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93" w:type="dxa"/>
        <w:tblInd w:w="8" w:type="dxa"/>
        <w:tblLayout w:type="fixed"/>
        <w:tblCellMar>
          <w:left w:w="0" w:type="dxa"/>
          <w:right w:w="0" w:type="dxa"/>
        </w:tblCellMar>
        <w:tblLook w:val="0000" w:firstRow="0" w:lastRow="0" w:firstColumn="0" w:lastColumn="0" w:noHBand="0" w:noVBand="0"/>
      </w:tblPr>
      <w:tblGrid>
        <w:gridCol w:w="4670"/>
        <w:gridCol w:w="1843"/>
        <w:gridCol w:w="2580"/>
      </w:tblGrid>
      <w:tr w:rsidR="00F27D31" w:rsidRPr="00420D04" w14:paraId="5066DBAC" w14:textId="77777777" w:rsidTr="00DC72E5">
        <w:trPr>
          <w:cantSplit/>
          <w:trHeight w:hRule="exact" w:val="623"/>
        </w:trPr>
        <w:tc>
          <w:tcPr>
            <w:tcW w:w="4670" w:type="dxa"/>
          </w:tcPr>
          <w:p w14:paraId="0FBBFCC1" w14:textId="48F97396" w:rsidR="00F27D31" w:rsidRPr="00420D04" w:rsidRDefault="00F27D31">
            <w:pPr>
              <w:pStyle w:val="A-GuidedBold"/>
              <w:rPr>
                <w:rFonts w:ascii="Arial" w:hAnsi="Arial" w:cs="Arial"/>
              </w:rPr>
            </w:pPr>
          </w:p>
        </w:tc>
        <w:tc>
          <w:tcPr>
            <w:tcW w:w="4423" w:type="dxa"/>
            <w:gridSpan w:val="2"/>
            <w:tcBorders>
              <w:top w:val="single" w:sz="6" w:space="0" w:color="auto"/>
            </w:tcBorders>
          </w:tcPr>
          <w:p w14:paraId="39DC3841" w14:textId="2F4A951B" w:rsidR="00A9193B" w:rsidRPr="00420D04" w:rsidRDefault="000759B6" w:rsidP="000759B6">
            <w:pPr>
              <w:pStyle w:val="A-GuidedBold"/>
              <w:rPr>
                <w:rFonts w:ascii="Arial" w:hAnsi="Arial" w:cs="Arial"/>
                <w:lang w:val="it-IT"/>
              </w:rPr>
            </w:pPr>
            <w:r w:rsidRPr="00420D04">
              <w:rPr>
                <w:rFonts w:ascii="Arial" w:hAnsi="Arial" w:cs="Arial"/>
                <w:lang w:val="it-IT"/>
              </w:rPr>
              <w:t>Non-Interventional,</w:t>
            </w:r>
            <w:r w:rsidR="00420D04">
              <w:rPr>
                <w:rFonts w:ascii="Arial" w:hAnsi="Arial" w:cs="Arial"/>
                <w:lang w:val="it-IT"/>
              </w:rPr>
              <w:t xml:space="preserve">                                    </w:t>
            </w:r>
            <w:r w:rsidRPr="00420D04">
              <w:rPr>
                <w:rFonts w:ascii="Arial" w:hAnsi="Arial" w:cs="Arial"/>
                <w:lang w:val="it-IT"/>
              </w:rPr>
              <w:t xml:space="preserve">Secondary Data </w:t>
            </w:r>
            <w:r w:rsidR="00BA7523" w:rsidRPr="00420D04">
              <w:rPr>
                <w:rFonts w:ascii="Arial" w:hAnsi="Arial" w:cs="Arial"/>
                <w:lang w:val="it-IT"/>
              </w:rPr>
              <w:t xml:space="preserve">Study </w:t>
            </w:r>
            <w:r w:rsidR="008E1CEB" w:rsidRPr="00420D04">
              <w:rPr>
                <w:rFonts w:ascii="Arial" w:hAnsi="Arial" w:cs="Arial"/>
                <w:lang w:val="it-IT"/>
              </w:rPr>
              <w:t>Protocol</w:t>
            </w:r>
          </w:p>
        </w:tc>
      </w:tr>
      <w:tr w:rsidR="00BA7523" w:rsidRPr="00420D04" w14:paraId="61575EFC" w14:textId="77777777" w:rsidTr="00DC72E5">
        <w:trPr>
          <w:cantSplit/>
          <w:trHeight w:hRule="exact" w:val="351"/>
        </w:trPr>
        <w:tc>
          <w:tcPr>
            <w:tcW w:w="4670" w:type="dxa"/>
          </w:tcPr>
          <w:p w14:paraId="150628F5" w14:textId="24D417F6" w:rsidR="00BA7523" w:rsidRPr="00420D04" w:rsidRDefault="00420D04">
            <w:pPr>
              <w:pStyle w:val="A-Guided"/>
              <w:rPr>
                <w:rFonts w:ascii="Arial" w:hAnsi="Arial" w:cs="Arial"/>
                <w:lang w:val="it-IT"/>
              </w:rPr>
            </w:pPr>
            <w:r>
              <w:rPr>
                <w:noProof/>
              </w:rPr>
              <w:drawing>
                <wp:anchor distT="0" distB="0" distL="114300" distR="114300" simplePos="0" relativeHeight="251657216" behindDoc="0" locked="0" layoutInCell="1" allowOverlap="1" wp14:anchorId="33938157" wp14:editId="5563A0BF">
                  <wp:simplePos x="0" y="0"/>
                  <wp:positionH relativeFrom="column">
                    <wp:posOffset>-3175</wp:posOffset>
                  </wp:positionH>
                  <wp:positionV relativeFrom="paragraph">
                    <wp:posOffset>-428244</wp:posOffset>
                  </wp:positionV>
                  <wp:extent cx="1885950" cy="1257300"/>
                  <wp:effectExtent l="0" t="0" r="0" b="0"/>
                  <wp:wrapNone/>
                  <wp:docPr id="2" name="Grafik 2" descr="Home - ZEG Berl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me - ZEG Berli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85950" cy="12573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843" w:type="dxa"/>
          </w:tcPr>
          <w:p w14:paraId="285DFFD2" w14:textId="5935CA46" w:rsidR="00BA7523" w:rsidRPr="00420D04" w:rsidRDefault="00BA7523" w:rsidP="008E1CEB">
            <w:pPr>
              <w:pStyle w:val="A-Guided"/>
              <w:rPr>
                <w:rFonts w:ascii="Arial" w:hAnsi="Arial" w:cs="Arial"/>
              </w:rPr>
            </w:pPr>
            <w:r w:rsidRPr="00420D04">
              <w:rPr>
                <w:rFonts w:ascii="Arial" w:hAnsi="Arial" w:cs="Arial"/>
              </w:rPr>
              <w:t>Study Code</w:t>
            </w:r>
          </w:p>
        </w:tc>
        <w:tc>
          <w:tcPr>
            <w:tcW w:w="2580" w:type="dxa"/>
            <w:vAlign w:val="center"/>
          </w:tcPr>
          <w:p w14:paraId="392BD356" w14:textId="4D80255E" w:rsidR="00BA7523" w:rsidRPr="00420D04" w:rsidRDefault="009802CA" w:rsidP="008E1CEB">
            <w:pPr>
              <w:pStyle w:val="Z-StudyCode0"/>
              <w:spacing w:before="60"/>
              <w:rPr>
                <w:rFonts w:ascii="Arial" w:hAnsi="Arial" w:cs="Arial"/>
                <w:sz w:val="20"/>
              </w:rPr>
            </w:pPr>
            <w:r w:rsidRPr="009802CA">
              <w:rPr>
                <w:rFonts w:ascii="Arial" w:hAnsi="Arial" w:cs="Arial"/>
                <w:sz w:val="20"/>
              </w:rPr>
              <w:t>D2287R00203</w:t>
            </w:r>
          </w:p>
        </w:tc>
      </w:tr>
      <w:tr w:rsidR="00BA7523" w:rsidRPr="00420D04" w14:paraId="045B21A0" w14:textId="77777777" w:rsidTr="00DC72E5">
        <w:trPr>
          <w:cantSplit/>
          <w:trHeight w:hRule="exact" w:val="540"/>
        </w:trPr>
        <w:tc>
          <w:tcPr>
            <w:tcW w:w="4670" w:type="dxa"/>
          </w:tcPr>
          <w:p w14:paraId="6FE3D418" w14:textId="0D058654" w:rsidR="00BA7523" w:rsidRPr="00420D04" w:rsidRDefault="00BA7523">
            <w:pPr>
              <w:pStyle w:val="A-Guided"/>
              <w:rPr>
                <w:rFonts w:ascii="Arial" w:hAnsi="Arial" w:cs="Arial"/>
              </w:rPr>
            </w:pPr>
          </w:p>
        </w:tc>
        <w:tc>
          <w:tcPr>
            <w:tcW w:w="1843" w:type="dxa"/>
          </w:tcPr>
          <w:p w14:paraId="124C81CD" w14:textId="77777777" w:rsidR="00BA7523" w:rsidRPr="00420D04" w:rsidRDefault="00BA7523" w:rsidP="008E1CEB">
            <w:pPr>
              <w:pStyle w:val="A-Guided"/>
              <w:rPr>
                <w:rFonts w:ascii="Arial" w:hAnsi="Arial" w:cs="Arial"/>
              </w:rPr>
            </w:pPr>
            <w:r w:rsidRPr="00420D04">
              <w:rPr>
                <w:rFonts w:ascii="Arial" w:hAnsi="Arial" w:cs="Arial"/>
              </w:rPr>
              <w:t>Version</w:t>
            </w:r>
          </w:p>
        </w:tc>
        <w:tc>
          <w:tcPr>
            <w:tcW w:w="2580" w:type="dxa"/>
            <w:vAlign w:val="center"/>
          </w:tcPr>
          <w:p w14:paraId="1C1C4A4D" w14:textId="3C32B5D7" w:rsidR="00BA7523" w:rsidRPr="00420D04" w:rsidRDefault="00D2163E" w:rsidP="008E1CEB">
            <w:pPr>
              <w:pStyle w:val="Z-Date"/>
              <w:spacing w:before="60"/>
              <w:rPr>
                <w:rFonts w:ascii="Arial" w:hAnsi="Arial" w:cs="Arial"/>
                <w:sz w:val="20"/>
                <w:szCs w:val="20"/>
              </w:rPr>
            </w:pPr>
            <w:r>
              <w:rPr>
                <w:rFonts w:ascii="Arial" w:hAnsi="Arial" w:cs="Arial"/>
                <w:sz w:val="20"/>
                <w:szCs w:val="20"/>
              </w:rPr>
              <w:t>1.0</w:t>
            </w:r>
          </w:p>
        </w:tc>
      </w:tr>
      <w:tr w:rsidR="00BA7523" w:rsidRPr="00420D04" w14:paraId="0878A64A" w14:textId="77777777" w:rsidTr="00DC72E5">
        <w:trPr>
          <w:cantSplit/>
          <w:trHeight w:hRule="exact" w:val="450"/>
        </w:trPr>
        <w:tc>
          <w:tcPr>
            <w:tcW w:w="4670" w:type="dxa"/>
          </w:tcPr>
          <w:p w14:paraId="3725ACB3" w14:textId="77777777" w:rsidR="00BA7523" w:rsidRPr="00420D04" w:rsidRDefault="00BA7523">
            <w:pPr>
              <w:pStyle w:val="A-Guided"/>
              <w:rPr>
                <w:rFonts w:ascii="Arial" w:hAnsi="Arial" w:cs="Arial"/>
              </w:rPr>
            </w:pPr>
          </w:p>
        </w:tc>
        <w:tc>
          <w:tcPr>
            <w:tcW w:w="1843" w:type="dxa"/>
          </w:tcPr>
          <w:p w14:paraId="3B5F23FF" w14:textId="77777777" w:rsidR="00BA7523" w:rsidRPr="00420D04" w:rsidRDefault="00BA7523" w:rsidP="008E1CEB">
            <w:pPr>
              <w:pStyle w:val="A-Guided"/>
              <w:rPr>
                <w:rFonts w:ascii="Arial" w:hAnsi="Arial" w:cs="Arial"/>
              </w:rPr>
            </w:pPr>
            <w:r w:rsidRPr="00420D04">
              <w:rPr>
                <w:rFonts w:ascii="Arial" w:hAnsi="Arial" w:cs="Arial"/>
              </w:rPr>
              <w:t>Date</w:t>
            </w:r>
          </w:p>
        </w:tc>
        <w:tc>
          <w:tcPr>
            <w:tcW w:w="2580" w:type="dxa"/>
            <w:vAlign w:val="center"/>
          </w:tcPr>
          <w:p w14:paraId="4BF4C6BA" w14:textId="1955693A" w:rsidR="00BA7523" w:rsidRPr="00420D04" w:rsidRDefault="00AD417E" w:rsidP="008E1CEB">
            <w:pPr>
              <w:pStyle w:val="Z-Date"/>
              <w:spacing w:before="60"/>
              <w:rPr>
                <w:rFonts w:ascii="Arial" w:hAnsi="Arial" w:cs="Arial"/>
                <w:sz w:val="20"/>
                <w:szCs w:val="20"/>
              </w:rPr>
            </w:pPr>
            <w:r>
              <w:rPr>
                <w:rFonts w:ascii="Arial" w:hAnsi="Arial" w:cs="Arial"/>
                <w:sz w:val="20"/>
                <w:szCs w:val="20"/>
              </w:rPr>
              <w:t>1</w:t>
            </w:r>
            <w:r w:rsidR="0072309A">
              <w:rPr>
                <w:rFonts w:ascii="Arial" w:hAnsi="Arial" w:cs="Arial"/>
                <w:sz w:val="20"/>
                <w:szCs w:val="20"/>
              </w:rPr>
              <w:t>4</w:t>
            </w:r>
            <w:r w:rsidR="005965D0">
              <w:rPr>
                <w:rFonts w:ascii="Arial" w:hAnsi="Arial" w:cs="Arial"/>
                <w:sz w:val="20"/>
                <w:szCs w:val="20"/>
              </w:rPr>
              <w:t>.</w:t>
            </w:r>
            <w:r>
              <w:rPr>
                <w:rFonts w:ascii="Arial" w:hAnsi="Arial" w:cs="Arial"/>
                <w:sz w:val="20"/>
                <w:szCs w:val="20"/>
              </w:rPr>
              <w:t>02</w:t>
            </w:r>
            <w:r w:rsidR="005965D0">
              <w:rPr>
                <w:rFonts w:ascii="Arial" w:hAnsi="Arial" w:cs="Arial"/>
                <w:sz w:val="20"/>
                <w:szCs w:val="20"/>
              </w:rPr>
              <w:t>.</w:t>
            </w:r>
            <w:r>
              <w:rPr>
                <w:rFonts w:ascii="Arial" w:hAnsi="Arial" w:cs="Arial"/>
                <w:sz w:val="20"/>
                <w:szCs w:val="20"/>
              </w:rPr>
              <w:t>2024</w:t>
            </w:r>
          </w:p>
        </w:tc>
      </w:tr>
      <w:tr w:rsidR="00BA7523" w:rsidRPr="00420D04" w14:paraId="2C639BE3" w14:textId="77777777" w:rsidTr="00DC72E5">
        <w:trPr>
          <w:cantSplit/>
          <w:trHeight w:hRule="exact" w:val="360"/>
        </w:trPr>
        <w:tc>
          <w:tcPr>
            <w:tcW w:w="4670" w:type="dxa"/>
          </w:tcPr>
          <w:p w14:paraId="17901AC2" w14:textId="77777777" w:rsidR="00BA7523" w:rsidRPr="00420D04" w:rsidRDefault="00BA7523">
            <w:pPr>
              <w:pStyle w:val="A-Guided"/>
              <w:rPr>
                <w:rFonts w:ascii="Arial" w:hAnsi="Arial" w:cs="Arial"/>
              </w:rPr>
            </w:pPr>
          </w:p>
        </w:tc>
        <w:tc>
          <w:tcPr>
            <w:tcW w:w="1843" w:type="dxa"/>
            <w:tcBorders>
              <w:top w:val="single" w:sz="4" w:space="0" w:color="auto"/>
            </w:tcBorders>
          </w:tcPr>
          <w:p w14:paraId="0E5F4EF5" w14:textId="77777777" w:rsidR="00BA7523" w:rsidRPr="00420D04" w:rsidRDefault="00BA7523">
            <w:pPr>
              <w:pStyle w:val="A-Guided"/>
              <w:rPr>
                <w:rFonts w:ascii="Arial" w:hAnsi="Arial" w:cs="Arial"/>
              </w:rPr>
            </w:pPr>
          </w:p>
        </w:tc>
        <w:tc>
          <w:tcPr>
            <w:tcW w:w="2580" w:type="dxa"/>
            <w:tcBorders>
              <w:top w:val="single" w:sz="4" w:space="0" w:color="auto"/>
            </w:tcBorders>
            <w:vAlign w:val="center"/>
          </w:tcPr>
          <w:p w14:paraId="7964D59B" w14:textId="77777777" w:rsidR="00BA7523" w:rsidRPr="00420D04" w:rsidRDefault="00BA7523">
            <w:pPr>
              <w:rPr>
                <w:rFonts w:ascii="Arial" w:hAnsi="Arial" w:cs="Arial"/>
              </w:rPr>
            </w:pPr>
          </w:p>
        </w:tc>
      </w:tr>
      <w:tr w:rsidR="00BA7523" w:rsidRPr="00420D04" w14:paraId="0C3C2E92" w14:textId="77777777" w:rsidTr="00DC72E5">
        <w:trPr>
          <w:cantSplit/>
          <w:trHeight w:hRule="exact" w:val="360"/>
        </w:trPr>
        <w:tc>
          <w:tcPr>
            <w:tcW w:w="4670" w:type="dxa"/>
          </w:tcPr>
          <w:p w14:paraId="0460219E" w14:textId="77777777" w:rsidR="00BA7523" w:rsidRPr="00420D04" w:rsidRDefault="00BA7523">
            <w:pPr>
              <w:pStyle w:val="A-Guided"/>
              <w:rPr>
                <w:rFonts w:ascii="Arial" w:hAnsi="Arial" w:cs="Arial"/>
              </w:rPr>
            </w:pPr>
          </w:p>
        </w:tc>
        <w:tc>
          <w:tcPr>
            <w:tcW w:w="1843" w:type="dxa"/>
          </w:tcPr>
          <w:p w14:paraId="76F66F2E" w14:textId="77777777" w:rsidR="00BA7523" w:rsidRPr="00420D04" w:rsidRDefault="00BA7523">
            <w:pPr>
              <w:pStyle w:val="A-Guided"/>
              <w:rPr>
                <w:rFonts w:ascii="Arial" w:hAnsi="Arial" w:cs="Arial"/>
              </w:rPr>
            </w:pPr>
          </w:p>
        </w:tc>
        <w:tc>
          <w:tcPr>
            <w:tcW w:w="2580" w:type="dxa"/>
            <w:vAlign w:val="center"/>
          </w:tcPr>
          <w:p w14:paraId="67142E2C" w14:textId="77777777" w:rsidR="00BA7523" w:rsidRPr="00420D04" w:rsidRDefault="00BA7523">
            <w:pPr>
              <w:rPr>
                <w:rFonts w:ascii="Arial" w:hAnsi="Arial" w:cs="Arial"/>
              </w:rPr>
            </w:pPr>
          </w:p>
        </w:tc>
      </w:tr>
      <w:tr w:rsidR="00BA7523" w:rsidRPr="00420D04" w14:paraId="51E54E1D" w14:textId="77777777" w:rsidTr="00DC72E5">
        <w:trPr>
          <w:cantSplit/>
          <w:trHeight w:hRule="exact" w:val="360"/>
        </w:trPr>
        <w:tc>
          <w:tcPr>
            <w:tcW w:w="4670" w:type="dxa"/>
          </w:tcPr>
          <w:p w14:paraId="7BD34FAE" w14:textId="77777777" w:rsidR="00BA7523" w:rsidRPr="00420D04" w:rsidRDefault="00BA7523">
            <w:pPr>
              <w:pStyle w:val="A-Guided"/>
              <w:rPr>
                <w:rFonts w:ascii="Arial" w:hAnsi="Arial" w:cs="Arial"/>
              </w:rPr>
            </w:pPr>
          </w:p>
        </w:tc>
        <w:tc>
          <w:tcPr>
            <w:tcW w:w="1843" w:type="dxa"/>
          </w:tcPr>
          <w:p w14:paraId="74A4D2B3" w14:textId="77777777" w:rsidR="00BA7523" w:rsidRPr="00420D04" w:rsidRDefault="00BA7523">
            <w:pPr>
              <w:pStyle w:val="A-Guided"/>
              <w:rPr>
                <w:rFonts w:ascii="Arial" w:hAnsi="Arial" w:cs="Arial"/>
              </w:rPr>
            </w:pPr>
          </w:p>
        </w:tc>
        <w:tc>
          <w:tcPr>
            <w:tcW w:w="2580" w:type="dxa"/>
            <w:vAlign w:val="center"/>
          </w:tcPr>
          <w:p w14:paraId="72340D0B" w14:textId="77777777" w:rsidR="00BA7523" w:rsidRPr="00420D04" w:rsidRDefault="00BA7523">
            <w:pPr>
              <w:rPr>
                <w:rFonts w:ascii="Arial" w:hAnsi="Arial" w:cs="Arial"/>
              </w:rPr>
            </w:pPr>
          </w:p>
        </w:tc>
      </w:tr>
      <w:tr w:rsidR="00BA7523" w:rsidRPr="00420D04" w14:paraId="498E83B7" w14:textId="77777777" w:rsidTr="00DC72E5">
        <w:trPr>
          <w:cantSplit/>
          <w:trHeight w:hRule="exact" w:val="240"/>
          <w:hidden w:val="0"/>
        </w:trPr>
        <w:tc>
          <w:tcPr>
            <w:tcW w:w="9093" w:type="dxa"/>
            <w:gridSpan w:val="3"/>
          </w:tcPr>
          <w:p w14:paraId="64F296C2" w14:textId="77777777" w:rsidR="00BA7523" w:rsidRPr="00420D04" w:rsidRDefault="00BA7523">
            <w:pPr>
              <w:pStyle w:val="A-Guided"/>
              <w:rPr>
                <w:rStyle w:val="Z-RedHidden"/>
                <w:rFonts w:cs="Arial"/>
                <w:vanish w:val="0"/>
                <w:color w:val="auto"/>
              </w:rPr>
            </w:pPr>
          </w:p>
        </w:tc>
      </w:tr>
      <w:tr w:rsidR="00BA7523" w:rsidRPr="00420D04" w14:paraId="29D10C68" w14:textId="77777777" w:rsidTr="00DC72E5">
        <w:trPr>
          <w:cantSplit/>
        </w:trPr>
        <w:tc>
          <w:tcPr>
            <w:tcW w:w="9093" w:type="dxa"/>
            <w:gridSpan w:val="3"/>
            <w:tcBorders>
              <w:top w:val="single" w:sz="24" w:space="0" w:color="auto"/>
            </w:tcBorders>
          </w:tcPr>
          <w:p w14:paraId="7B5FEB41" w14:textId="35A42D63" w:rsidR="00BA7523" w:rsidRPr="00420D04" w:rsidRDefault="00BC05FF">
            <w:pPr>
              <w:pStyle w:val="A-Guided"/>
              <w:rPr>
                <w:rFonts w:ascii="Arial" w:hAnsi="Arial" w:cs="Arial"/>
              </w:rPr>
            </w:pPr>
            <w:r w:rsidRPr="00BC05FF">
              <w:rPr>
                <w:rFonts w:ascii="Arial" w:hAnsi="Arial" w:cs="Arial"/>
                <w:b/>
                <w:sz w:val="28"/>
                <w:szCs w:val="28"/>
              </w:rPr>
              <w:t xml:space="preserve">SETTING UP A </w:t>
            </w:r>
            <w:r w:rsidR="009D023F">
              <w:rPr>
                <w:rFonts w:ascii="Arial" w:hAnsi="Arial" w:cs="Arial"/>
                <w:b/>
                <w:sz w:val="28"/>
                <w:szCs w:val="28"/>
              </w:rPr>
              <w:t>SYNTHETIC DATA</w:t>
            </w:r>
            <w:r w:rsidRPr="00BC05FF">
              <w:rPr>
                <w:rFonts w:ascii="Arial" w:hAnsi="Arial" w:cs="Arial"/>
                <w:b/>
                <w:sz w:val="28"/>
                <w:szCs w:val="28"/>
              </w:rPr>
              <w:t xml:space="preserve"> ACCESS SOLUTION</w:t>
            </w:r>
          </w:p>
        </w:tc>
      </w:tr>
      <w:tr w:rsidR="00BA7523" w:rsidRPr="001531A6" w14:paraId="7808929C" w14:textId="77777777" w:rsidTr="00DC72E5">
        <w:trPr>
          <w:cantSplit/>
        </w:trPr>
        <w:tc>
          <w:tcPr>
            <w:tcW w:w="9093" w:type="dxa"/>
            <w:gridSpan w:val="3"/>
          </w:tcPr>
          <w:p w14:paraId="53D5CBEB" w14:textId="37ED0A24" w:rsidR="00BA7523" w:rsidRPr="00420D04" w:rsidRDefault="009D023F" w:rsidP="005E5E7D">
            <w:pPr>
              <w:pStyle w:val="A-StudyTitle"/>
              <w:rPr>
                <w:rFonts w:ascii="Arial" w:hAnsi="Arial" w:cs="Arial"/>
              </w:rPr>
            </w:pPr>
            <w:r>
              <w:rPr>
                <w:rFonts w:ascii="Arial" w:hAnsi="Arial" w:cs="Arial"/>
              </w:rPr>
              <w:t>synthetic data</w:t>
            </w:r>
            <w:r w:rsidR="007A45C2" w:rsidRPr="007A45C2">
              <w:rPr>
                <w:rFonts w:ascii="Arial" w:hAnsi="Arial" w:cs="Arial"/>
              </w:rPr>
              <w:t xml:space="preserve"> Generation Using a German Claims Dataset for a Proof-of-Concept Study in Systemic Lupus Erythematosus</w:t>
            </w:r>
          </w:p>
          <w:tbl>
            <w:tblPr>
              <w:tblW w:w="5062" w:type="pct"/>
              <w:tblLayout w:type="fixed"/>
              <w:tblCellMar>
                <w:left w:w="0" w:type="dxa"/>
                <w:right w:w="0" w:type="dxa"/>
              </w:tblCellMar>
              <w:tblLook w:val="0000" w:firstRow="0" w:lastRow="0" w:firstColumn="0" w:lastColumn="0" w:noHBand="0" w:noVBand="0"/>
            </w:tblPr>
            <w:tblGrid>
              <w:gridCol w:w="3463"/>
              <w:gridCol w:w="5743"/>
            </w:tblGrid>
            <w:tr w:rsidR="00B413BF" w:rsidRPr="00420D04" w14:paraId="55ACAE84" w14:textId="77777777" w:rsidTr="00B413BF">
              <w:trPr>
                <w:cantSplit/>
              </w:trPr>
              <w:tc>
                <w:tcPr>
                  <w:tcW w:w="1856" w:type="pct"/>
                  <w:tcBorders>
                    <w:top w:val="single" w:sz="4" w:space="0" w:color="auto"/>
                    <w:bottom w:val="single" w:sz="4" w:space="0" w:color="auto"/>
                  </w:tcBorders>
                </w:tcPr>
                <w:p w14:paraId="4BFCE3EA" w14:textId="3653B880" w:rsidR="00B413BF" w:rsidRPr="00420D04" w:rsidRDefault="00B413BF" w:rsidP="00B413BF">
                  <w:pPr>
                    <w:pStyle w:val="A-GuidedBold"/>
                    <w:rPr>
                      <w:rFonts w:ascii="Arial" w:hAnsi="Arial" w:cs="Arial"/>
                      <w:lang w:val="en-US"/>
                    </w:rPr>
                  </w:pPr>
                  <w:r w:rsidRPr="00420D04">
                    <w:rPr>
                      <w:rFonts w:ascii="Arial" w:hAnsi="Arial" w:cs="Arial"/>
                      <w:lang w:val="en-US"/>
                    </w:rPr>
                    <w:t>Sponsor</w:t>
                  </w:r>
                  <w:r w:rsidR="00BC1534">
                    <w:rPr>
                      <w:rFonts w:ascii="Arial" w:hAnsi="Arial" w:cs="Arial"/>
                      <w:lang w:val="en-US"/>
                    </w:rPr>
                    <w:t>s</w:t>
                  </w:r>
                  <w:r w:rsidRPr="00420D04">
                    <w:rPr>
                      <w:rFonts w:ascii="Arial" w:hAnsi="Arial" w:cs="Arial"/>
                      <w:lang w:val="en-US"/>
                    </w:rPr>
                    <w:t>:</w:t>
                  </w:r>
                </w:p>
              </w:tc>
              <w:tc>
                <w:tcPr>
                  <w:tcW w:w="3077" w:type="pct"/>
                  <w:tcBorders>
                    <w:top w:val="single" w:sz="4" w:space="0" w:color="auto"/>
                    <w:bottom w:val="single" w:sz="4" w:space="0" w:color="auto"/>
                  </w:tcBorders>
                  <w:vAlign w:val="center"/>
                </w:tcPr>
                <w:p w14:paraId="2F686502" w14:textId="4F776893" w:rsidR="009E6D10" w:rsidRDefault="009E6D10" w:rsidP="00B413BF">
                  <w:pPr>
                    <w:pStyle w:val="A-GuidedBold"/>
                    <w:rPr>
                      <w:rFonts w:ascii="Arial" w:hAnsi="Arial" w:cs="Arial"/>
                      <w:b w:val="0"/>
                      <w:iCs/>
                      <w:lang w:val="en-US"/>
                    </w:rPr>
                  </w:pPr>
                  <w:r>
                    <w:rPr>
                      <w:rFonts w:ascii="Arial" w:hAnsi="Arial" w:cs="Arial"/>
                      <w:b w:val="0"/>
                      <w:iCs/>
                      <w:lang w:val="en-US"/>
                    </w:rPr>
                    <w:t>AMGEN</w:t>
                  </w:r>
                </w:p>
                <w:p w14:paraId="3FC07747" w14:textId="7459BD60" w:rsidR="00B413BF" w:rsidRPr="00420D04" w:rsidRDefault="009E6D10" w:rsidP="00B413BF">
                  <w:pPr>
                    <w:pStyle w:val="A-GuidedBold"/>
                    <w:rPr>
                      <w:rFonts w:ascii="Arial" w:hAnsi="Arial" w:cs="Arial"/>
                      <w:b w:val="0"/>
                      <w:iCs/>
                      <w:lang w:val="en-US"/>
                    </w:rPr>
                  </w:pPr>
                  <w:r>
                    <w:rPr>
                      <w:rFonts w:ascii="Arial" w:hAnsi="Arial" w:cs="Arial"/>
                      <w:b w:val="0"/>
                      <w:iCs/>
                      <w:lang w:val="en-US"/>
                    </w:rPr>
                    <w:t>AstraZeneca</w:t>
                  </w:r>
                  <w:r w:rsidR="00B413BF" w:rsidRPr="00420D04">
                    <w:rPr>
                      <w:rFonts w:ascii="Arial" w:hAnsi="Arial" w:cs="Arial"/>
                      <w:b w:val="0"/>
                      <w:iCs/>
                      <w:lang w:val="en-US"/>
                    </w:rPr>
                    <w:t xml:space="preserve"> </w:t>
                  </w:r>
                </w:p>
              </w:tc>
            </w:tr>
            <w:tr w:rsidR="00B413BF" w:rsidRPr="001531A6" w14:paraId="7B131B63" w14:textId="77777777" w:rsidTr="00B413BF">
              <w:trPr>
                <w:cantSplit/>
              </w:trPr>
              <w:tc>
                <w:tcPr>
                  <w:tcW w:w="1856" w:type="pct"/>
                  <w:tcBorders>
                    <w:top w:val="single" w:sz="4" w:space="0" w:color="auto"/>
                    <w:bottom w:val="single" w:sz="4" w:space="0" w:color="auto"/>
                  </w:tcBorders>
                </w:tcPr>
                <w:p w14:paraId="4FCB99AA" w14:textId="77777777" w:rsidR="00B413BF" w:rsidRDefault="00B413BF" w:rsidP="00B413BF">
                  <w:pPr>
                    <w:pStyle w:val="A-GuidedBold"/>
                    <w:rPr>
                      <w:rFonts w:ascii="Arial" w:hAnsi="Arial" w:cs="Arial"/>
                      <w:lang w:val="en-US"/>
                    </w:rPr>
                  </w:pPr>
                  <w:r w:rsidRPr="00420D04">
                    <w:rPr>
                      <w:rFonts w:ascii="Arial" w:hAnsi="Arial" w:cs="Arial"/>
                      <w:lang w:val="en-US"/>
                    </w:rPr>
                    <w:t>Author</w:t>
                  </w:r>
                  <w:r w:rsidR="00C11B2F">
                    <w:rPr>
                      <w:rFonts w:ascii="Arial" w:hAnsi="Arial" w:cs="Arial"/>
                      <w:lang w:val="en-US"/>
                    </w:rPr>
                    <w:t>s</w:t>
                  </w:r>
                  <w:r w:rsidRPr="00420D04">
                    <w:rPr>
                      <w:rFonts w:ascii="Arial" w:hAnsi="Arial" w:cs="Arial"/>
                      <w:lang w:val="en-US"/>
                    </w:rPr>
                    <w:t>:</w:t>
                  </w:r>
                </w:p>
                <w:p w14:paraId="5FCFD465" w14:textId="77777777" w:rsidR="00A252EC" w:rsidRDefault="00A252EC" w:rsidP="00B413BF">
                  <w:pPr>
                    <w:pStyle w:val="A-GuidedBold"/>
                    <w:rPr>
                      <w:rFonts w:ascii="Arial" w:hAnsi="Arial" w:cs="Arial"/>
                      <w:lang w:val="en-US"/>
                    </w:rPr>
                  </w:pPr>
                </w:p>
                <w:p w14:paraId="5CAFE1FB" w14:textId="78CE284B" w:rsidR="00A252EC" w:rsidRPr="00420D04" w:rsidRDefault="00A252EC" w:rsidP="00B413BF">
                  <w:pPr>
                    <w:pStyle w:val="A-GuidedBold"/>
                    <w:rPr>
                      <w:rFonts w:ascii="Arial" w:hAnsi="Arial" w:cs="Arial"/>
                      <w:lang w:val="en-US"/>
                    </w:rPr>
                  </w:pPr>
                </w:p>
              </w:tc>
              <w:tc>
                <w:tcPr>
                  <w:tcW w:w="3077" w:type="pct"/>
                  <w:tcBorders>
                    <w:top w:val="single" w:sz="4" w:space="0" w:color="auto"/>
                    <w:bottom w:val="single" w:sz="4" w:space="0" w:color="auto"/>
                  </w:tcBorders>
                  <w:vAlign w:val="center"/>
                </w:tcPr>
                <w:p w14:paraId="53AD0EE3" w14:textId="1830339C" w:rsidR="00955148" w:rsidRDefault="00955148" w:rsidP="001579BF">
                  <w:pPr>
                    <w:pStyle w:val="A-GuidedBold"/>
                    <w:rPr>
                      <w:rFonts w:ascii="Arial" w:hAnsi="Arial" w:cs="Arial"/>
                      <w:b w:val="0"/>
                      <w:iCs/>
                      <w:lang w:val="de-DE"/>
                    </w:rPr>
                  </w:pPr>
                  <w:r w:rsidRPr="00C863B0">
                    <w:rPr>
                      <w:rFonts w:ascii="Arial" w:hAnsi="Arial" w:cs="Arial"/>
                      <w:b w:val="0"/>
                      <w:iCs/>
                      <w:lang w:val="de-DE"/>
                    </w:rPr>
                    <w:t>Tobias Heidler</w:t>
                  </w:r>
                  <w:r>
                    <w:rPr>
                      <w:rFonts w:ascii="Arial" w:hAnsi="Arial" w:cs="Arial"/>
                      <w:b w:val="0"/>
                      <w:iCs/>
                      <w:lang w:val="de-DE"/>
                    </w:rPr>
                    <w:t xml:space="preserve"> (WIG2)</w:t>
                  </w:r>
                  <w:r w:rsidR="00BA4613">
                    <w:rPr>
                      <w:rFonts w:ascii="Arial" w:hAnsi="Arial" w:cs="Arial"/>
                      <w:b w:val="0"/>
                      <w:iCs/>
                      <w:lang w:val="de-DE"/>
                    </w:rPr>
                    <w:t xml:space="preserve"> </w:t>
                  </w:r>
                </w:p>
                <w:p w14:paraId="1898B995" w14:textId="3AEDCD7D" w:rsidR="00955148" w:rsidRDefault="00955148" w:rsidP="001579BF">
                  <w:pPr>
                    <w:pStyle w:val="A-GuidedBold"/>
                    <w:rPr>
                      <w:rFonts w:ascii="Arial" w:hAnsi="Arial" w:cs="Arial"/>
                      <w:b w:val="0"/>
                      <w:iCs/>
                      <w:lang w:val="de-DE"/>
                    </w:rPr>
                  </w:pPr>
                  <w:r>
                    <w:rPr>
                      <w:rFonts w:ascii="Arial" w:hAnsi="Arial" w:cs="Arial"/>
                      <w:b w:val="0"/>
                      <w:iCs/>
                      <w:lang w:val="de-DE"/>
                    </w:rPr>
                    <w:t>Nils Kossack (WIG2)</w:t>
                  </w:r>
                </w:p>
                <w:p w14:paraId="44A3A8B4" w14:textId="5FE30B1B" w:rsidR="00A252EC" w:rsidRDefault="00EA26C9" w:rsidP="00B413BF">
                  <w:pPr>
                    <w:pStyle w:val="A-GuidedBold"/>
                    <w:rPr>
                      <w:rFonts w:ascii="Arial" w:hAnsi="Arial" w:cs="Arial"/>
                      <w:b w:val="0"/>
                      <w:iCs/>
                      <w:lang w:val="de-DE"/>
                    </w:rPr>
                  </w:pPr>
                  <w:r>
                    <w:rPr>
                      <w:rFonts w:ascii="Arial" w:hAnsi="Arial" w:cs="Arial"/>
                      <w:b w:val="0"/>
                      <w:iCs/>
                      <w:lang w:val="de-DE"/>
                    </w:rPr>
                    <w:t>George Kafatos (AMGEN)</w:t>
                  </w:r>
                </w:p>
                <w:p w14:paraId="235FFB29" w14:textId="38958F09" w:rsidR="00D2711B" w:rsidRDefault="003F73F8" w:rsidP="00B413BF">
                  <w:pPr>
                    <w:pStyle w:val="A-GuidedBold"/>
                    <w:rPr>
                      <w:rFonts w:ascii="Arial" w:hAnsi="Arial" w:cs="Arial"/>
                      <w:b w:val="0"/>
                      <w:iCs/>
                      <w:lang w:val="de-DE"/>
                    </w:rPr>
                  </w:pPr>
                  <w:r>
                    <w:rPr>
                      <w:rFonts w:ascii="Arial" w:hAnsi="Arial" w:cs="Arial"/>
                      <w:b w:val="0"/>
                      <w:iCs/>
                      <w:lang w:val="de-DE"/>
                    </w:rPr>
                    <w:t>Bagmeet Behera (AMGEN)</w:t>
                  </w:r>
                </w:p>
                <w:p w14:paraId="23C2C542" w14:textId="0C7FC4A7" w:rsidR="00EA26C9" w:rsidRDefault="00EA26C9" w:rsidP="00B413BF">
                  <w:pPr>
                    <w:pStyle w:val="A-GuidedBold"/>
                    <w:rPr>
                      <w:rFonts w:ascii="Arial" w:hAnsi="Arial" w:cs="Arial"/>
                      <w:b w:val="0"/>
                      <w:iCs/>
                      <w:lang w:val="de-DE"/>
                    </w:rPr>
                  </w:pPr>
                  <w:r>
                    <w:rPr>
                      <w:rFonts w:ascii="Arial" w:hAnsi="Arial" w:cs="Arial"/>
                      <w:b w:val="0"/>
                      <w:iCs/>
                      <w:lang w:val="de-DE"/>
                    </w:rPr>
                    <w:t>Alexander Unger (AstraZeneca)</w:t>
                  </w:r>
                </w:p>
                <w:p w14:paraId="79A8531C" w14:textId="6F8DD03A" w:rsidR="00A252EC" w:rsidRDefault="00EA26C9" w:rsidP="00B413BF">
                  <w:pPr>
                    <w:pStyle w:val="A-GuidedBold"/>
                    <w:rPr>
                      <w:rFonts w:ascii="Arial" w:hAnsi="Arial" w:cs="Arial"/>
                      <w:b w:val="0"/>
                      <w:iCs/>
                      <w:lang w:val="de-DE"/>
                    </w:rPr>
                  </w:pPr>
                  <w:r>
                    <w:rPr>
                      <w:rFonts w:ascii="Arial" w:hAnsi="Arial" w:cs="Arial"/>
                      <w:b w:val="0"/>
                      <w:iCs/>
                      <w:lang w:val="de-DE"/>
                    </w:rPr>
                    <w:t>Caroline Lienau (AstraZeneca)</w:t>
                  </w:r>
                </w:p>
                <w:p w14:paraId="1C4FBA68" w14:textId="44303961" w:rsidR="00955148" w:rsidRDefault="00955148" w:rsidP="00B413BF">
                  <w:pPr>
                    <w:pStyle w:val="A-GuidedBold"/>
                    <w:rPr>
                      <w:rFonts w:ascii="Arial" w:hAnsi="Arial" w:cs="Arial"/>
                      <w:b w:val="0"/>
                      <w:iCs/>
                      <w:lang w:val="de-DE"/>
                    </w:rPr>
                  </w:pPr>
                  <w:r>
                    <w:rPr>
                      <w:rFonts w:ascii="Arial" w:hAnsi="Arial" w:cs="Arial"/>
                      <w:b w:val="0"/>
                      <w:iCs/>
                      <w:lang w:val="de-DE"/>
                    </w:rPr>
                    <w:t>Michael Schultze (ZEG Berlin)</w:t>
                  </w:r>
                </w:p>
                <w:p w14:paraId="627D46D4" w14:textId="75252953" w:rsidR="00A252EC" w:rsidRPr="00C863B0" w:rsidRDefault="00A252EC" w:rsidP="00B413BF">
                  <w:pPr>
                    <w:pStyle w:val="A-GuidedBold"/>
                    <w:rPr>
                      <w:rFonts w:ascii="Arial" w:hAnsi="Arial" w:cs="Arial"/>
                      <w:b w:val="0"/>
                      <w:iCs/>
                      <w:lang w:val="de-DE"/>
                    </w:rPr>
                  </w:pPr>
                  <w:r>
                    <w:rPr>
                      <w:rFonts w:ascii="Arial" w:hAnsi="Arial" w:cs="Arial"/>
                      <w:b w:val="0"/>
                      <w:iCs/>
                      <w:lang w:val="de-DE"/>
                    </w:rPr>
                    <w:t>Marc Pignot (ZEG Berlin)</w:t>
                  </w:r>
                </w:p>
              </w:tc>
            </w:tr>
          </w:tbl>
          <w:p w14:paraId="270EA625" w14:textId="77777777" w:rsidR="00B413BF" w:rsidRPr="00C863B0" w:rsidRDefault="00B413BF" w:rsidP="005E5E7D">
            <w:pPr>
              <w:pStyle w:val="A-StudyTitle"/>
              <w:rPr>
                <w:rFonts w:ascii="Arial" w:hAnsi="Arial" w:cs="Arial"/>
                <w:lang w:val="de-DE"/>
              </w:rPr>
            </w:pPr>
          </w:p>
        </w:tc>
      </w:tr>
    </w:tbl>
    <w:p w14:paraId="5D67472F" w14:textId="77777777" w:rsidR="00AF453A" w:rsidRPr="00BC1534" w:rsidRDefault="00AF453A">
      <w:pPr>
        <w:rPr>
          <w:rFonts w:ascii="Arial" w:hAnsi="Arial" w:cs="Arial"/>
          <w:lang w:val="de-DE"/>
        </w:rPr>
        <w:sectPr w:rsidR="00AF453A" w:rsidRPr="00BC1534" w:rsidSect="00A26BA7">
          <w:headerReference w:type="even" r:id="rId12"/>
          <w:headerReference w:type="default" r:id="rId13"/>
          <w:footerReference w:type="even" r:id="rId14"/>
          <w:footerReference w:type="default" r:id="rId15"/>
          <w:headerReference w:type="first" r:id="rId16"/>
          <w:footerReference w:type="first" r:id="rId17"/>
          <w:pgSz w:w="11906" w:h="16838" w:code="9"/>
          <w:pgMar w:top="1701" w:right="1440" w:bottom="1440" w:left="1276" w:header="731" w:footer="731" w:gutter="0"/>
          <w:pgNumType w:start="1"/>
          <w:cols w:space="720"/>
          <w:titlePg/>
          <w:docGrid w:linePitch="326"/>
        </w:sectPr>
      </w:pPr>
      <w:bookmarkStart w:id="0" w:name="_Toc288822941"/>
      <w:bookmarkStart w:id="1" w:name="_Toc288823437"/>
      <w:bookmarkStart w:id="2" w:name="_Toc288823574"/>
      <w:bookmarkStart w:id="3" w:name="_Toc288823888"/>
      <w:bookmarkStart w:id="4" w:name="_Toc295390295"/>
    </w:p>
    <w:tbl>
      <w:tblPr>
        <w:tblW w:w="9216" w:type="dxa"/>
        <w:tblLayout w:type="fixed"/>
        <w:tblLook w:val="0000" w:firstRow="0" w:lastRow="0" w:firstColumn="0" w:lastColumn="0" w:noHBand="0" w:noVBand="0"/>
      </w:tblPr>
      <w:tblGrid>
        <w:gridCol w:w="5213"/>
        <w:gridCol w:w="4003"/>
      </w:tblGrid>
      <w:tr w:rsidR="00F27D31" w:rsidRPr="00420D04" w14:paraId="208183AF" w14:textId="77777777" w:rsidTr="00F34E94">
        <w:tc>
          <w:tcPr>
            <w:tcW w:w="5213" w:type="dxa"/>
          </w:tcPr>
          <w:p w14:paraId="5E22B814" w14:textId="77777777" w:rsidR="00F27D31" w:rsidRPr="00420D04" w:rsidRDefault="00F27D31">
            <w:pPr>
              <w:pStyle w:val="A-Heading1"/>
              <w:pageBreakBefore/>
              <w:rPr>
                <w:rFonts w:ascii="Arial" w:hAnsi="Arial" w:cs="Arial"/>
              </w:rPr>
            </w:pPr>
            <w:bookmarkStart w:id="5" w:name="_Toc158789167"/>
            <w:bookmarkEnd w:id="0"/>
            <w:bookmarkEnd w:id="1"/>
            <w:bookmarkEnd w:id="2"/>
            <w:bookmarkEnd w:id="3"/>
            <w:bookmarkEnd w:id="4"/>
            <w:r w:rsidRPr="00420D04">
              <w:rPr>
                <w:rFonts w:ascii="Arial" w:hAnsi="Arial" w:cs="Arial"/>
              </w:rPr>
              <w:lastRenderedPageBreak/>
              <w:t>TABLE OF CONTENTS</w:t>
            </w:r>
            <w:bookmarkEnd w:id="5"/>
          </w:p>
        </w:tc>
        <w:tc>
          <w:tcPr>
            <w:tcW w:w="4003" w:type="dxa"/>
          </w:tcPr>
          <w:p w14:paraId="74FCC795" w14:textId="77777777" w:rsidR="00F27D31" w:rsidRPr="00420D04" w:rsidRDefault="00F27D31">
            <w:pPr>
              <w:pStyle w:val="A-Unnumbered"/>
              <w:jc w:val="right"/>
              <w:rPr>
                <w:rFonts w:ascii="Arial" w:hAnsi="Arial" w:cs="Arial"/>
              </w:rPr>
            </w:pPr>
            <w:r w:rsidRPr="00420D04">
              <w:rPr>
                <w:rFonts w:ascii="Arial" w:hAnsi="Arial" w:cs="Arial"/>
              </w:rPr>
              <w:t>PAGE</w:t>
            </w:r>
          </w:p>
        </w:tc>
      </w:tr>
    </w:tbl>
    <w:p w14:paraId="23A5A16D" w14:textId="77777777" w:rsidR="00F27D31" w:rsidRPr="00420D04" w:rsidRDefault="00711361">
      <w:pPr>
        <w:rPr>
          <w:rFonts w:ascii="Arial" w:hAnsi="Arial" w:cs="Arial"/>
        </w:rPr>
      </w:pPr>
      <w:r w:rsidRPr="00420D04">
        <w:rPr>
          <w:rStyle w:val="Z-RedHidden"/>
          <w:rFonts w:cs="Arial"/>
        </w:rPr>
        <w:t>Press F9 to update Table of Contents</w:t>
      </w:r>
    </w:p>
    <w:p w14:paraId="43CE9BCA" w14:textId="5EAD2AC2" w:rsidR="002E78AA" w:rsidRDefault="001A38F1">
      <w:pPr>
        <w:pStyle w:val="Verzeichnis1"/>
        <w:rPr>
          <w:rFonts w:asciiTheme="minorHAnsi" w:eastAsiaTheme="minorEastAsia" w:hAnsiTheme="minorHAnsi" w:cstheme="minorBidi"/>
          <w:caps w:val="0"/>
          <w:noProof/>
          <w:kern w:val="2"/>
          <w:sz w:val="22"/>
          <w:szCs w:val="22"/>
          <w:lang w:val="en-US"/>
          <w14:ligatures w14:val="standardContextual"/>
        </w:rPr>
      </w:pPr>
      <w:r w:rsidRPr="00521C01">
        <w:rPr>
          <w:rFonts w:ascii="Arial" w:hAnsi="Arial" w:cs="Arial"/>
        </w:rPr>
        <w:fldChar w:fldCharType="begin"/>
      </w:r>
      <w:r w:rsidR="00F27D31" w:rsidRPr="00521C01">
        <w:rPr>
          <w:rFonts w:ascii="Arial" w:hAnsi="Arial" w:cs="Arial"/>
        </w:rPr>
        <w:instrText xml:space="preserve"> TOC  \O 1-4, \T"A-HEADING 1,5,A-HEADING 2,6,A-HEADING 3,7,A-HEADING 4,8" </w:instrText>
      </w:r>
      <w:r w:rsidRPr="00521C01">
        <w:rPr>
          <w:rFonts w:ascii="Arial" w:hAnsi="Arial" w:cs="Arial"/>
        </w:rPr>
        <w:fldChar w:fldCharType="separate"/>
      </w:r>
      <w:r w:rsidR="002E78AA" w:rsidRPr="00F11C42">
        <w:rPr>
          <w:rFonts w:ascii="Arial" w:hAnsi="Arial" w:cs="Arial"/>
          <w:noProof/>
        </w:rPr>
        <w:t>TABLE OF CONTENTS</w:t>
      </w:r>
      <w:r w:rsidR="002E78AA">
        <w:rPr>
          <w:noProof/>
        </w:rPr>
        <w:tab/>
      </w:r>
      <w:r w:rsidR="002E78AA">
        <w:rPr>
          <w:noProof/>
        </w:rPr>
        <w:fldChar w:fldCharType="begin"/>
      </w:r>
      <w:r w:rsidR="002E78AA">
        <w:rPr>
          <w:noProof/>
        </w:rPr>
        <w:instrText xml:space="preserve"> PAGEREF _Toc158789167 \h </w:instrText>
      </w:r>
      <w:r w:rsidR="002E78AA">
        <w:rPr>
          <w:noProof/>
        </w:rPr>
      </w:r>
      <w:r w:rsidR="002E78AA">
        <w:rPr>
          <w:noProof/>
        </w:rPr>
        <w:fldChar w:fldCharType="separate"/>
      </w:r>
      <w:r w:rsidR="002E78AA">
        <w:rPr>
          <w:noProof/>
        </w:rPr>
        <w:t>2</w:t>
      </w:r>
      <w:r w:rsidR="002E78AA">
        <w:rPr>
          <w:noProof/>
        </w:rPr>
        <w:fldChar w:fldCharType="end"/>
      </w:r>
    </w:p>
    <w:p w14:paraId="683B690D" w14:textId="1D7DA731" w:rsidR="002E78AA" w:rsidRDefault="002E78AA">
      <w:pPr>
        <w:pStyle w:val="Verzeichnis1"/>
        <w:rPr>
          <w:rFonts w:asciiTheme="minorHAnsi" w:eastAsiaTheme="minorEastAsia" w:hAnsiTheme="minorHAnsi" w:cstheme="minorBidi"/>
          <w:caps w:val="0"/>
          <w:noProof/>
          <w:kern w:val="2"/>
          <w:sz w:val="22"/>
          <w:szCs w:val="22"/>
          <w:lang w:val="en-US"/>
          <w14:ligatures w14:val="standardContextual"/>
        </w:rPr>
      </w:pPr>
      <w:r w:rsidRPr="00F11C42">
        <w:rPr>
          <w:rFonts w:ascii="Arial" w:hAnsi="Arial" w:cs="Arial"/>
          <w:noProof/>
        </w:rPr>
        <w:t>List Of Abbreviations And definition of terms</w:t>
      </w:r>
      <w:r>
        <w:rPr>
          <w:noProof/>
        </w:rPr>
        <w:tab/>
      </w:r>
      <w:r>
        <w:rPr>
          <w:noProof/>
        </w:rPr>
        <w:fldChar w:fldCharType="begin"/>
      </w:r>
      <w:r>
        <w:rPr>
          <w:noProof/>
        </w:rPr>
        <w:instrText xml:space="preserve"> PAGEREF _Toc158789168 \h </w:instrText>
      </w:r>
      <w:r>
        <w:rPr>
          <w:noProof/>
        </w:rPr>
      </w:r>
      <w:r>
        <w:rPr>
          <w:noProof/>
        </w:rPr>
        <w:fldChar w:fldCharType="separate"/>
      </w:r>
      <w:r>
        <w:rPr>
          <w:noProof/>
        </w:rPr>
        <w:t>4</w:t>
      </w:r>
      <w:r>
        <w:rPr>
          <w:noProof/>
        </w:rPr>
        <w:fldChar w:fldCharType="end"/>
      </w:r>
    </w:p>
    <w:p w14:paraId="4A39FB4D" w14:textId="22396F40" w:rsidR="002E78AA" w:rsidRDefault="002E78AA">
      <w:pPr>
        <w:pStyle w:val="Verzeichnis1"/>
        <w:rPr>
          <w:rFonts w:asciiTheme="minorHAnsi" w:eastAsiaTheme="minorEastAsia" w:hAnsiTheme="minorHAnsi" w:cstheme="minorBidi"/>
          <w:caps w:val="0"/>
          <w:noProof/>
          <w:kern w:val="2"/>
          <w:sz w:val="22"/>
          <w:szCs w:val="22"/>
          <w:lang w:val="en-US"/>
          <w14:ligatures w14:val="standardContextual"/>
        </w:rPr>
      </w:pPr>
      <w:r w:rsidRPr="00F11C42">
        <w:rPr>
          <w:rFonts w:ascii="Arial" w:hAnsi="Arial" w:cs="Arial"/>
          <w:noProof/>
        </w:rPr>
        <w:t>Responsible Parties</w:t>
      </w:r>
      <w:r>
        <w:rPr>
          <w:noProof/>
        </w:rPr>
        <w:tab/>
      </w:r>
      <w:r>
        <w:rPr>
          <w:noProof/>
        </w:rPr>
        <w:fldChar w:fldCharType="begin"/>
      </w:r>
      <w:r>
        <w:rPr>
          <w:noProof/>
        </w:rPr>
        <w:instrText xml:space="preserve"> PAGEREF _Toc158789169 \h </w:instrText>
      </w:r>
      <w:r>
        <w:rPr>
          <w:noProof/>
        </w:rPr>
      </w:r>
      <w:r>
        <w:rPr>
          <w:noProof/>
        </w:rPr>
        <w:fldChar w:fldCharType="separate"/>
      </w:r>
      <w:r>
        <w:rPr>
          <w:noProof/>
        </w:rPr>
        <w:t>6</w:t>
      </w:r>
      <w:r>
        <w:rPr>
          <w:noProof/>
        </w:rPr>
        <w:fldChar w:fldCharType="end"/>
      </w:r>
    </w:p>
    <w:p w14:paraId="2D6AA22C" w14:textId="68AF7255" w:rsidR="002E78AA" w:rsidRDefault="002E78AA">
      <w:pPr>
        <w:pStyle w:val="Verzeichnis1"/>
        <w:rPr>
          <w:rFonts w:asciiTheme="minorHAnsi" w:eastAsiaTheme="minorEastAsia" w:hAnsiTheme="minorHAnsi" w:cstheme="minorBidi"/>
          <w:caps w:val="0"/>
          <w:noProof/>
          <w:kern w:val="2"/>
          <w:sz w:val="22"/>
          <w:szCs w:val="22"/>
          <w:lang w:val="en-US"/>
          <w14:ligatures w14:val="standardContextual"/>
        </w:rPr>
      </w:pPr>
      <w:r w:rsidRPr="00F11C42">
        <w:rPr>
          <w:rFonts w:ascii="Arial" w:hAnsi="Arial" w:cs="Arial"/>
          <w:noProof/>
        </w:rPr>
        <w:t>Protocol Synopsis</w:t>
      </w:r>
      <w:r>
        <w:rPr>
          <w:noProof/>
        </w:rPr>
        <w:tab/>
      </w:r>
      <w:r>
        <w:rPr>
          <w:noProof/>
        </w:rPr>
        <w:fldChar w:fldCharType="begin"/>
      </w:r>
      <w:r>
        <w:rPr>
          <w:noProof/>
        </w:rPr>
        <w:instrText xml:space="preserve"> PAGEREF _Toc158789170 \h </w:instrText>
      </w:r>
      <w:r>
        <w:rPr>
          <w:noProof/>
        </w:rPr>
      </w:r>
      <w:r>
        <w:rPr>
          <w:noProof/>
        </w:rPr>
        <w:fldChar w:fldCharType="separate"/>
      </w:r>
      <w:r>
        <w:rPr>
          <w:noProof/>
        </w:rPr>
        <w:t>7</w:t>
      </w:r>
      <w:r>
        <w:rPr>
          <w:noProof/>
        </w:rPr>
        <w:fldChar w:fldCharType="end"/>
      </w:r>
    </w:p>
    <w:p w14:paraId="6EDC4CB8" w14:textId="61B22E54" w:rsidR="002E78AA" w:rsidRDefault="002E78AA">
      <w:pPr>
        <w:pStyle w:val="Verzeichnis1"/>
        <w:rPr>
          <w:rFonts w:asciiTheme="minorHAnsi" w:eastAsiaTheme="minorEastAsia" w:hAnsiTheme="minorHAnsi" w:cstheme="minorBidi"/>
          <w:caps w:val="0"/>
          <w:noProof/>
          <w:kern w:val="2"/>
          <w:sz w:val="22"/>
          <w:szCs w:val="22"/>
          <w:lang w:val="en-US"/>
          <w14:ligatures w14:val="standardContextual"/>
        </w:rPr>
      </w:pPr>
      <w:r w:rsidRPr="00F11C42">
        <w:rPr>
          <w:rFonts w:ascii="Arial" w:hAnsi="Arial" w:cs="Arial"/>
          <w:noProof/>
        </w:rPr>
        <w:t>amendment history</w:t>
      </w:r>
      <w:r>
        <w:rPr>
          <w:noProof/>
        </w:rPr>
        <w:tab/>
      </w:r>
      <w:r>
        <w:rPr>
          <w:noProof/>
        </w:rPr>
        <w:fldChar w:fldCharType="begin"/>
      </w:r>
      <w:r>
        <w:rPr>
          <w:noProof/>
        </w:rPr>
        <w:instrText xml:space="preserve"> PAGEREF _Toc158789171 \h </w:instrText>
      </w:r>
      <w:r>
        <w:rPr>
          <w:noProof/>
        </w:rPr>
      </w:r>
      <w:r>
        <w:rPr>
          <w:noProof/>
        </w:rPr>
        <w:fldChar w:fldCharType="separate"/>
      </w:r>
      <w:r>
        <w:rPr>
          <w:noProof/>
        </w:rPr>
        <w:t>12</w:t>
      </w:r>
      <w:r>
        <w:rPr>
          <w:noProof/>
        </w:rPr>
        <w:fldChar w:fldCharType="end"/>
      </w:r>
    </w:p>
    <w:p w14:paraId="14782DC6" w14:textId="0F16D938" w:rsidR="002E78AA" w:rsidRDefault="002E78AA">
      <w:pPr>
        <w:pStyle w:val="Verzeichnis1"/>
        <w:rPr>
          <w:rFonts w:asciiTheme="minorHAnsi" w:eastAsiaTheme="minorEastAsia" w:hAnsiTheme="minorHAnsi" w:cstheme="minorBidi"/>
          <w:caps w:val="0"/>
          <w:noProof/>
          <w:kern w:val="2"/>
          <w:sz w:val="22"/>
          <w:szCs w:val="22"/>
          <w:lang w:val="en-US"/>
          <w14:ligatures w14:val="standardContextual"/>
        </w:rPr>
      </w:pPr>
      <w:r w:rsidRPr="00F11C42">
        <w:rPr>
          <w:rFonts w:ascii="Arial" w:hAnsi="Arial" w:cs="Arial"/>
          <w:noProof/>
        </w:rPr>
        <w:t>Milestones</w:t>
      </w:r>
      <w:r>
        <w:rPr>
          <w:noProof/>
        </w:rPr>
        <w:tab/>
      </w:r>
      <w:r>
        <w:rPr>
          <w:noProof/>
        </w:rPr>
        <w:fldChar w:fldCharType="begin"/>
      </w:r>
      <w:r>
        <w:rPr>
          <w:noProof/>
        </w:rPr>
        <w:instrText xml:space="preserve"> PAGEREF _Toc158789172 \h </w:instrText>
      </w:r>
      <w:r>
        <w:rPr>
          <w:noProof/>
        </w:rPr>
      </w:r>
      <w:r>
        <w:rPr>
          <w:noProof/>
        </w:rPr>
        <w:fldChar w:fldCharType="separate"/>
      </w:r>
      <w:r>
        <w:rPr>
          <w:noProof/>
        </w:rPr>
        <w:t>13</w:t>
      </w:r>
      <w:r>
        <w:rPr>
          <w:noProof/>
        </w:rPr>
        <w:fldChar w:fldCharType="end"/>
      </w:r>
    </w:p>
    <w:p w14:paraId="6180D361" w14:textId="40CF4A29" w:rsidR="002E78AA" w:rsidRDefault="002E78AA">
      <w:pPr>
        <w:pStyle w:val="Verzeichnis1"/>
        <w:rPr>
          <w:rFonts w:asciiTheme="minorHAnsi" w:eastAsiaTheme="minorEastAsia" w:hAnsiTheme="minorHAnsi" w:cstheme="minorBidi"/>
          <w:caps w:val="0"/>
          <w:noProof/>
          <w:kern w:val="2"/>
          <w:sz w:val="22"/>
          <w:szCs w:val="22"/>
          <w:lang w:val="en-US"/>
          <w14:ligatures w14:val="standardContextual"/>
        </w:rPr>
      </w:pPr>
      <w:r w:rsidRPr="00F11C42">
        <w:rPr>
          <w:rFonts w:ascii="Arial" w:hAnsi="Arial" w:cs="Arial"/>
          <w:noProof/>
        </w:rPr>
        <w:t>1.</w:t>
      </w:r>
      <w:r>
        <w:rPr>
          <w:rFonts w:asciiTheme="minorHAnsi" w:eastAsiaTheme="minorEastAsia" w:hAnsiTheme="minorHAnsi" w:cstheme="minorBidi"/>
          <w:caps w:val="0"/>
          <w:noProof/>
          <w:kern w:val="2"/>
          <w:sz w:val="22"/>
          <w:szCs w:val="22"/>
          <w:lang w:val="en-US"/>
          <w14:ligatures w14:val="standardContextual"/>
        </w:rPr>
        <w:tab/>
      </w:r>
      <w:r w:rsidRPr="00F11C42">
        <w:rPr>
          <w:rFonts w:ascii="Arial" w:hAnsi="Arial" w:cs="Arial"/>
          <w:noProof/>
        </w:rPr>
        <w:t>Background and Rationale</w:t>
      </w:r>
      <w:r>
        <w:rPr>
          <w:noProof/>
        </w:rPr>
        <w:tab/>
      </w:r>
      <w:r>
        <w:rPr>
          <w:noProof/>
        </w:rPr>
        <w:fldChar w:fldCharType="begin"/>
      </w:r>
      <w:r>
        <w:rPr>
          <w:noProof/>
        </w:rPr>
        <w:instrText xml:space="preserve"> PAGEREF _Toc158789173 \h </w:instrText>
      </w:r>
      <w:r>
        <w:rPr>
          <w:noProof/>
        </w:rPr>
      </w:r>
      <w:r>
        <w:rPr>
          <w:noProof/>
        </w:rPr>
        <w:fldChar w:fldCharType="separate"/>
      </w:r>
      <w:r>
        <w:rPr>
          <w:noProof/>
        </w:rPr>
        <w:t>14</w:t>
      </w:r>
      <w:r>
        <w:rPr>
          <w:noProof/>
        </w:rPr>
        <w:fldChar w:fldCharType="end"/>
      </w:r>
    </w:p>
    <w:p w14:paraId="263A10E6" w14:textId="60C1F2FA" w:rsidR="002E78AA" w:rsidRDefault="002E78AA">
      <w:pPr>
        <w:pStyle w:val="Verzeichnis2"/>
        <w:rPr>
          <w:rFonts w:asciiTheme="minorHAnsi" w:eastAsiaTheme="minorEastAsia" w:hAnsiTheme="minorHAnsi" w:cstheme="minorBidi"/>
          <w:noProof/>
          <w:kern w:val="2"/>
          <w:sz w:val="22"/>
          <w:szCs w:val="22"/>
          <w:lang w:val="en-US"/>
          <w14:ligatures w14:val="standardContextual"/>
        </w:rPr>
      </w:pPr>
      <w:r w:rsidRPr="00F11C42">
        <w:rPr>
          <w:rFonts w:ascii="Arial" w:hAnsi="Arial" w:cs="Arial"/>
          <w:noProof/>
        </w:rPr>
        <w:t>1.1</w:t>
      </w:r>
      <w:r>
        <w:rPr>
          <w:rFonts w:asciiTheme="minorHAnsi" w:eastAsiaTheme="minorEastAsia" w:hAnsiTheme="minorHAnsi" w:cstheme="minorBidi"/>
          <w:noProof/>
          <w:kern w:val="2"/>
          <w:sz w:val="22"/>
          <w:szCs w:val="22"/>
          <w:lang w:val="en-US"/>
          <w14:ligatures w14:val="standardContextual"/>
        </w:rPr>
        <w:tab/>
      </w:r>
      <w:r w:rsidRPr="00F11C42">
        <w:rPr>
          <w:rFonts w:ascii="Arial" w:hAnsi="Arial" w:cs="Arial"/>
          <w:noProof/>
        </w:rPr>
        <w:t>Background</w:t>
      </w:r>
      <w:r>
        <w:rPr>
          <w:noProof/>
        </w:rPr>
        <w:tab/>
      </w:r>
      <w:r>
        <w:rPr>
          <w:noProof/>
        </w:rPr>
        <w:fldChar w:fldCharType="begin"/>
      </w:r>
      <w:r>
        <w:rPr>
          <w:noProof/>
        </w:rPr>
        <w:instrText xml:space="preserve"> PAGEREF _Toc158789174 \h </w:instrText>
      </w:r>
      <w:r>
        <w:rPr>
          <w:noProof/>
        </w:rPr>
      </w:r>
      <w:r>
        <w:rPr>
          <w:noProof/>
        </w:rPr>
        <w:fldChar w:fldCharType="separate"/>
      </w:r>
      <w:r>
        <w:rPr>
          <w:noProof/>
        </w:rPr>
        <w:t>14</w:t>
      </w:r>
      <w:r>
        <w:rPr>
          <w:noProof/>
        </w:rPr>
        <w:fldChar w:fldCharType="end"/>
      </w:r>
    </w:p>
    <w:p w14:paraId="1CA7072C" w14:textId="2FB44376" w:rsidR="002E78AA" w:rsidRDefault="002E78AA">
      <w:pPr>
        <w:pStyle w:val="Verzeichnis2"/>
        <w:rPr>
          <w:rFonts w:asciiTheme="minorHAnsi" w:eastAsiaTheme="minorEastAsia" w:hAnsiTheme="minorHAnsi" w:cstheme="minorBidi"/>
          <w:noProof/>
          <w:kern w:val="2"/>
          <w:sz w:val="22"/>
          <w:szCs w:val="22"/>
          <w:lang w:val="en-US"/>
          <w14:ligatures w14:val="standardContextual"/>
        </w:rPr>
      </w:pPr>
      <w:r w:rsidRPr="00F11C42">
        <w:rPr>
          <w:rFonts w:ascii="Arial" w:hAnsi="Arial" w:cs="Arial"/>
          <w:noProof/>
        </w:rPr>
        <w:t>1.2</w:t>
      </w:r>
      <w:r>
        <w:rPr>
          <w:rFonts w:asciiTheme="minorHAnsi" w:eastAsiaTheme="minorEastAsia" w:hAnsiTheme="minorHAnsi" w:cstheme="minorBidi"/>
          <w:noProof/>
          <w:kern w:val="2"/>
          <w:sz w:val="22"/>
          <w:szCs w:val="22"/>
          <w:lang w:val="en-US"/>
          <w14:ligatures w14:val="standardContextual"/>
        </w:rPr>
        <w:tab/>
      </w:r>
      <w:r w:rsidRPr="00F11C42">
        <w:rPr>
          <w:rFonts w:ascii="Arial" w:hAnsi="Arial" w:cs="Arial"/>
          <w:noProof/>
        </w:rPr>
        <w:t>Rationale</w:t>
      </w:r>
      <w:r>
        <w:rPr>
          <w:noProof/>
        </w:rPr>
        <w:tab/>
      </w:r>
      <w:r>
        <w:rPr>
          <w:noProof/>
        </w:rPr>
        <w:fldChar w:fldCharType="begin"/>
      </w:r>
      <w:r>
        <w:rPr>
          <w:noProof/>
        </w:rPr>
        <w:instrText xml:space="preserve"> PAGEREF _Toc158789175 \h </w:instrText>
      </w:r>
      <w:r>
        <w:rPr>
          <w:noProof/>
        </w:rPr>
      </w:r>
      <w:r>
        <w:rPr>
          <w:noProof/>
        </w:rPr>
        <w:fldChar w:fldCharType="separate"/>
      </w:r>
      <w:r>
        <w:rPr>
          <w:noProof/>
        </w:rPr>
        <w:t>14</w:t>
      </w:r>
      <w:r>
        <w:rPr>
          <w:noProof/>
        </w:rPr>
        <w:fldChar w:fldCharType="end"/>
      </w:r>
    </w:p>
    <w:p w14:paraId="4ECADEA0" w14:textId="5D925C61" w:rsidR="002E78AA" w:rsidRDefault="002E78AA">
      <w:pPr>
        <w:pStyle w:val="Verzeichnis1"/>
        <w:rPr>
          <w:rFonts w:asciiTheme="minorHAnsi" w:eastAsiaTheme="minorEastAsia" w:hAnsiTheme="minorHAnsi" w:cstheme="minorBidi"/>
          <w:caps w:val="0"/>
          <w:noProof/>
          <w:kern w:val="2"/>
          <w:sz w:val="22"/>
          <w:szCs w:val="22"/>
          <w:lang w:val="en-US"/>
          <w14:ligatures w14:val="standardContextual"/>
        </w:rPr>
      </w:pPr>
      <w:r w:rsidRPr="00F11C42">
        <w:rPr>
          <w:rFonts w:ascii="Arial" w:hAnsi="Arial" w:cs="Arial"/>
          <w:noProof/>
        </w:rPr>
        <w:t>2.</w:t>
      </w:r>
      <w:r>
        <w:rPr>
          <w:rFonts w:asciiTheme="minorHAnsi" w:eastAsiaTheme="minorEastAsia" w:hAnsiTheme="minorHAnsi" w:cstheme="minorBidi"/>
          <w:caps w:val="0"/>
          <w:noProof/>
          <w:kern w:val="2"/>
          <w:sz w:val="22"/>
          <w:szCs w:val="22"/>
          <w:lang w:val="en-US"/>
          <w14:ligatures w14:val="standardContextual"/>
        </w:rPr>
        <w:tab/>
      </w:r>
      <w:r w:rsidRPr="00F11C42">
        <w:rPr>
          <w:rFonts w:ascii="Arial" w:hAnsi="Arial" w:cs="Arial"/>
          <w:noProof/>
        </w:rPr>
        <w:t>Objectives and Hypotheses</w:t>
      </w:r>
      <w:r>
        <w:rPr>
          <w:noProof/>
        </w:rPr>
        <w:tab/>
      </w:r>
      <w:r>
        <w:rPr>
          <w:noProof/>
        </w:rPr>
        <w:fldChar w:fldCharType="begin"/>
      </w:r>
      <w:r>
        <w:rPr>
          <w:noProof/>
        </w:rPr>
        <w:instrText xml:space="preserve"> PAGEREF _Toc158789176 \h </w:instrText>
      </w:r>
      <w:r>
        <w:rPr>
          <w:noProof/>
        </w:rPr>
      </w:r>
      <w:r>
        <w:rPr>
          <w:noProof/>
        </w:rPr>
        <w:fldChar w:fldCharType="separate"/>
      </w:r>
      <w:r>
        <w:rPr>
          <w:noProof/>
        </w:rPr>
        <w:t>16</w:t>
      </w:r>
      <w:r>
        <w:rPr>
          <w:noProof/>
        </w:rPr>
        <w:fldChar w:fldCharType="end"/>
      </w:r>
    </w:p>
    <w:p w14:paraId="57CB9071" w14:textId="7C3065C7" w:rsidR="002E78AA" w:rsidRDefault="002E78AA">
      <w:pPr>
        <w:pStyle w:val="Verzeichnis2"/>
        <w:rPr>
          <w:rFonts w:asciiTheme="minorHAnsi" w:eastAsiaTheme="minorEastAsia" w:hAnsiTheme="minorHAnsi" w:cstheme="minorBidi"/>
          <w:noProof/>
          <w:kern w:val="2"/>
          <w:sz w:val="22"/>
          <w:szCs w:val="22"/>
          <w:lang w:val="en-US"/>
          <w14:ligatures w14:val="standardContextual"/>
        </w:rPr>
      </w:pPr>
      <w:r w:rsidRPr="00F11C42">
        <w:rPr>
          <w:rFonts w:ascii="Arial" w:hAnsi="Arial" w:cs="Arial"/>
          <w:noProof/>
        </w:rPr>
        <w:t>2.1</w:t>
      </w:r>
      <w:r>
        <w:rPr>
          <w:rFonts w:asciiTheme="minorHAnsi" w:eastAsiaTheme="minorEastAsia" w:hAnsiTheme="minorHAnsi" w:cstheme="minorBidi"/>
          <w:noProof/>
          <w:kern w:val="2"/>
          <w:sz w:val="22"/>
          <w:szCs w:val="22"/>
          <w:lang w:val="en-US"/>
          <w14:ligatures w14:val="standardContextual"/>
        </w:rPr>
        <w:tab/>
      </w:r>
      <w:r w:rsidRPr="00F11C42">
        <w:rPr>
          <w:rFonts w:ascii="Arial" w:hAnsi="Arial" w:cs="Arial"/>
          <w:noProof/>
        </w:rPr>
        <w:t>Primary Objective(s) &amp; Hypothesis(es)</w:t>
      </w:r>
      <w:r>
        <w:rPr>
          <w:noProof/>
        </w:rPr>
        <w:tab/>
      </w:r>
      <w:r>
        <w:rPr>
          <w:noProof/>
        </w:rPr>
        <w:fldChar w:fldCharType="begin"/>
      </w:r>
      <w:r>
        <w:rPr>
          <w:noProof/>
        </w:rPr>
        <w:instrText xml:space="preserve"> PAGEREF _Toc158789177 \h </w:instrText>
      </w:r>
      <w:r>
        <w:rPr>
          <w:noProof/>
        </w:rPr>
      </w:r>
      <w:r>
        <w:rPr>
          <w:noProof/>
        </w:rPr>
        <w:fldChar w:fldCharType="separate"/>
      </w:r>
      <w:r>
        <w:rPr>
          <w:noProof/>
        </w:rPr>
        <w:t>16</w:t>
      </w:r>
      <w:r>
        <w:rPr>
          <w:noProof/>
        </w:rPr>
        <w:fldChar w:fldCharType="end"/>
      </w:r>
    </w:p>
    <w:p w14:paraId="3771239B" w14:textId="0F56E5DC" w:rsidR="002E78AA" w:rsidRDefault="002E78AA">
      <w:pPr>
        <w:pStyle w:val="Verzeichnis3"/>
        <w:rPr>
          <w:rFonts w:asciiTheme="minorHAnsi" w:eastAsiaTheme="minorEastAsia" w:hAnsiTheme="minorHAnsi" w:cstheme="minorBidi"/>
          <w:noProof/>
          <w:kern w:val="2"/>
          <w:sz w:val="22"/>
          <w:szCs w:val="22"/>
          <w:lang w:val="en-US"/>
          <w14:ligatures w14:val="standardContextual"/>
        </w:rPr>
      </w:pPr>
      <w:r w:rsidRPr="00F11C42">
        <w:rPr>
          <w:rFonts w:ascii="Arial" w:hAnsi="Arial" w:cs="Arial"/>
          <w:noProof/>
        </w:rPr>
        <w:t>2.1.1</w:t>
      </w:r>
      <w:r>
        <w:rPr>
          <w:rFonts w:asciiTheme="minorHAnsi" w:eastAsiaTheme="minorEastAsia" w:hAnsiTheme="minorHAnsi" w:cstheme="minorBidi"/>
          <w:noProof/>
          <w:kern w:val="2"/>
          <w:sz w:val="22"/>
          <w:szCs w:val="22"/>
          <w:lang w:val="en-US"/>
          <w14:ligatures w14:val="standardContextual"/>
        </w:rPr>
        <w:tab/>
      </w:r>
      <w:r w:rsidRPr="00F11C42">
        <w:rPr>
          <w:rFonts w:ascii="Arial" w:hAnsi="Arial" w:cs="Arial"/>
          <w:noProof/>
        </w:rPr>
        <w:t>Privacy preservation</w:t>
      </w:r>
      <w:r>
        <w:rPr>
          <w:noProof/>
        </w:rPr>
        <w:tab/>
      </w:r>
      <w:r>
        <w:rPr>
          <w:noProof/>
        </w:rPr>
        <w:fldChar w:fldCharType="begin"/>
      </w:r>
      <w:r>
        <w:rPr>
          <w:noProof/>
        </w:rPr>
        <w:instrText xml:space="preserve"> PAGEREF _Toc158789178 \h </w:instrText>
      </w:r>
      <w:r>
        <w:rPr>
          <w:noProof/>
        </w:rPr>
      </w:r>
      <w:r>
        <w:rPr>
          <w:noProof/>
        </w:rPr>
        <w:fldChar w:fldCharType="separate"/>
      </w:r>
      <w:r>
        <w:rPr>
          <w:noProof/>
        </w:rPr>
        <w:t>16</w:t>
      </w:r>
      <w:r>
        <w:rPr>
          <w:noProof/>
        </w:rPr>
        <w:fldChar w:fldCharType="end"/>
      </w:r>
    </w:p>
    <w:p w14:paraId="0A6FC203" w14:textId="223B5206" w:rsidR="002E78AA" w:rsidRDefault="002E78AA">
      <w:pPr>
        <w:pStyle w:val="Verzeichnis3"/>
        <w:rPr>
          <w:rFonts w:asciiTheme="minorHAnsi" w:eastAsiaTheme="minorEastAsia" w:hAnsiTheme="minorHAnsi" w:cstheme="minorBidi"/>
          <w:noProof/>
          <w:kern w:val="2"/>
          <w:sz w:val="22"/>
          <w:szCs w:val="22"/>
          <w:lang w:val="en-US"/>
          <w14:ligatures w14:val="standardContextual"/>
        </w:rPr>
      </w:pPr>
      <w:r w:rsidRPr="00F11C42">
        <w:rPr>
          <w:rFonts w:ascii="Arial" w:hAnsi="Arial" w:cs="Arial"/>
          <w:noProof/>
        </w:rPr>
        <w:t>2.1.2</w:t>
      </w:r>
      <w:r>
        <w:rPr>
          <w:rFonts w:asciiTheme="minorHAnsi" w:eastAsiaTheme="minorEastAsia" w:hAnsiTheme="minorHAnsi" w:cstheme="minorBidi"/>
          <w:noProof/>
          <w:kern w:val="2"/>
          <w:sz w:val="22"/>
          <w:szCs w:val="22"/>
          <w:lang w:val="en-US"/>
          <w14:ligatures w14:val="standardContextual"/>
        </w:rPr>
        <w:tab/>
      </w:r>
      <w:r w:rsidRPr="00F11C42">
        <w:rPr>
          <w:rFonts w:ascii="Arial" w:hAnsi="Arial" w:cs="Arial"/>
          <w:noProof/>
        </w:rPr>
        <w:t>Robustness &amp; scalability</w:t>
      </w:r>
      <w:r>
        <w:rPr>
          <w:noProof/>
        </w:rPr>
        <w:tab/>
      </w:r>
      <w:r>
        <w:rPr>
          <w:noProof/>
        </w:rPr>
        <w:fldChar w:fldCharType="begin"/>
      </w:r>
      <w:r>
        <w:rPr>
          <w:noProof/>
        </w:rPr>
        <w:instrText xml:space="preserve"> PAGEREF _Toc158789179 \h </w:instrText>
      </w:r>
      <w:r>
        <w:rPr>
          <w:noProof/>
        </w:rPr>
      </w:r>
      <w:r>
        <w:rPr>
          <w:noProof/>
        </w:rPr>
        <w:fldChar w:fldCharType="separate"/>
      </w:r>
      <w:r>
        <w:rPr>
          <w:noProof/>
        </w:rPr>
        <w:t>16</w:t>
      </w:r>
      <w:r>
        <w:rPr>
          <w:noProof/>
        </w:rPr>
        <w:fldChar w:fldCharType="end"/>
      </w:r>
    </w:p>
    <w:p w14:paraId="7C729240" w14:textId="1D33960E" w:rsidR="002E78AA" w:rsidRDefault="002E78AA">
      <w:pPr>
        <w:pStyle w:val="Verzeichnis3"/>
        <w:rPr>
          <w:rFonts w:asciiTheme="minorHAnsi" w:eastAsiaTheme="minorEastAsia" w:hAnsiTheme="minorHAnsi" w:cstheme="minorBidi"/>
          <w:noProof/>
          <w:kern w:val="2"/>
          <w:sz w:val="22"/>
          <w:szCs w:val="22"/>
          <w:lang w:val="en-US"/>
          <w14:ligatures w14:val="standardContextual"/>
        </w:rPr>
      </w:pPr>
      <w:r w:rsidRPr="00F11C42">
        <w:rPr>
          <w:rFonts w:ascii="Arial" w:hAnsi="Arial" w:cs="Arial"/>
          <w:noProof/>
        </w:rPr>
        <w:t>2.1.3</w:t>
      </w:r>
      <w:r>
        <w:rPr>
          <w:rFonts w:asciiTheme="minorHAnsi" w:eastAsiaTheme="minorEastAsia" w:hAnsiTheme="minorHAnsi" w:cstheme="minorBidi"/>
          <w:noProof/>
          <w:kern w:val="2"/>
          <w:sz w:val="22"/>
          <w:szCs w:val="22"/>
          <w:lang w:val="en-US"/>
          <w14:ligatures w14:val="standardContextual"/>
        </w:rPr>
        <w:tab/>
      </w:r>
      <w:r w:rsidRPr="00F11C42">
        <w:rPr>
          <w:rFonts w:ascii="Arial" w:hAnsi="Arial" w:cs="Arial"/>
          <w:noProof/>
        </w:rPr>
        <w:t>Fidelity</w:t>
      </w:r>
      <w:r>
        <w:rPr>
          <w:noProof/>
        </w:rPr>
        <w:tab/>
      </w:r>
      <w:r>
        <w:rPr>
          <w:noProof/>
        </w:rPr>
        <w:fldChar w:fldCharType="begin"/>
      </w:r>
      <w:r>
        <w:rPr>
          <w:noProof/>
        </w:rPr>
        <w:instrText xml:space="preserve"> PAGEREF _Toc158789180 \h </w:instrText>
      </w:r>
      <w:r>
        <w:rPr>
          <w:noProof/>
        </w:rPr>
      </w:r>
      <w:r>
        <w:rPr>
          <w:noProof/>
        </w:rPr>
        <w:fldChar w:fldCharType="separate"/>
      </w:r>
      <w:r>
        <w:rPr>
          <w:noProof/>
        </w:rPr>
        <w:t>17</w:t>
      </w:r>
      <w:r>
        <w:rPr>
          <w:noProof/>
        </w:rPr>
        <w:fldChar w:fldCharType="end"/>
      </w:r>
    </w:p>
    <w:p w14:paraId="5261A50C" w14:textId="01144E3D" w:rsidR="002E78AA" w:rsidRDefault="002E78AA">
      <w:pPr>
        <w:pStyle w:val="Verzeichnis2"/>
        <w:rPr>
          <w:rFonts w:asciiTheme="minorHAnsi" w:eastAsiaTheme="minorEastAsia" w:hAnsiTheme="minorHAnsi" w:cstheme="minorBidi"/>
          <w:noProof/>
          <w:kern w:val="2"/>
          <w:sz w:val="22"/>
          <w:szCs w:val="22"/>
          <w:lang w:val="en-US"/>
          <w14:ligatures w14:val="standardContextual"/>
        </w:rPr>
      </w:pPr>
      <w:r w:rsidRPr="00F11C42">
        <w:rPr>
          <w:rFonts w:ascii="Arial" w:hAnsi="Arial" w:cs="Arial"/>
          <w:noProof/>
        </w:rPr>
        <w:t>2.2</w:t>
      </w:r>
      <w:r>
        <w:rPr>
          <w:rFonts w:asciiTheme="minorHAnsi" w:eastAsiaTheme="minorEastAsia" w:hAnsiTheme="minorHAnsi" w:cstheme="minorBidi"/>
          <w:noProof/>
          <w:kern w:val="2"/>
          <w:sz w:val="22"/>
          <w:szCs w:val="22"/>
          <w:lang w:val="en-US"/>
          <w14:ligatures w14:val="standardContextual"/>
        </w:rPr>
        <w:tab/>
      </w:r>
      <w:r w:rsidRPr="00F11C42">
        <w:rPr>
          <w:rFonts w:ascii="Arial" w:hAnsi="Arial" w:cs="Arial"/>
          <w:noProof/>
        </w:rPr>
        <w:t>Secondary Objective(s) &amp; Hypothesis(es) (Optional)</w:t>
      </w:r>
      <w:r>
        <w:rPr>
          <w:noProof/>
        </w:rPr>
        <w:tab/>
      </w:r>
      <w:r>
        <w:rPr>
          <w:noProof/>
        </w:rPr>
        <w:fldChar w:fldCharType="begin"/>
      </w:r>
      <w:r>
        <w:rPr>
          <w:noProof/>
        </w:rPr>
        <w:instrText xml:space="preserve"> PAGEREF _Toc158789181 \h </w:instrText>
      </w:r>
      <w:r>
        <w:rPr>
          <w:noProof/>
        </w:rPr>
      </w:r>
      <w:r>
        <w:rPr>
          <w:noProof/>
        </w:rPr>
        <w:fldChar w:fldCharType="separate"/>
      </w:r>
      <w:r>
        <w:rPr>
          <w:noProof/>
        </w:rPr>
        <w:t>17</w:t>
      </w:r>
      <w:r>
        <w:rPr>
          <w:noProof/>
        </w:rPr>
        <w:fldChar w:fldCharType="end"/>
      </w:r>
    </w:p>
    <w:p w14:paraId="0705AAAF" w14:textId="4B0C06B5" w:rsidR="002E78AA" w:rsidRDefault="002E78AA">
      <w:pPr>
        <w:pStyle w:val="Verzeichnis3"/>
        <w:rPr>
          <w:rFonts w:asciiTheme="minorHAnsi" w:eastAsiaTheme="minorEastAsia" w:hAnsiTheme="minorHAnsi" w:cstheme="minorBidi"/>
          <w:noProof/>
          <w:kern w:val="2"/>
          <w:sz w:val="22"/>
          <w:szCs w:val="22"/>
          <w:lang w:val="en-US"/>
          <w14:ligatures w14:val="standardContextual"/>
        </w:rPr>
      </w:pPr>
      <w:r w:rsidRPr="00F11C42">
        <w:rPr>
          <w:rFonts w:ascii="Arial" w:hAnsi="Arial" w:cs="Arial"/>
          <w:noProof/>
        </w:rPr>
        <w:t>2.2.1</w:t>
      </w:r>
      <w:r>
        <w:rPr>
          <w:rFonts w:asciiTheme="minorHAnsi" w:eastAsiaTheme="minorEastAsia" w:hAnsiTheme="minorHAnsi" w:cstheme="minorBidi"/>
          <w:noProof/>
          <w:kern w:val="2"/>
          <w:sz w:val="22"/>
          <w:szCs w:val="22"/>
          <w:lang w:val="en-US"/>
          <w14:ligatures w14:val="standardContextual"/>
        </w:rPr>
        <w:tab/>
      </w:r>
      <w:r w:rsidRPr="00F11C42">
        <w:rPr>
          <w:rFonts w:ascii="Arial" w:hAnsi="Arial" w:cs="Arial"/>
          <w:noProof/>
        </w:rPr>
        <w:t>Utility</w:t>
      </w:r>
      <w:r>
        <w:rPr>
          <w:noProof/>
        </w:rPr>
        <w:tab/>
      </w:r>
      <w:r>
        <w:rPr>
          <w:noProof/>
        </w:rPr>
        <w:fldChar w:fldCharType="begin"/>
      </w:r>
      <w:r>
        <w:rPr>
          <w:noProof/>
        </w:rPr>
        <w:instrText xml:space="preserve"> PAGEREF _Toc158789182 \h </w:instrText>
      </w:r>
      <w:r>
        <w:rPr>
          <w:noProof/>
        </w:rPr>
      </w:r>
      <w:r>
        <w:rPr>
          <w:noProof/>
        </w:rPr>
        <w:fldChar w:fldCharType="separate"/>
      </w:r>
      <w:r>
        <w:rPr>
          <w:noProof/>
        </w:rPr>
        <w:t>17</w:t>
      </w:r>
      <w:r>
        <w:rPr>
          <w:noProof/>
        </w:rPr>
        <w:fldChar w:fldCharType="end"/>
      </w:r>
    </w:p>
    <w:p w14:paraId="7F71AF92" w14:textId="4CE6B01D" w:rsidR="002E78AA" w:rsidRDefault="002E78AA">
      <w:pPr>
        <w:pStyle w:val="Verzeichnis2"/>
        <w:rPr>
          <w:rFonts w:asciiTheme="minorHAnsi" w:eastAsiaTheme="minorEastAsia" w:hAnsiTheme="minorHAnsi" w:cstheme="minorBidi"/>
          <w:noProof/>
          <w:kern w:val="2"/>
          <w:sz w:val="22"/>
          <w:szCs w:val="22"/>
          <w:lang w:val="en-US"/>
          <w14:ligatures w14:val="standardContextual"/>
        </w:rPr>
      </w:pPr>
      <w:r w:rsidRPr="00F11C42">
        <w:rPr>
          <w:rFonts w:ascii="Arial" w:hAnsi="Arial" w:cs="Arial"/>
          <w:noProof/>
          <w:lang w:val="en-US"/>
        </w:rPr>
        <w:t>2.3</w:t>
      </w:r>
      <w:r>
        <w:rPr>
          <w:rFonts w:asciiTheme="minorHAnsi" w:eastAsiaTheme="minorEastAsia" w:hAnsiTheme="minorHAnsi" w:cstheme="minorBidi"/>
          <w:noProof/>
          <w:kern w:val="2"/>
          <w:sz w:val="22"/>
          <w:szCs w:val="22"/>
          <w:lang w:val="en-US"/>
          <w14:ligatures w14:val="standardContextual"/>
        </w:rPr>
        <w:tab/>
      </w:r>
      <w:r w:rsidRPr="00F11C42">
        <w:rPr>
          <w:rFonts w:ascii="Arial" w:hAnsi="Arial" w:cs="Arial"/>
          <w:noProof/>
          <w:lang w:val="en-US"/>
        </w:rPr>
        <w:t>Exploratory Objective(s) &amp; Hypothesis(es) (Optional)</w:t>
      </w:r>
      <w:r>
        <w:rPr>
          <w:noProof/>
        </w:rPr>
        <w:tab/>
      </w:r>
      <w:r>
        <w:rPr>
          <w:noProof/>
        </w:rPr>
        <w:fldChar w:fldCharType="begin"/>
      </w:r>
      <w:r>
        <w:rPr>
          <w:noProof/>
        </w:rPr>
        <w:instrText xml:space="preserve"> PAGEREF _Toc158789183 \h </w:instrText>
      </w:r>
      <w:r>
        <w:rPr>
          <w:noProof/>
        </w:rPr>
      </w:r>
      <w:r>
        <w:rPr>
          <w:noProof/>
        </w:rPr>
        <w:fldChar w:fldCharType="separate"/>
      </w:r>
      <w:r>
        <w:rPr>
          <w:noProof/>
        </w:rPr>
        <w:t>17</w:t>
      </w:r>
      <w:r>
        <w:rPr>
          <w:noProof/>
        </w:rPr>
        <w:fldChar w:fldCharType="end"/>
      </w:r>
    </w:p>
    <w:p w14:paraId="4769767D" w14:textId="661EADAA" w:rsidR="002E78AA" w:rsidRDefault="002E78AA">
      <w:pPr>
        <w:pStyle w:val="Verzeichnis1"/>
        <w:rPr>
          <w:rFonts w:asciiTheme="minorHAnsi" w:eastAsiaTheme="minorEastAsia" w:hAnsiTheme="minorHAnsi" w:cstheme="minorBidi"/>
          <w:caps w:val="0"/>
          <w:noProof/>
          <w:kern w:val="2"/>
          <w:sz w:val="22"/>
          <w:szCs w:val="22"/>
          <w:lang w:val="en-US"/>
          <w14:ligatures w14:val="standardContextual"/>
        </w:rPr>
      </w:pPr>
      <w:r w:rsidRPr="00F11C42">
        <w:rPr>
          <w:rFonts w:ascii="Arial" w:hAnsi="Arial" w:cs="Arial"/>
          <w:noProof/>
        </w:rPr>
        <w:t>3.</w:t>
      </w:r>
      <w:r>
        <w:rPr>
          <w:rFonts w:asciiTheme="minorHAnsi" w:eastAsiaTheme="minorEastAsia" w:hAnsiTheme="minorHAnsi" w:cstheme="minorBidi"/>
          <w:caps w:val="0"/>
          <w:noProof/>
          <w:kern w:val="2"/>
          <w:sz w:val="22"/>
          <w:szCs w:val="22"/>
          <w:lang w:val="en-US"/>
          <w14:ligatures w14:val="standardContextual"/>
        </w:rPr>
        <w:tab/>
      </w:r>
      <w:r w:rsidRPr="00F11C42">
        <w:rPr>
          <w:rFonts w:ascii="Arial" w:hAnsi="Arial" w:cs="Arial"/>
          <w:noProof/>
        </w:rPr>
        <w:t>Methodology</w:t>
      </w:r>
      <w:r>
        <w:rPr>
          <w:noProof/>
        </w:rPr>
        <w:tab/>
      </w:r>
      <w:r>
        <w:rPr>
          <w:noProof/>
        </w:rPr>
        <w:fldChar w:fldCharType="begin"/>
      </w:r>
      <w:r>
        <w:rPr>
          <w:noProof/>
        </w:rPr>
        <w:instrText xml:space="preserve"> PAGEREF _Toc158789184 \h </w:instrText>
      </w:r>
      <w:r>
        <w:rPr>
          <w:noProof/>
        </w:rPr>
      </w:r>
      <w:r>
        <w:rPr>
          <w:noProof/>
        </w:rPr>
        <w:fldChar w:fldCharType="separate"/>
      </w:r>
      <w:r>
        <w:rPr>
          <w:noProof/>
        </w:rPr>
        <w:t>17</w:t>
      </w:r>
      <w:r>
        <w:rPr>
          <w:noProof/>
        </w:rPr>
        <w:fldChar w:fldCharType="end"/>
      </w:r>
    </w:p>
    <w:p w14:paraId="33F37C64" w14:textId="5689A24B" w:rsidR="002E78AA" w:rsidRDefault="002E78AA">
      <w:pPr>
        <w:pStyle w:val="Verzeichnis2"/>
        <w:rPr>
          <w:rFonts w:asciiTheme="minorHAnsi" w:eastAsiaTheme="minorEastAsia" w:hAnsiTheme="minorHAnsi" w:cstheme="minorBidi"/>
          <w:noProof/>
          <w:kern w:val="2"/>
          <w:sz w:val="22"/>
          <w:szCs w:val="22"/>
          <w:lang w:val="en-US"/>
          <w14:ligatures w14:val="standardContextual"/>
        </w:rPr>
      </w:pPr>
      <w:r>
        <w:rPr>
          <w:noProof/>
        </w:rPr>
        <w:t>3.1</w:t>
      </w:r>
      <w:r>
        <w:rPr>
          <w:rFonts w:asciiTheme="minorHAnsi" w:eastAsiaTheme="minorEastAsia" w:hAnsiTheme="minorHAnsi" w:cstheme="minorBidi"/>
          <w:noProof/>
          <w:kern w:val="2"/>
          <w:sz w:val="22"/>
          <w:szCs w:val="22"/>
          <w:lang w:val="en-US"/>
          <w14:ligatures w14:val="standardContextual"/>
        </w:rPr>
        <w:tab/>
      </w:r>
      <w:r>
        <w:rPr>
          <w:noProof/>
        </w:rPr>
        <w:t>Study Design – General Aspects</w:t>
      </w:r>
      <w:r>
        <w:rPr>
          <w:noProof/>
        </w:rPr>
        <w:tab/>
      </w:r>
      <w:r>
        <w:rPr>
          <w:noProof/>
        </w:rPr>
        <w:fldChar w:fldCharType="begin"/>
      </w:r>
      <w:r>
        <w:rPr>
          <w:noProof/>
        </w:rPr>
        <w:instrText xml:space="preserve"> PAGEREF _Toc158789185 \h </w:instrText>
      </w:r>
      <w:r>
        <w:rPr>
          <w:noProof/>
        </w:rPr>
      </w:r>
      <w:r>
        <w:rPr>
          <w:noProof/>
        </w:rPr>
        <w:fldChar w:fldCharType="separate"/>
      </w:r>
      <w:r>
        <w:rPr>
          <w:noProof/>
        </w:rPr>
        <w:t>17</w:t>
      </w:r>
      <w:r>
        <w:rPr>
          <w:noProof/>
        </w:rPr>
        <w:fldChar w:fldCharType="end"/>
      </w:r>
    </w:p>
    <w:p w14:paraId="1EF7E025" w14:textId="7DE628E8" w:rsidR="002E78AA" w:rsidRDefault="002E78AA">
      <w:pPr>
        <w:pStyle w:val="Verzeichnis3"/>
        <w:rPr>
          <w:rFonts w:asciiTheme="minorHAnsi" w:eastAsiaTheme="minorEastAsia" w:hAnsiTheme="minorHAnsi" w:cstheme="minorBidi"/>
          <w:noProof/>
          <w:kern w:val="2"/>
          <w:sz w:val="22"/>
          <w:szCs w:val="22"/>
          <w:lang w:val="en-US"/>
          <w14:ligatures w14:val="standardContextual"/>
        </w:rPr>
      </w:pPr>
      <w:r w:rsidRPr="00F11C42">
        <w:rPr>
          <w:rFonts w:ascii="Arial" w:hAnsi="Arial" w:cs="Arial"/>
          <w:noProof/>
        </w:rPr>
        <w:t>3.1.1</w:t>
      </w:r>
      <w:r>
        <w:rPr>
          <w:rFonts w:asciiTheme="minorHAnsi" w:eastAsiaTheme="minorEastAsia" w:hAnsiTheme="minorHAnsi" w:cstheme="minorBidi"/>
          <w:noProof/>
          <w:kern w:val="2"/>
          <w:sz w:val="22"/>
          <w:szCs w:val="22"/>
          <w:lang w:val="en-US"/>
          <w14:ligatures w14:val="standardContextual"/>
        </w:rPr>
        <w:tab/>
      </w:r>
      <w:r w:rsidRPr="00F11C42">
        <w:rPr>
          <w:rFonts w:ascii="Arial" w:hAnsi="Arial" w:cs="Arial"/>
          <w:noProof/>
        </w:rPr>
        <w:t>Data Source(s)</w:t>
      </w:r>
      <w:r>
        <w:rPr>
          <w:noProof/>
        </w:rPr>
        <w:tab/>
      </w:r>
      <w:r>
        <w:rPr>
          <w:noProof/>
        </w:rPr>
        <w:fldChar w:fldCharType="begin"/>
      </w:r>
      <w:r>
        <w:rPr>
          <w:noProof/>
        </w:rPr>
        <w:instrText xml:space="preserve"> PAGEREF _Toc158789186 \h </w:instrText>
      </w:r>
      <w:r>
        <w:rPr>
          <w:noProof/>
        </w:rPr>
      </w:r>
      <w:r>
        <w:rPr>
          <w:noProof/>
        </w:rPr>
        <w:fldChar w:fldCharType="separate"/>
      </w:r>
      <w:r>
        <w:rPr>
          <w:noProof/>
        </w:rPr>
        <w:t>18</w:t>
      </w:r>
      <w:r>
        <w:rPr>
          <w:noProof/>
        </w:rPr>
        <w:fldChar w:fldCharType="end"/>
      </w:r>
    </w:p>
    <w:p w14:paraId="265EC0C9" w14:textId="3FCF0D22" w:rsidR="002E78AA" w:rsidRDefault="002E78AA">
      <w:pPr>
        <w:pStyle w:val="Verzeichnis3"/>
        <w:rPr>
          <w:rFonts w:asciiTheme="minorHAnsi" w:eastAsiaTheme="minorEastAsia" w:hAnsiTheme="minorHAnsi" w:cstheme="minorBidi"/>
          <w:noProof/>
          <w:kern w:val="2"/>
          <w:sz w:val="22"/>
          <w:szCs w:val="22"/>
          <w:lang w:val="en-US"/>
          <w14:ligatures w14:val="standardContextual"/>
        </w:rPr>
      </w:pPr>
      <w:r w:rsidRPr="00F11C42">
        <w:rPr>
          <w:rFonts w:ascii="Arial" w:hAnsi="Arial" w:cs="Arial"/>
          <w:noProof/>
        </w:rPr>
        <w:t>3.1.2</w:t>
      </w:r>
      <w:r>
        <w:rPr>
          <w:rFonts w:asciiTheme="minorHAnsi" w:eastAsiaTheme="minorEastAsia" w:hAnsiTheme="minorHAnsi" w:cstheme="minorBidi"/>
          <w:noProof/>
          <w:kern w:val="2"/>
          <w:sz w:val="22"/>
          <w:szCs w:val="22"/>
          <w:lang w:val="en-US"/>
          <w14:ligatures w14:val="standardContextual"/>
        </w:rPr>
        <w:tab/>
      </w:r>
      <w:r w:rsidRPr="00F11C42">
        <w:rPr>
          <w:rFonts w:ascii="Arial" w:hAnsi="Arial" w:cs="Arial"/>
          <w:noProof/>
        </w:rPr>
        <w:t>Data generation methods</w:t>
      </w:r>
      <w:r>
        <w:rPr>
          <w:noProof/>
        </w:rPr>
        <w:tab/>
      </w:r>
      <w:r>
        <w:rPr>
          <w:noProof/>
        </w:rPr>
        <w:fldChar w:fldCharType="begin"/>
      </w:r>
      <w:r>
        <w:rPr>
          <w:noProof/>
        </w:rPr>
        <w:instrText xml:space="preserve"> PAGEREF _Toc158789187 \h </w:instrText>
      </w:r>
      <w:r>
        <w:rPr>
          <w:noProof/>
        </w:rPr>
      </w:r>
      <w:r>
        <w:rPr>
          <w:noProof/>
        </w:rPr>
        <w:fldChar w:fldCharType="separate"/>
      </w:r>
      <w:r>
        <w:rPr>
          <w:noProof/>
        </w:rPr>
        <w:t>19</w:t>
      </w:r>
      <w:r>
        <w:rPr>
          <w:noProof/>
        </w:rPr>
        <w:fldChar w:fldCharType="end"/>
      </w:r>
    </w:p>
    <w:p w14:paraId="1C16B497" w14:textId="48B22DE2" w:rsidR="002E78AA" w:rsidRDefault="002E78AA">
      <w:pPr>
        <w:pStyle w:val="Verzeichnis2"/>
        <w:rPr>
          <w:rFonts w:asciiTheme="minorHAnsi" w:eastAsiaTheme="minorEastAsia" w:hAnsiTheme="minorHAnsi" w:cstheme="minorBidi"/>
          <w:noProof/>
          <w:kern w:val="2"/>
          <w:sz w:val="22"/>
          <w:szCs w:val="22"/>
          <w:lang w:val="en-US"/>
          <w14:ligatures w14:val="standardContextual"/>
        </w:rPr>
      </w:pPr>
      <w:r w:rsidRPr="00F11C42">
        <w:rPr>
          <w:rFonts w:ascii="Arial" w:hAnsi="Arial" w:cs="Arial"/>
          <w:noProof/>
        </w:rPr>
        <w:t>3.2</w:t>
      </w:r>
      <w:r>
        <w:rPr>
          <w:rFonts w:asciiTheme="minorHAnsi" w:eastAsiaTheme="minorEastAsia" w:hAnsiTheme="minorHAnsi" w:cstheme="minorBidi"/>
          <w:noProof/>
          <w:kern w:val="2"/>
          <w:sz w:val="22"/>
          <w:szCs w:val="22"/>
          <w:lang w:val="en-US"/>
          <w14:ligatures w14:val="standardContextual"/>
        </w:rPr>
        <w:tab/>
      </w:r>
      <w:r w:rsidRPr="00F11C42">
        <w:rPr>
          <w:rFonts w:ascii="Arial" w:hAnsi="Arial" w:cs="Arial"/>
          <w:noProof/>
        </w:rPr>
        <w:t>Study Population</w:t>
      </w:r>
      <w:r>
        <w:rPr>
          <w:noProof/>
        </w:rPr>
        <w:tab/>
      </w:r>
      <w:r>
        <w:rPr>
          <w:noProof/>
        </w:rPr>
        <w:fldChar w:fldCharType="begin"/>
      </w:r>
      <w:r>
        <w:rPr>
          <w:noProof/>
        </w:rPr>
        <w:instrText xml:space="preserve"> PAGEREF _Toc158789188 \h </w:instrText>
      </w:r>
      <w:r>
        <w:rPr>
          <w:noProof/>
        </w:rPr>
      </w:r>
      <w:r>
        <w:rPr>
          <w:noProof/>
        </w:rPr>
        <w:fldChar w:fldCharType="separate"/>
      </w:r>
      <w:r>
        <w:rPr>
          <w:noProof/>
        </w:rPr>
        <w:t>20</w:t>
      </w:r>
      <w:r>
        <w:rPr>
          <w:noProof/>
        </w:rPr>
        <w:fldChar w:fldCharType="end"/>
      </w:r>
    </w:p>
    <w:p w14:paraId="2E1AC8F7" w14:textId="0FA936F1" w:rsidR="002E78AA" w:rsidRDefault="002E78AA">
      <w:pPr>
        <w:pStyle w:val="Verzeichnis2"/>
        <w:rPr>
          <w:rFonts w:asciiTheme="minorHAnsi" w:eastAsiaTheme="minorEastAsia" w:hAnsiTheme="minorHAnsi" w:cstheme="minorBidi"/>
          <w:noProof/>
          <w:kern w:val="2"/>
          <w:sz w:val="22"/>
          <w:szCs w:val="22"/>
          <w:lang w:val="en-US"/>
          <w14:ligatures w14:val="standardContextual"/>
        </w:rPr>
      </w:pPr>
      <w:r w:rsidRPr="00F11C42">
        <w:rPr>
          <w:rFonts w:ascii="Arial" w:hAnsi="Arial" w:cs="Arial"/>
          <w:noProof/>
        </w:rPr>
        <w:t>3.3</w:t>
      </w:r>
      <w:r>
        <w:rPr>
          <w:rFonts w:asciiTheme="minorHAnsi" w:eastAsiaTheme="minorEastAsia" w:hAnsiTheme="minorHAnsi" w:cstheme="minorBidi"/>
          <w:noProof/>
          <w:kern w:val="2"/>
          <w:sz w:val="22"/>
          <w:szCs w:val="22"/>
          <w:lang w:val="en-US"/>
          <w14:ligatures w14:val="standardContextual"/>
        </w:rPr>
        <w:tab/>
      </w:r>
      <w:r w:rsidRPr="00F11C42">
        <w:rPr>
          <w:rFonts w:ascii="Arial" w:hAnsi="Arial" w:cs="Arial"/>
          <w:noProof/>
        </w:rPr>
        <w:t>Inclusion Criteria</w:t>
      </w:r>
      <w:r>
        <w:rPr>
          <w:noProof/>
        </w:rPr>
        <w:tab/>
      </w:r>
      <w:r>
        <w:rPr>
          <w:noProof/>
        </w:rPr>
        <w:fldChar w:fldCharType="begin"/>
      </w:r>
      <w:r>
        <w:rPr>
          <w:noProof/>
        </w:rPr>
        <w:instrText xml:space="preserve"> PAGEREF _Toc158789189 \h </w:instrText>
      </w:r>
      <w:r>
        <w:rPr>
          <w:noProof/>
        </w:rPr>
      </w:r>
      <w:r>
        <w:rPr>
          <w:noProof/>
        </w:rPr>
        <w:fldChar w:fldCharType="separate"/>
      </w:r>
      <w:r>
        <w:rPr>
          <w:noProof/>
        </w:rPr>
        <w:t>20</w:t>
      </w:r>
      <w:r>
        <w:rPr>
          <w:noProof/>
        </w:rPr>
        <w:fldChar w:fldCharType="end"/>
      </w:r>
    </w:p>
    <w:p w14:paraId="549C89D7" w14:textId="516A1D6A" w:rsidR="002E78AA" w:rsidRDefault="002E78AA">
      <w:pPr>
        <w:pStyle w:val="Verzeichnis2"/>
        <w:rPr>
          <w:rFonts w:asciiTheme="minorHAnsi" w:eastAsiaTheme="minorEastAsia" w:hAnsiTheme="minorHAnsi" w:cstheme="minorBidi"/>
          <w:noProof/>
          <w:kern w:val="2"/>
          <w:sz w:val="22"/>
          <w:szCs w:val="22"/>
          <w:lang w:val="en-US"/>
          <w14:ligatures w14:val="standardContextual"/>
        </w:rPr>
      </w:pPr>
      <w:r w:rsidRPr="00F11C42">
        <w:rPr>
          <w:rFonts w:ascii="Arial" w:hAnsi="Arial" w:cs="Arial"/>
          <w:noProof/>
        </w:rPr>
        <w:t>3.4</w:t>
      </w:r>
      <w:r>
        <w:rPr>
          <w:rFonts w:asciiTheme="minorHAnsi" w:eastAsiaTheme="minorEastAsia" w:hAnsiTheme="minorHAnsi" w:cstheme="minorBidi"/>
          <w:noProof/>
          <w:kern w:val="2"/>
          <w:sz w:val="22"/>
          <w:szCs w:val="22"/>
          <w:lang w:val="en-US"/>
          <w14:ligatures w14:val="standardContextual"/>
        </w:rPr>
        <w:tab/>
      </w:r>
      <w:r w:rsidRPr="00F11C42">
        <w:rPr>
          <w:rFonts w:ascii="Arial" w:hAnsi="Arial" w:cs="Arial"/>
          <w:noProof/>
        </w:rPr>
        <w:t>Exclusion Criteria</w:t>
      </w:r>
      <w:r>
        <w:rPr>
          <w:noProof/>
        </w:rPr>
        <w:tab/>
      </w:r>
      <w:r>
        <w:rPr>
          <w:noProof/>
        </w:rPr>
        <w:fldChar w:fldCharType="begin"/>
      </w:r>
      <w:r>
        <w:rPr>
          <w:noProof/>
        </w:rPr>
        <w:instrText xml:space="preserve"> PAGEREF _Toc158789190 \h </w:instrText>
      </w:r>
      <w:r>
        <w:rPr>
          <w:noProof/>
        </w:rPr>
      </w:r>
      <w:r>
        <w:rPr>
          <w:noProof/>
        </w:rPr>
        <w:fldChar w:fldCharType="separate"/>
      </w:r>
      <w:r>
        <w:rPr>
          <w:noProof/>
        </w:rPr>
        <w:t>21</w:t>
      </w:r>
      <w:r>
        <w:rPr>
          <w:noProof/>
        </w:rPr>
        <w:fldChar w:fldCharType="end"/>
      </w:r>
    </w:p>
    <w:p w14:paraId="1460DC58" w14:textId="3DDE7D16" w:rsidR="002E78AA" w:rsidRDefault="002E78AA">
      <w:pPr>
        <w:pStyle w:val="Verzeichnis2"/>
        <w:rPr>
          <w:rFonts w:asciiTheme="minorHAnsi" w:eastAsiaTheme="minorEastAsia" w:hAnsiTheme="minorHAnsi" w:cstheme="minorBidi"/>
          <w:noProof/>
          <w:kern w:val="2"/>
          <w:sz w:val="22"/>
          <w:szCs w:val="22"/>
          <w:lang w:val="en-US"/>
          <w14:ligatures w14:val="standardContextual"/>
        </w:rPr>
      </w:pPr>
      <w:r w:rsidRPr="00F11C42">
        <w:rPr>
          <w:rFonts w:ascii="Arial" w:hAnsi="Arial" w:cs="Arial"/>
          <w:noProof/>
        </w:rPr>
        <w:t>3.5</w:t>
      </w:r>
      <w:r>
        <w:rPr>
          <w:rFonts w:asciiTheme="minorHAnsi" w:eastAsiaTheme="minorEastAsia" w:hAnsiTheme="minorHAnsi" w:cstheme="minorBidi"/>
          <w:noProof/>
          <w:kern w:val="2"/>
          <w:sz w:val="22"/>
          <w:szCs w:val="22"/>
          <w:lang w:val="en-US"/>
          <w14:ligatures w14:val="standardContextual"/>
        </w:rPr>
        <w:tab/>
      </w:r>
      <w:r w:rsidRPr="00F11C42">
        <w:rPr>
          <w:rFonts w:ascii="Arial" w:hAnsi="Arial" w:cs="Arial"/>
          <w:noProof/>
        </w:rPr>
        <w:t>Participant Follow-up</w:t>
      </w:r>
      <w:r>
        <w:rPr>
          <w:noProof/>
        </w:rPr>
        <w:tab/>
      </w:r>
      <w:r>
        <w:rPr>
          <w:noProof/>
        </w:rPr>
        <w:fldChar w:fldCharType="begin"/>
      </w:r>
      <w:r>
        <w:rPr>
          <w:noProof/>
        </w:rPr>
        <w:instrText xml:space="preserve"> PAGEREF _Toc158789191 \h </w:instrText>
      </w:r>
      <w:r>
        <w:rPr>
          <w:noProof/>
        </w:rPr>
      </w:r>
      <w:r>
        <w:rPr>
          <w:noProof/>
        </w:rPr>
        <w:fldChar w:fldCharType="separate"/>
      </w:r>
      <w:r>
        <w:rPr>
          <w:noProof/>
        </w:rPr>
        <w:t>21</w:t>
      </w:r>
      <w:r>
        <w:rPr>
          <w:noProof/>
        </w:rPr>
        <w:fldChar w:fldCharType="end"/>
      </w:r>
    </w:p>
    <w:p w14:paraId="62F1CA46" w14:textId="162C76A8" w:rsidR="002E78AA" w:rsidRDefault="002E78AA">
      <w:pPr>
        <w:pStyle w:val="Verzeichnis1"/>
        <w:rPr>
          <w:rFonts w:asciiTheme="minorHAnsi" w:eastAsiaTheme="minorEastAsia" w:hAnsiTheme="minorHAnsi" w:cstheme="minorBidi"/>
          <w:caps w:val="0"/>
          <w:noProof/>
          <w:kern w:val="2"/>
          <w:sz w:val="22"/>
          <w:szCs w:val="22"/>
          <w:lang w:val="en-US"/>
          <w14:ligatures w14:val="standardContextual"/>
        </w:rPr>
      </w:pPr>
      <w:r w:rsidRPr="00F11C42">
        <w:rPr>
          <w:rFonts w:ascii="Arial" w:hAnsi="Arial" w:cs="Arial"/>
          <w:noProof/>
        </w:rPr>
        <w:t>4.</w:t>
      </w:r>
      <w:r>
        <w:rPr>
          <w:rFonts w:asciiTheme="minorHAnsi" w:eastAsiaTheme="minorEastAsia" w:hAnsiTheme="minorHAnsi" w:cstheme="minorBidi"/>
          <w:caps w:val="0"/>
          <w:noProof/>
          <w:kern w:val="2"/>
          <w:sz w:val="22"/>
          <w:szCs w:val="22"/>
          <w:lang w:val="en-US"/>
          <w14:ligatures w14:val="standardContextual"/>
        </w:rPr>
        <w:tab/>
      </w:r>
      <w:r w:rsidRPr="00F11C42">
        <w:rPr>
          <w:rFonts w:ascii="Arial" w:hAnsi="Arial" w:cs="Arial"/>
          <w:noProof/>
        </w:rPr>
        <w:t>Variables and Measurements</w:t>
      </w:r>
      <w:r>
        <w:rPr>
          <w:noProof/>
        </w:rPr>
        <w:tab/>
      </w:r>
      <w:r>
        <w:rPr>
          <w:noProof/>
        </w:rPr>
        <w:fldChar w:fldCharType="begin"/>
      </w:r>
      <w:r>
        <w:rPr>
          <w:noProof/>
        </w:rPr>
        <w:instrText xml:space="preserve"> PAGEREF _Toc158789192 \h </w:instrText>
      </w:r>
      <w:r>
        <w:rPr>
          <w:noProof/>
        </w:rPr>
      </w:r>
      <w:r>
        <w:rPr>
          <w:noProof/>
        </w:rPr>
        <w:fldChar w:fldCharType="separate"/>
      </w:r>
      <w:r>
        <w:rPr>
          <w:noProof/>
        </w:rPr>
        <w:t>22</w:t>
      </w:r>
      <w:r>
        <w:rPr>
          <w:noProof/>
        </w:rPr>
        <w:fldChar w:fldCharType="end"/>
      </w:r>
    </w:p>
    <w:p w14:paraId="70E9C302" w14:textId="1D761FA1" w:rsidR="002E78AA" w:rsidRDefault="002E78AA">
      <w:pPr>
        <w:pStyle w:val="Verzeichnis2"/>
        <w:rPr>
          <w:rFonts w:asciiTheme="minorHAnsi" w:eastAsiaTheme="minorEastAsia" w:hAnsiTheme="minorHAnsi" w:cstheme="minorBidi"/>
          <w:noProof/>
          <w:kern w:val="2"/>
          <w:sz w:val="22"/>
          <w:szCs w:val="22"/>
          <w:lang w:val="en-US"/>
          <w14:ligatures w14:val="standardContextual"/>
        </w:rPr>
      </w:pPr>
      <w:r w:rsidRPr="00F11C42">
        <w:rPr>
          <w:rFonts w:ascii="Arial" w:hAnsi="Arial" w:cs="Arial"/>
          <w:noProof/>
        </w:rPr>
        <w:t>4.1</w:t>
      </w:r>
      <w:r>
        <w:rPr>
          <w:rFonts w:asciiTheme="minorHAnsi" w:eastAsiaTheme="minorEastAsia" w:hAnsiTheme="minorHAnsi" w:cstheme="minorBidi"/>
          <w:noProof/>
          <w:kern w:val="2"/>
          <w:sz w:val="22"/>
          <w:szCs w:val="22"/>
          <w:lang w:val="en-US"/>
          <w14:ligatures w14:val="standardContextual"/>
        </w:rPr>
        <w:tab/>
      </w:r>
      <w:r w:rsidRPr="00F11C42">
        <w:rPr>
          <w:rFonts w:ascii="Arial" w:hAnsi="Arial" w:cs="Arial"/>
          <w:noProof/>
        </w:rPr>
        <w:t>Exposures</w:t>
      </w:r>
      <w:r>
        <w:rPr>
          <w:noProof/>
        </w:rPr>
        <w:tab/>
      </w:r>
      <w:r>
        <w:rPr>
          <w:noProof/>
        </w:rPr>
        <w:fldChar w:fldCharType="begin"/>
      </w:r>
      <w:r>
        <w:rPr>
          <w:noProof/>
        </w:rPr>
        <w:instrText xml:space="preserve"> PAGEREF _Toc158789193 \h </w:instrText>
      </w:r>
      <w:r>
        <w:rPr>
          <w:noProof/>
        </w:rPr>
      </w:r>
      <w:r>
        <w:rPr>
          <w:noProof/>
        </w:rPr>
        <w:fldChar w:fldCharType="separate"/>
      </w:r>
      <w:r>
        <w:rPr>
          <w:noProof/>
        </w:rPr>
        <w:t>22</w:t>
      </w:r>
      <w:r>
        <w:rPr>
          <w:noProof/>
        </w:rPr>
        <w:fldChar w:fldCharType="end"/>
      </w:r>
    </w:p>
    <w:p w14:paraId="52EB0CED" w14:textId="34897A36" w:rsidR="002E78AA" w:rsidRDefault="002E78AA">
      <w:pPr>
        <w:pStyle w:val="Verzeichnis2"/>
        <w:rPr>
          <w:rFonts w:asciiTheme="minorHAnsi" w:eastAsiaTheme="minorEastAsia" w:hAnsiTheme="minorHAnsi" w:cstheme="minorBidi"/>
          <w:noProof/>
          <w:kern w:val="2"/>
          <w:sz w:val="22"/>
          <w:szCs w:val="22"/>
          <w:lang w:val="en-US"/>
          <w14:ligatures w14:val="standardContextual"/>
        </w:rPr>
      </w:pPr>
      <w:r w:rsidRPr="00F11C42">
        <w:rPr>
          <w:rFonts w:ascii="Arial" w:hAnsi="Arial" w:cs="Arial"/>
          <w:noProof/>
        </w:rPr>
        <w:t>4.2</w:t>
      </w:r>
      <w:r>
        <w:rPr>
          <w:rFonts w:asciiTheme="minorHAnsi" w:eastAsiaTheme="minorEastAsia" w:hAnsiTheme="minorHAnsi" w:cstheme="minorBidi"/>
          <w:noProof/>
          <w:kern w:val="2"/>
          <w:sz w:val="22"/>
          <w:szCs w:val="22"/>
          <w:lang w:val="en-US"/>
          <w14:ligatures w14:val="standardContextual"/>
        </w:rPr>
        <w:tab/>
      </w:r>
      <w:r w:rsidRPr="00F11C42">
        <w:rPr>
          <w:rFonts w:ascii="Arial" w:hAnsi="Arial" w:cs="Arial"/>
          <w:noProof/>
        </w:rPr>
        <w:t>Outcomes</w:t>
      </w:r>
      <w:r>
        <w:rPr>
          <w:noProof/>
        </w:rPr>
        <w:tab/>
      </w:r>
      <w:r>
        <w:rPr>
          <w:noProof/>
        </w:rPr>
        <w:fldChar w:fldCharType="begin"/>
      </w:r>
      <w:r>
        <w:rPr>
          <w:noProof/>
        </w:rPr>
        <w:instrText xml:space="preserve"> PAGEREF _Toc158789194 \h </w:instrText>
      </w:r>
      <w:r>
        <w:rPr>
          <w:noProof/>
        </w:rPr>
      </w:r>
      <w:r>
        <w:rPr>
          <w:noProof/>
        </w:rPr>
        <w:fldChar w:fldCharType="separate"/>
      </w:r>
      <w:r>
        <w:rPr>
          <w:noProof/>
        </w:rPr>
        <w:t>22</w:t>
      </w:r>
      <w:r>
        <w:rPr>
          <w:noProof/>
        </w:rPr>
        <w:fldChar w:fldCharType="end"/>
      </w:r>
    </w:p>
    <w:p w14:paraId="1E5BBAD7" w14:textId="032A23A3" w:rsidR="002E78AA" w:rsidRDefault="002E78AA">
      <w:pPr>
        <w:pStyle w:val="Verzeichnis3"/>
        <w:rPr>
          <w:rFonts w:asciiTheme="minorHAnsi" w:eastAsiaTheme="minorEastAsia" w:hAnsiTheme="minorHAnsi" w:cstheme="minorBidi"/>
          <w:noProof/>
          <w:kern w:val="2"/>
          <w:sz w:val="22"/>
          <w:szCs w:val="22"/>
          <w:lang w:val="en-US"/>
          <w14:ligatures w14:val="standardContextual"/>
        </w:rPr>
      </w:pPr>
      <w:r w:rsidRPr="00F11C42">
        <w:rPr>
          <w:rFonts w:ascii="Arial" w:hAnsi="Arial" w:cs="Arial"/>
          <w:noProof/>
        </w:rPr>
        <w:t>4.2.1</w:t>
      </w:r>
      <w:r>
        <w:rPr>
          <w:rFonts w:asciiTheme="minorHAnsi" w:eastAsiaTheme="minorEastAsia" w:hAnsiTheme="minorHAnsi" w:cstheme="minorBidi"/>
          <w:noProof/>
          <w:kern w:val="2"/>
          <w:sz w:val="22"/>
          <w:szCs w:val="22"/>
          <w:lang w:val="en-US"/>
          <w14:ligatures w14:val="standardContextual"/>
        </w:rPr>
        <w:tab/>
      </w:r>
      <w:r w:rsidRPr="00F11C42">
        <w:rPr>
          <w:rFonts w:ascii="Arial" w:hAnsi="Arial" w:cs="Arial"/>
          <w:noProof/>
        </w:rPr>
        <w:t>Primary Outcomes</w:t>
      </w:r>
      <w:r>
        <w:rPr>
          <w:noProof/>
        </w:rPr>
        <w:tab/>
      </w:r>
      <w:r>
        <w:rPr>
          <w:noProof/>
        </w:rPr>
        <w:fldChar w:fldCharType="begin"/>
      </w:r>
      <w:r>
        <w:rPr>
          <w:noProof/>
        </w:rPr>
        <w:instrText xml:space="preserve"> PAGEREF _Toc158789195 \h </w:instrText>
      </w:r>
      <w:r>
        <w:rPr>
          <w:noProof/>
        </w:rPr>
      </w:r>
      <w:r>
        <w:rPr>
          <w:noProof/>
        </w:rPr>
        <w:fldChar w:fldCharType="separate"/>
      </w:r>
      <w:r>
        <w:rPr>
          <w:noProof/>
        </w:rPr>
        <w:t>22</w:t>
      </w:r>
      <w:r>
        <w:rPr>
          <w:noProof/>
        </w:rPr>
        <w:fldChar w:fldCharType="end"/>
      </w:r>
    </w:p>
    <w:p w14:paraId="401B7C4F" w14:textId="47E02056" w:rsidR="002E78AA" w:rsidRDefault="002E78AA">
      <w:pPr>
        <w:pStyle w:val="Verzeichnis3"/>
        <w:rPr>
          <w:rFonts w:asciiTheme="minorHAnsi" w:eastAsiaTheme="minorEastAsia" w:hAnsiTheme="minorHAnsi" w:cstheme="minorBidi"/>
          <w:noProof/>
          <w:kern w:val="2"/>
          <w:sz w:val="22"/>
          <w:szCs w:val="22"/>
          <w:lang w:val="en-US"/>
          <w14:ligatures w14:val="standardContextual"/>
        </w:rPr>
      </w:pPr>
      <w:r w:rsidRPr="00F11C42">
        <w:rPr>
          <w:rFonts w:ascii="Arial" w:hAnsi="Arial"/>
          <w:noProof/>
        </w:rPr>
        <w:t>4.2.2</w:t>
      </w:r>
      <w:r>
        <w:rPr>
          <w:rFonts w:asciiTheme="minorHAnsi" w:eastAsiaTheme="minorEastAsia" w:hAnsiTheme="minorHAnsi" w:cstheme="minorBidi"/>
          <w:noProof/>
          <w:kern w:val="2"/>
          <w:sz w:val="22"/>
          <w:szCs w:val="22"/>
          <w:lang w:val="en-US"/>
          <w14:ligatures w14:val="standardContextual"/>
        </w:rPr>
        <w:tab/>
      </w:r>
      <w:r w:rsidRPr="00F11C42">
        <w:rPr>
          <w:rFonts w:ascii="Arial" w:hAnsi="Arial"/>
          <w:noProof/>
        </w:rPr>
        <w:t>Secondary Outcomes</w:t>
      </w:r>
      <w:r>
        <w:rPr>
          <w:noProof/>
        </w:rPr>
        <w:tab/>
      </w:r>
      <w:r>
        <w:rPr>
          <w:noProof/>
        </w:rPr>
        <w:fldChar w:fldCharType="begin"/>
      </w:r>
      <w:r>
        <w:rPr>
          <w:noProof/>
        </w:rPr>
        <w:instrText xml:space="preserve"> PAGEREF _Toc158789196 \h </w:instrText>
      </w:r>
      <w:r>
        <w:rPr>
          <w:noProof/>
        </w:rPr>
      </w:r>
      <w:r>
        <w:rPr>
          <w:noProof/>
        </w:rPr>
        <w:fldChar w:fldCharType="separate"/>
      </w:r>
      <w:r>
        <w:rPr>
          <w:noProof/>
        </w:rPr>
        <w:t>23</w:t>
      </w:r>
      <w:r>
        <w:rPr>
          <w:noProof/>
        </w:rPr>
        <w:fldChar w:fldCharType="end"/>
      </w:r>
    </w:p>
    <w:p w14:paraId="797CB0FF" w14:textId="528C4C32" w:rsidR="002E78AA" w:rsidRDefault="002E78AA">
      <w:pPr>
        <w:pStyle w:val="Verzeichnis3"/>
        <w:rPr>
          <w:rFonts w:asciiTheme="minorHAnsi" w:eastAsiaTheme="minorEastAsia" w:hAnsiTheme="minorHAnsi" w:cstheme="minorBidi"/>
          <w:noProof/>
          <w:kern w:val="2"/>
          <w:sz w:val="22"/>
          <w:szCs w:val="22"/>
          <w:lang w:val="en-US"/>
          <w14:ligatures w14:val="standardContextual"/>
        </w:rPr>
      </w:pPr>
      <w:r w:rsidRPr="00F11C42">
        <w:rPr>
          <w:rFonts w:ascii="Arial" w:hAnsi="Arial"/>
          <w:noProof/>
        </w:rPr>
        <w:t>4.2.3</w:t>
      </w:r>
      <w:r>
        <w:rPr>
          <w:rFonts w:asciiTheme="minorHAnsi" w:eastAsiaTheme="minorEastAsia" w:hAnsiTheme="minorHAnsi" w:cstheme="minorBidi"/>
          <w:noProof/>
          <w:kern w:val="2"/>
          <w:sz w:val="22"/>
          <w:szCs w:val="22"/>
          <w:lang w:val="en-US"/>
          <w14:ligatures w14:val="standardContextual"/>
        </w:rPr>
        <w:tab/>
      </w:r>
      <w:r w:rsidRPr="00F11C42">
        <w:rPr>
          <w:rFonts w:ascii="Arial" w:hAnsi="Arial"/>
          <w:noProof/>
        </w:rPr>
        <w:t>Exploratory Outcomes</w:t>
      </w:r>
      <w:r>
        <w:rPr>
          <w:noProof/>
        </w:rPr>
        <w:tab/>
      </w:r>
      <w:r>
        <w:rPr>
          <w:noProof/>
        </w:rPr>
        <w:fldChar w:fldCharType="begin"/>
      </w:r>
      <w:r>
        <w:rPr>
          <w:noProof/>
        </w:rPr>
        <w:instrText xml:space="preserve"> PAGEREF _Toc158789197 \h </w:instrText>
      </w:r>
      <w:r>
        <w:rPr>
          <w:noProof/>
        </w:rPr>
      </w:r>
      <w:r>
        <w:rPr>
          <w:noProof/>
        </w:rPr>
        <w:fldChar w:fldCharType="separate"/>
      </w:r>
      <w:r>
        <w:rPr>
          <w:noProof/>
        </w:rPr>
        <w:t>24</w:t>
      </w:r>
      <w:r>
        <w:rPr>
          <w:noProof/>
        </w:rPr>
        <w:fldChar w:fldCharType="end"/>
      </w:r>
    </w:p>
    <w:p w14:paraId="3F9F1FB9" w14:textId="4893955B" w:rsidR="002E78AA" w:rsidRDefault="002E78AA">
      <w:pPr>
        <w:pStyle w:val="Verzeichnis2"/>
        <w:rPr>
          <w:rFonts w:asciiTheme="minorHAnsi" w:eastAsiaTheme="minorEastAsia" w:hAnsiTheme="minorHAnsi" w:cstheme="minorBidi"/>
          <w:noProof/>
          <w:kern w:val="2"/>
          <w:sz w:val="22"/>
          <w:szCs w:val="22"/>
          <w:lang w:val="en-US"/>
          <w14:ligatures w14:val="standardContextual"/>
        </w:rPr>
      </w:pPr>
      <w:r w:rsidRPr="00F11C42">
        <w:rPr>
          <w:rFonts w:ascii="Arial" w:hAnsi="Arial" w:cs="Arial"/>
          <w:noProof/>
        </w:rPr>
        <w:t>4.3</w:t>
      </w:r>
      <w:r>
        <w:rPr>
          <w:rFonts w:asciiTheme="minorHAnsi" w:eastAsiaTheme="minorEastAsia" w:hAnsiTheme="minorHAnsi" w:cstheme="minorBidi"/>
          <w:noProof/>
          <w:kern w:val="2"/>
          <w:sz w:val="22"/>
          <w:szCs w:val="22"/>
          <w:lang w:val="en-US"/>
          <w14:ligatures w14:val="standardContextual"/>
        </w:rPr>
        <w:tab/>
      </w:r>
      <w:r w:rsidRPr="00F11C42">
        <w:rPr>
          <w:rFonts w:ascii="Arial" w:hAnsi="Arial" w:cs="Arial"/>
          <w:noProof/>
        </w:rPr>
        <w:t>Other Variables and Covariates</w:t>
      </w:r>
      <w:r>
        <w:rPr>
          <w:noProof/>
        </w:rPr>
        <w:tab/>
      </w:r>
      <w:r>
        <w:rPr>
          <w:noProof/>
        </w:rPr>
        <w:fldChar w:fldCharType="begin"/>
      </w:r>
      <w:r>
        <w:rPr>
          <w:noProof/>
        </w:rPr>
        <w:instrText xml:space="preserve"> PAGEREF _Toc158789198 \h </w:instrText>
      </w:r>
      <w:r>
        <w:rPr>
          <w:noProof/>
        </w:rPr>
      </w:r>
      <w:r>
        <w:rPr>
          <w:noProof/>
        </w:rPr>
        <w:fldChar w:fldCharType="separate"/>
      </w:r>
      <w:r>
        <w:rPr>
          <w:noProof/>
        </w:rPr>
        <w:t>24</w:t>
      </w:r>
      <w:r>
        <w:rPr>
          <w:noProof/>
        </w:rPr>
        <w:fldChar w:fldCharType="end"/>
      </w:r>
    </w:p>
    <w:p w14:paraId="5690C410" w14:textId="28E4E849" w:rsidR="002E78AA" w:rsidRDefault="002E78AA">
      <w:pPr>
        <w:pStyle w:val="Verzeichnis1"/>
        <w:rPr>
          <w:rFonts w:asciiTheme="minorHAnsi" w:eastAsiaTheme="minorEastAsia" w:hAnsiTheme="minorHAnsi" w:cstheme="minorBidi"/>
          <w:caps w:val="0"/>
          <w:noProof/>
          <w:kern w:val="2"/>
          <w:sz w:val="22"/>
          <w:szCs w:val="22"/>
          <w:lang w:val="en-US"/>
          <w14:ligatures w14:val="standardContextual"/>
        </w:rPr>
      </w:pPr>
      <w:r w:rsidRPr="00F11C42">
        <w:rPr>
          <w:rFonts w:ascii="Arial" w:hAnsi="Arial" w:cs="Arial"/>
          <w:noProof/>
        </w:rPr>
        <w:t>5.</w:t>
      </w:r>
      <w:r>
        <w:rPr>
          <w:rFonts w:asciiTheme="minorHAnsi" w:eastAsiaTheme="minorEastAsia" w:hAnsiTheme="minorHAnsi" w:cstheme="minorBidi"/>
          <w:caps w:val="0"/>
          <w:noProof/>
          <w:kern w:val="2"/>
          <w:sz w:val="22"/>
          <w:szCs w:val="22"/>
          <w:lang w:val="en-US"/>
          <w14:ligatures w14:val="standardContextual"/>
        </w:rPr>
        <w:tab/>
      </w:r>
      <w:r w:rsidRPr="00F11C42">
        <w:rPr>
          <w:rFonts w:ascii="Arial" w:hAnsi="Arial" w:cs="Arial"/>
          <w:noProof/>
        </w:rPr>
        <w:t>Statistical Analysis Plan</w:t>
      </w:r>
      <w:r>
        <w:rPr>
          <w:noProof/>
        </w:rPr>
        <w:tab/>
      </w:r>
      <w:r>
        <w:rPr>
          <w:noProof/>
        </w:rPr>
        <w:fldChar w:fldCharType="begin"/>
      </w:r>
      <w:r>
        <w:rPr>
          <w:noProof/>
        </w:rPr>
        <w:instrText xml:space="preserve"> PAGEREF _Toc158789199 \h </w:instrText>
      </w:r>
      <w:r>
        <w:rPr>
          <w:noProof/>
        </w:rPr>
      </w:r>
      <w:r>
        <w:rPr>
          <w:noProof/>
        </w:rPr>
        <w:fldChar w:fldCharType="separate"/>
      </w:r>
      <w:r>
        <w:rPr>
          <w:noProof/>
        </w:rPr>
        <w:t>24</w:t>
      </w:r>
      <w:r>
        <w:rPr>
          <w:noProof/>
        </w:rPr>
        <w:fldChar w:fldCharType="end"/>
      </w:r>
    </w:p>
    <w:p w14:paraId="0ABE7B13" w14:textId="5ED8451D" w:rsidR="002E78AA" w:rsidRDefault="002E78AA">
      <w:pPr>
        <w:pStyle w:val="Verzeichnis2"/>
        <w:rPr>
          <w:rFonts w:asciiTheme="minorHAnsi" w:eastAsiaTheme="minorEastAsia" w:hAnsiTheme="minorHAnsi" w:cstheme="minorBidi"/>
          <w:noProof/>
          <w:kern w:val="2"/>
          <w:sz w:val="22"/>
          <w:szCs w:val="22"/>
          <w:lang w:val="en-US"/>
          <w14:ligatures w14:val="standardContextual"/>
        </w:rPr>
      </w:pPr>
      <w:r w:rsidRPr="00F11C42">
        <w:rPr>
          <w:rFonts w:ascii="Arial" w:hAnsi="Arial" w:cs="Arial"/>
          <w:noProof/>
        </w:rPr>
        <w:t>5.1</w:t>
      </w:r>
      <w:r>
        <w:rPr>
          <w:rFonts w:asciiTheme="minorHAnsi" w:eastAsiaTheme="minorEastAsia" w:hAnsiTheme="minorHAnsi" w:cstheme="minorBidi"/>
          <w:noProof/>
          <w:kern w:val="2"/>
          <w:sz w:val="22"/>
          <w:szCs w:val="22"/>
          <w:lang w:val="en-US"/>
          <w14:ligatures w14:val="standardContextual"/>
        </w:rPr>
        <w:tab/>
      </w:r>
      <w:r w:rsidRPr="00F11C42">
        <w:rPr>
          <w:rFonts w:ascii="Arial" w:hAnsi="Arial" w:cs="Arial"/>
          <w:noProof/>
        </w:rPr>
        <w:t>Statistical Methods – General Aspects</w:t>
      </w:r>
      <w:r>
        <w:rPr>
          <w:noProof/>
        </w:rPr>
        <w:tab/>
      </w:r>
      <w:r>
        <w:rPr>
          <w:noProof/>
        </w:rPr>
        <w:fldChar w:fldCharType="begin"/>
      </w:r>
      <w:r>
        <w:rPr>
          <w:noProof/>
        </w:rPr>
        <w:instrText xml:space="preserve"> PAGEREF _Toc158789200 \h </w:instrText>
      </w:r>
      <w:r>
        <w:rPr>
          <w:noProof/>
        </w:rPr>
      </w:r>
      <w:r>
        <w:rPr>
          <w:noProof/>
        </w:rPr>
        <w:fldChar w:fldCharType="separate"/>
      </w:r>
      <w:r>
        <w:rPr>
          <w:noProof/>
        </w:rPr>
        <w:t>24</w:t>
      </w:r>
      <w:r>
        <w:rPr>
          <w:noProof/>
        </w:rPr>
        <w:fldChar w:fldCharType="end"/>
      </w:r>
    </w:p>
    <w:p w14:paraId="48843289" w14:textId="64D1F73E" w:rsidR="002E78AA" w:rsidRDefault="002E78AA">
      <w:pPr>
        <w:pStyle w:val="Verzeichnis3"/>
        <w:rPr>
          <w:rFonts w:asciiTheme="minorHAnsi" w:eastAsiaTheme="minorEastAsia" w:hAnsiTheme="minorHAnsi" w:cstheme="minorBidi"/>
          <w:noProof/>
          <w:kern w:val="2"/>
          <w:sz w:val="22"/>
          <w:szCs w:val="22"/>
          <w:lang w:val="en-US"/>
          <w14:ligatures w14:val="standardContextual"/>
        </w:rPr>
      </w:pPr>
      <w:r w:rsidRPr="00F11C42">
        <w:rPr>
          <w:rFonts w:ascii="Arial" w:hAnsi="Arial" w:cs="Arial"/>
          <w:noProof/>
        </w:rPr>
        <w:lastRenderedPageBreak/>
        <w:t>5.1.1</w:t>
      </w:r>
      <w:r>
        <w:rPr>
          <w:rFonts w:asciiTheme="minorHAnsi" w:eastAsiaTheme="minorEastAsia" w:hAnsiTheme="minorHAnsi" w:cstheme="minorBidi"/>
          <w:noProof/>
          <w:kern w:val="2"/>
          <w:sz w:val="22"/>
          <w:szCs w:val="22"/>
          <w:lang w:val="en-US"/>
          <w14:ligatures w14:val="standardContextual"/>
        </w:rPr>
        <w:tab/>
      </w:r>
      <w:r w:rsidRPr="00F11C42">
        <w:rPr>
          <w:rFonts w:ascii="Arial" w:hAnsi="Arial" w:cs="Arial"/>
          <w:noProof/>
        </w:rPr>
        <w:t>Primary Objective(s):  Calculation of Epidemiological Measure(s) of Interest (e.g., descriptive statistics, hazard ratios, incidence rates, test/retest reliability)</w:t>
      </w:r>
      <w:r>
        <w:rPr>
          <w:noProof/>
        </w:rPr>
        <w:tab/>
      </w:r>
      <w:r>
        <w:rPr>
          <w:noProof/>
        </w:rPr>
        <w:fldChar w:fldCharType="begin"/>
      </w:r>
      <w:r>
        <w:rPr>
          <w:noProof/>
        </w:rPr>
        <w:instrText xml:space="preserve"> PAGEREF _Toc158789201 \h </w:instrText>
      </w:r>
      <w:r>
        <w:rPr>
          <w:noProof/>
        </w:rPr>
      </w:r>
      <w:r>
        <w:rPr>
          <w:noProof/>
        </w:rPr>
        <w:fldChar w:fldCharType="separate"/>
      </w:r>
      <w:r>
        <w:rPr>
          <w:noProof/>
        </w:rPr>
        <w:t>25</w:t>
      </w:r>
      <w:r>
        <w:rPr>
          <w:noProof/>
        </w:rPr>
        <w:fldChar w:fldCharType="end"/>
      </w:r>
    </w:p>
    <w:p w14:paraId="1293992C" w14:textId="72F01CC8" w:rsidR="002E78AA" w:rsidRDefault="002E78AA">
      <w:pPr>
        <w:pStyle w:val="Verzeichnis4"/>
        <w:rPr>
          <w:rFonts w:asciiTheme="minorHAnsi" w:eastAsiaTheme="minorEastAsia" w:hAnsiTheme="minorHAnsi" w:cstheme="minorBidi"/>
          <w:noProof/>
          <w:kern w:val="2"/>
          <w:sz w:val="22"/>
          <w:szCs w:val="22"/>
          <w:lang w:val="en-US"/>
          <w14:ligatures w14:val="standardContextual"/>
        </w:rPr>
      </w:pPr>
      <w:r>
        <w:rPr>
          <w:noProof/>
        </w:rPr>
        <w:t>5.1.1.1</w:t>
      </w:r>
      <w:r>
        <w:rPr>
          <w:rFonts w:asciiTheme="minorHAnsi" w:eastAsiaTheme="minorEastAsia" w:hAnsiTheme="minorHAnsi" w:cstheme="minorBidi"/>
          <w:noProof/>
          <w:kern w:val="2"/>
          <w:sz w:val="22"/>
          <w:szCs w:val="22"/>
          <w:lang w:val="en-US"/>
          <w14:ligatures w14:val="standardContextual"/>
        </w:rPr>
        <w:tab/>
      </w:r>
      <w:r>
        <w:rPr>
          <w:noProof/>
        </w:rPr>
        <w:t>Privacy</w:t>
      </w:r>
      <w:r>
        <w:rPr>
          <w:noProof/>
        </w:rPr>
        <w:tab/>
      </w:r>
      <w:r>
        <w:rPr>
          <w:noProof/>
        </w:rPr>
        <w:fldChar w:fldCharType="begin"/>
      </w:r>
      <w:r>
        <w:rPr>
          <w:noProof/>
        </w:rPr>
        <w:instrText xml:space="preserve"> PAGEREF _Toc158789202 \h </w:instrText>
      </w:r>
      <w:r>
        <w:rPr>
          <w:noProof/>
        </w:rPr>
      </w:r>
      <w:r>
        <w:rPr>
          <w:noProof/>
        </w:rPr>
        <w:fldChar w:fldCharType="separate"/>
      </w:r>
      <w:r>
        <w:rPr>
          <w:noProof/>
        </w:rPr>
        <w:t>25</w:t>
      </w:r>
      <w:r>
        <w:rPr>
          <w:noProof/>
        </w:rPr>
        <w:fldChar w:fldCharType="end"/>
      </w:r>
    </w:p>
    <w:p w14:paraId="4367F9F0" w14:textId="22294EED" w:rsidR="002E78AA" w:rsidRDefault="002E78AA">
      <w:pPr>
        <w:pStyle w:val="Verzeichnis4"/>
        <w:rPr>
          <w:rFonts w:asciiTheme="minorHAnsi" w:eastAsiaTheme="minorEastAsia" w:hAnsiTheme="minorHAnsi" w:cstheme="minorBidi"/>
          <w:noProof/>
          <w:kern w:val="2"/>
          <w:sz w:val="22"/>
          <w:szCs w:val="22"/>
          <w:lang w:val="en-US"/>
          <w14:ligatures w14:val="standardContextual"/>
        </w:rPr>
      </w:pPr>
      <w:r>
        <w:rPr>
          <w:noProof/>
        </w:rPr>
        <w:t>5.1.1.2</w:t>
      </w:r>
      <w:r>
        <w:rPr>
          <w:rFonts w:asciiTheme="minorHAnsi" w:eastAsiaTheme="minorEastAsia" w:hAnsiTheme="minorHAnsi" w:cstheme="minorBidi"/>
          <w:noProof/>
          <w:kern w:val="2"/>
          <w:sz w:val="22"/>
          <w:szCs w:val="22"/>
          <w:lang w:val="en-US"/>
          <w14:ligatures w14:val="standardContextual"/>
        </w:rPr>
        <w:tab/>
      </w:r>
      <w:r>
        <w:rPr>
          <w:noProof/>
        </w:rPr>
        <w:t>Robustness &amp; scalability</w:t>
      </w:r>
      <w:r>
        <w:rPr>
          <w:noProof/>
        </w:rPr>
        <w:tab/>
      </w:r>
      <w:r>
        <w:rPr>
          <w:noProof/>
        </w:rPr>
        <w:fldChar w:fldCharType="begin"/>
      </w:r>
      <w:r>
        <w:rPr>
          <w:noProof/>
        </w:rPr>
        <w:instrText xml:space="preserve"> PAGEREF _Toc158789203 \h </w:instrText>
      </w:r>
      <w:r>
        <w:rPr>
          <w:noProof/>
        </w:rPr>
      </w:r>
      <w:r>
        <w:rPr>
          <w:noProof/>
        </w:rPr>
        <w:fldChar w:fldCharType="separate"/>
      </w:r>
      <w:r>
        <w:rPr>
          <w:noProof/>
        </w:rPr>
        <w:t>25</w:t>
      </w:r>
      <w:r>
        <w:rPr>
          <w:noProof/>
        </w:rPr>
        <w:fldChar w:fldCharType="end"/>
      </w:r>
    </w:p>
    <w:p w14:paraId="06EC3492" w14:textId="7FAF832A" w:rsidR="002E78AA" w:rsidRDefault="002E78AA">
      <w:pPr>
        <w:pStyle w:val="Verzeichnis4"/>
        <w:rPr>
          <w:rFonts w:asciiTheme="minorHAnsi" w:eastAsiaTheme="minorEastAsia" w:hAnsiTheme="minorHAnsi" w:cstheme="minorBidi"/>
          <w:noProof/>
          <w:kern w:val="2"/>
          <w:sz w:val="22"/>
          <w:szCs w:val="22"/>
          <w:lang w:val="en-US"/>
          <w14:ligatures w14:val="standardContextual"/>
        </w:rPr>
      </w:pPr>
      <w:r>
        <w:rPr>
          <w:noProof/>
        </w:rPr>
        <w:t>5.1.1.3</w:t>
      </w:r>
      <w:r>
        <w:rPr>
          <w:rFonts w:asciiTheme="minorHAnsi" w:eastAsiaTheme="minorEastAsia" w:hAnsiTheme="minorHAnsi" w:cstheme="minorBidi"/>
          <w:noProof/>
          <w:kern w:val="2"/>
          <w:sz w:val="22"/>
          <w:szCs w:val="22"/>
          <w:lang w:val="en-US"/>
          <w14:ligatures w14:val="standardContextual"/>
        </w:rPr>
        <w:tab/>
      </w:r>
      <w:r>
        <w:rPr>
          <w:noProof/>
        </w:rPr>
        <w:t>Fidelity</w:t>
      </w:r>
      <w:r>
        <w:rPr>
          <w:noProof/>
        </w:rPr>
        <w:tab/>
      </w:r>
      <w:r>
        <w:rPr>
          <w:noProof/>
        </w:rPr>
        <w:fldChar w:fldCharType="begin"/>
      </w:r>
      <w:r>
        <w:rPr>
          <w:noProof/>
        </w:rPr>
        <w:instrText xml:space="preserve"> PAGEREF _Toc158789204 \h </w:instrText>
      </w:r>
      <w:r>
        <w:rPr>
          <w:noProof/>
        </w:rPr>
      </w:r>
      <w:r>
        <w:rPr>
          <w:noProof/>
        </w:rPr>
        <w:fldChar w:fldCharType="separate"/>
      </w:r>
      <w:r>
        <w:rPr>
          <w:noProof/>
        </w:rPr>
        <w:t>26</w:t>
      </w:r>
      <w:r>
        <w:rPr>
          <w:noProof/>
        </w:rPr>
        <w:fldChar w:fldCharType="end"/>
      </w:r>
    </w:p>
    <w:p w14:paraId="2EA98A59" w14:textId="5A4F7EA4" w:rsidR="002E78AA" w:rsidRDefault="002E78AA">
      <w:pPr>
        <w:pStyle w:val="Verzeichnis3"/>
        <w:rPr>
          <w:rFonts w:asciiTheme="minorHAnsi" w:eastAsiaTheme="minorEastAsia" w:hAnsiTheme="minorHAnsi" w:cstheme="minorBidi"/>
          <w:noProof/>
          <w:kern w:val="2"/>
          <w:sz w:val="22"/>
          <w:szCs w:val="22"/>
          <w:lang w:val="en-US"/>
          <w14:ligatures w14:val="standardContextual"/>
        </w:rPr>
      </w:pPr>
      <w:r w:rsidRPr="00F11C42">
        <w:rPr>
          <w:rFonts w:ascii="Arial" w:hAnsi="Arial" w:cs="Arial"/>
          <w:noProof/>
        </w:rPr>
        <w:t>5.1.2</w:t>
      </w:r>
      <w:r>
        <w:rPr>
          <w:rFonts w:asciiTheme="minorHAnsi" w:eastAsiaTheme="minorEastAsia" w:hAnsiTheme="minorHAnsi" w:cstheme="minorBidi"/>
          <w:noProof/>
          <w:kern w:val="2"/>
          <w:sz w:val="22"/>
          <w:szCs w:val="22"/>
          <w:lang w:val="en-US"/>
          <w14:ligatures w14:val="standardContextual"/>
        </w:rPr>
        <w:tab/>
      </w:r>
      <w:r w:rsidRPr="00F11C42">
        <w:rPr>
          <w:rFonts w:ascii="Arial" w:hAnsi="Arial" w:cs="Arial"/>
          <w:noProof/>
        </w:rPr>
        <w:t>Secondary Objective(s):  Calculation of Epidemiological Measure(s) of Interest (e.g., hazard ratios, incidence rates, test/retest reliability)</w:t>
      </w:r>
      <w:r>
        <w:rPr>
          <w:noProof/>
        </w:rPr>
        <w:tab/>
      </w:r>
      <w:r>
        <w:rPr>
          <w:noProof/>
        </w:rPr>
        <w:fldChar w:fldCharType="begin"/>
      </w:r>
      <w:r>
        <w:rPr>
          <w:noProof/>
        </w:rPr>
        <w:instrText xml:space="preserve"> PAGEREF _Toc158789205 \h </w:instrText>
      </w:r>
      <w:r>
        <w:rPr>
          <w:noProof/>
        </w:rPr>
      </w:r>
      <w:r>
        <w:rPr>
          <w:noProof/>
        </w:rPr>
        <w:fldChar w:fldCharType="separate"/>
      </w:r>
      <w:r>
        <w:rPr>
          <w:noProof/>
        </w:rPr>
        <w:t>27</w:t>
      </w:r>
      <w:r>
        <w:rPr>
          <w:noProof/>
        </w:rPr>
        <w:fldChar w:fldCharType="end"/>
      </w:r>
    </w:p>
    <w:p w14:paraId="392D52D9" w14:textId="6EDF901B" w:rsidR="002E78AA" w:rsidRDefault="002E78AA">
      <w:pPr>
        <w:pStyle w:val="Verzeichnis4"/>
        <w:rPr>
          <w:rFonts w:asciiTheme="minorHAnsi" w:eastAsiaTheme="minorEastAsia" w:hAnsiTheme="minorHAnsi" w:cstheme="minorBidi"/>
          <w:noProof/>
          <w:kern w:val="2"/>
          <w:sz w:val="22"/>
          <w:szCs w:val="22"/>
          <w:lang w:val="en-US"/>
          <w14:ligatures w14:val="standardContextual"/>
        </w:rPr>
      </w:pPr>
      <w:r>
        <w:rPr>
          <w:noProof/>
        </w:rPr>
        <w:t>5.1.2.1</w:t>
      </w:r>
      <w:r>
        <w:rPr>
          <w:rFonts w:asciiTheme="minorHAnsi" w:eastAsiaTheme="minorEastAsia" w:hAnsiTheme="minorHAnsi" w:cstheme="minorBidi"/>
          <w:noProof/>
          <w:kern w:val="2"/>
          <w:sz w:val="22"/>
          <w:szCs w:val="22"/>
          <w:lang w:val="en-US"/>
          <w14:ligatures w14:val="standardContextual"/>
        </w:rPr>
        <w:tab/>
      </w:r>
      <w:r>
        <w:rPr>
          <w:noProof/>
        </w:rPr>
        <w:t>Utility</w:t>
      </w:r>
      <w:r>
        <w:rPr>
          <w:noProof/>
        </w:rPr>
        <w:tab/>
      </w:r>
      <w:r>
        <w:rPr>
          <w:noProof/>
        </w:rPr>
        <w:fldChar w:fldCharType="begin"/>
      </w:r>
      <w:r>
        <w:rPr>
          <w:noProof/>
        </w:rPr>
        <w:instrText xml:space="preserve"> PAGEREF _Toc158789206 \h </w:instrText>
      </w:r>
      <w:r>
        <w:rPr>
          <w:noProof/>
        </w:rPr>
      </w:r>
      <w:r>
        <w:rPr>
          <w:noProof/>
        </w:rPr>
        <w:fldChar w:fldCharType="separate"/>
      </w:r>
      <w:r>
        <w:rPr>
          <w:noProof/>
        </w:rPr>
        <w:t>27</w:t>
      </w:r>
      <w:r>
        <w:rPr>
          <w:noProof/>
        </w:rPr>
        <w:fldChar w:fldCharType="end"/>
      </w:r>
    </w:p>
    <w:p w14:paraId="1AD0127F" w14:textId="6C041700" w:rsidR="002E78AA" w:rsidRDefault="002E78AA">
      <w:pPr>
        <w:pStyle w:val="Verzeichnis3"/>
        <w:rPr>
          <w:rFonts w:asciiTheme="minorHAnsi" w:eastAsiaTheme="minorEastAsia" w:hAnsiTheme="minorHAnsi" w:cstheme="minorBidi"/>
          <w:noProof/>
          <w:kern w:val="2"/>
          <w:sz w:val="22"/>
          <w:szCs w:val="22"/>
          <w:lang w:val="en-US"/>
          <w14:ligatures w14:val="standardContextual"/>
        </w:rPr>
      </w:pPr>
      <w:r w:rsidRPr="00F11C42">
        <w:rPr>
          <w:rFonts w:ascii="Arial" w:hAnsi="Arial" w:cs="Arial"/>
          <w:noProof/>
        </w:rPr>
        <w:t>5.1.3</w:t>
      </w:r>
      <w:r>
        <w:rPr>
          <w:rFonts w:asciiTheme="minorHAnsi" w:eastAsiaTheme="minorEastAsia" w:hAnsiTheme="minorHAnsi" w:cstheme="minorBidi"/>
          <w:noProof/>
          <w:kern w:val="2"/>
          <w:sz w:val="22"/>
          <w:szCs w:val="22"/>
          <w:lang w:val="en-US"/>
          <w14:ligatures w14:val="standardContextual"/>
        </w:rPr>
        <w:tab/>
      </w:r>
      <w:r w:rsidRPr="00F11C42">
        <w:rPr>
          <w:rFonts w:ascii="Arial" w:hAnsi="Arial" w:cs="Arial"/>
          <w:noProof/>
        </w:rPr>
        <w:t>Exploratory Objective(s):  Calculation of Epidemiological Measure(s) of Interest (e.g., hazard ratios, incidence rates, test/retest reliability)</w:t>
      </w:r>
      <w:r>
        <w:rPr>
          <w:noProof/>
        </w:rPr>
        <w:tab/>
      </w:r>
      <w:r>
        <w:rPr>
          <w:noProof/>
        </w:rPr>
        <w:fldChar w:fldCharType="begin"/>
      </w:r>
      <w:r>
        <w:rPr>
          <w:noProof/>
        </w:rPr>
        <w:instrText xml:space="preserve"> PAGEREF _Toc158789207 \h </w:instrText>
      </w:r>
      <w:r>
        <w:rPr>
          <w:noProof/>
        </w:rPr>
      </w:r>
      <w:r>
        <w:rPr>
          <w:noProof/>
        </w:rPr>
        <w:fldChar w:fldCharType="separate"/>
      </w:r>
      <w:r>
        <w:rPr>
          <w:noProof/>
        </w:rPr>
        <w:t>35</w:t>
      </w:r>
      <w:r>
        <w:rPr>
          <w:noProof/>
        </w:rPr>
        <w:fldChar w:fldCharType="end"/>
      </w:r>
    </w:p>
    <w:p w14:paraId="3B624670" w14:textId="1A0B6CA6" w:rsidR="002E78AA" w:rsidRDefault="002E78AA">
      <w:pPr>
        <w:pStyle w:val="Verzeichnis2"/>
        <w:rPr>
          <w:rFonts w:asciiTheme="minorHAnsi" w:eastAsiaTheme="minorEastAsia" w:hAnsiTheme="minorHAnsi" w:cstheme="minorBidi"/>
          <w:noProof/>
          <w:kern w:val="2"/>
          <w:sz w:val="22"/>
          <w:szCs w:val="22"/>
          <w:lang w:val="en-US"/>
          <w14:ligatures w14:val="standardContextual"/>
        </w:rPr>
      </w:pPr>
      <w:r w:rsidRPr="00F11C42">
        <w:rPr>
          <w:rFonts w:ascii="Arial" w:hAnsi="Arial" w:cs="Arial"/>
          <w:noProof/>
        </w:rPr>
        <w:t>5.2</w:t>
      </w:r>
      <w:r>
        <w:rPr>
          <w:rFonts w:asciiTheme="minorHAnsi" w:eastAsiaTheme="minorEastAsia" w:hAnsiTheme="minorHAnsi" w:cstheme="minorBidi"/>
          <w:noProof/>
          <w:kern w:val="2"/>
          <w:sz w:val="22"/>
          <w:szCs w:val="22"/>
          <w:lang w:val="en-US"/>
          <w14:ligatures w14:val="standardContextual"/>
        </w:rPr>
        <w:tab/>
      </w:r>
      <w:r w:rsidRPr="00F11C42">
        <w:rPr>
          <w:rFonts w:ascii="Arial" w:hAnsi="Arial" w:cs="Arial"/>
          <w:noProof/>
        </w:rPr>
        <w:t>Bias</w:t>
      </w:r>
      <w:r>
        <w:rPr>
          <w:noProof/>
        </w:rPr>
        <w:tab/>
      </w:r>
      <w:r>
        <w:rPr>
          <w:noProof/>
        </w:rPr>
        <w:fldChar w:fldCharType="begin"/>
      </w:r>
      <w:r>
        <w:rPr>
          <w:noProof/>
        </w:rPr>
        <w:instrText xml:space="preserve"> PAGEREF _Toc158789208 \h </w:instrText>
      </w:r>
      <w:r>
        <w:rPr>
          <w:noProof/>
        </w:rPr>
      </w:r>
      <w:r>
        <w:rPr>
          <w:noProof/>
        </w:rPr>
        <w:fldChar w:fldCharType="separate"/>
      </w:r>
      <w:r>
        <w:rPr>
          <w:noProof/>
        </w:rPr>
        <w:t>35</w:t>
      </w:r>
      <w:r>
        <w:rPr>
          <w:noProof/>
        </w:rPr>
        <w:fldChar w:fldCharType="end"/>
      </w:r>
    </w:p>
    <w:p w14:paraId="44350849" w14:textId="27E6BBB8" w:rsidR="002E78AA" w:rsidRDefault="002E78AA">
      <w:pPr>
        <w:pStyle w:val="Verzeichnis3"/>
        <w:rPr>
          <w:rFonts w:asciiTheme="minorHAnsi" w:eastAsiaTheme="minorEastAsia" w:hAnsiTheme="minorHAnsi" w:cstheme="minorBidi"/>
          <w:noProof/>
          <w:kern w:val="2"/>
          <w:sz w:val="22"/>
          <w:szCs w:val="22"/>
          <w:lang w:val="en-US"/>
          <w14:ligatures w14:val="standardContextual"/>
        </w:rPr>
      </w:pPr>
      <w:r w:rsidRPr="00F11C42">
        <w:rPr>
          <w:rFonts w:ascii="Arial" w:hAnsi="Arial" w:cs="Arial"/>
          <w:noProof/>
        </w:rPr>
        <w:t>5.2.1</w:t>
      </w:r>
      <w:r>
        <w:rPr>
          <w:rFonts w:asciiTheme="minorHAnsi" w:eastAsiaTheme="minorEastAsia" w:hAnsiTheme="minorHAnsi" w:cstheme="minorBidi"/>
          <w:noProof/>
          <w:kern w:val="2"/>
          <w:sz w:val="22"/>
          <w:szCs w:val="22"/>
          <w:lang w:val="en-US"/>
          <w14:ligatures w14:val="standardContextual"/>
        </w:rPr>
        <w:tab/>
      </w:r>
      <w:r w:rsidRPr="00F11C42">
        <w:rPr>
          <w:rFonts w:ascii="Arial" w:hAnsi="Arial" w:cs="Arial"/>
          <w:noProof/>
        </w:rPr>
        <w:t>Methods to Minimize Bias</w:t>
      </w:r>
      <w:r>
        <w:rPr>
          <w:noProof/>
        </w:rPr>
        <w:tab/>
      </w:r>
      <w:r>
        <w:rPr>
          <w:noProof/>
        </w:rPr>
        <w:fldChar w:fldCharType="begin"/>
      </w:r>
      <w:r>
        <w:rPr>
          <w:noProof/>
        </w:rPr>
        <w:instrText xml:space="preserve"> PAGEREF _Toc158789209 \h </w:instrText>
      </w:r>
      <w:r>
        <w:rPr>
          <w:noProof/>
        </w:rPr>
      </w:r>
      <w:r>
        <w:rPr>
          <w:noProof/>
        </w:rPr>
        <w:fldChar w:fldCharType="separate"/>
      </w:r>
      <w:r>
        <w:rPr>
          <w:noProof/>
        </w:rPr>
        <w:t>35</w:t>
      </w:r>
      <w:r>
        <w:rPr>
          <w:noProof/>
        </w:rPr>
        <w:fldChar w:fldCharType="end"/>
      </w:r>
    </w:p>
    <w:p w14:paraId="418BAAF1" w14:textId="76436D34" w:rsidR="002E78AA" w:rsidRDefault="002E78AA">
      <w:pPr>
        <w:pStyle w:val="Verzeichnis3"/>
        <w:rPr>
          <w:rFonts w:asciiTheme="minorHAnsi" w:eastAsiaTheme="minorEastAsia" w:hAnsiTheme="minorHAnsi" w:cstheme="minorBidi"/>
          <w:noProof/>
          <w:kern w:val="2"/>
          <w:sz w:val="22"/>
          <w:szCs w:val="22"/>
          <w:lang w:val="en-US"/>
          <w14:ligatures w14:val="standardContextual"/>
        </w:rPr>
      </w:pPr>
      <w:r w:rsidRPr="00F11C42">
        <w:rPr>
          <w:rFonts w:ascii="Arial" w:hAnsi="Arial" w:cs="Arial"/>
          <w:noProof/>
        </w:rPr>
        <w:t>5.2.2</w:t>
      </w:r>
      <w:r>
        <w:rPr>
          <w:rFonts w:asciiTheme="minorHAnsi" w:eastAsiaTheme="minorEastAsia" w:hAnsiTheme="minorHAnsi" w:cstheme="minorBidi"/>
          <w:noProof/>
          <w:kern w:val="2"/>
          <w:sz w:val="22"/>
          <w:szCs w:val="22"/>
          <w:lang w:val="en-US"/>
          <w14:ligatures w14:val="standardContextual"/>
        </w:rPr>
        <w:tab/>
      </w:r>
      <w:r w:rsidRPr="00F11C42">
        <w:rPr>
          <w:rFonts w:ascii="Arial" w:hAnsi="Arial" w:cs="Arial"/>
          <w:noProof/>
        </w:rPr>
        <w:t>Adjustment for Multiple Comparisons</w:t>
      </w:r>
      <w:r>
        <w:rPr>
          <w:noProof/>
        </w:rPr>
        <w:tab/>
      </w:r>
      <w:r>
        <w:rPr>
          <w:noProof/>
        </w:rPr>
        <w:fldChar w:fldCharType="begin"/>
      </w:r>
      <w:r>
        <w:rPr>
          <w:noProof/>
        </w:rPr>
        <w:instrText xml:space="preserve"> PAGEREF _Toc158789210 \h </w:instrText>
      </w:r>
      <w:r>
        <w:rPr>
          <w:noProof/>
        </w:rPr>
      </w:r>
      <w:r>
        <w:rPr>
          <w:noProof/>
        </w:rPr>
        <w:fldChar w:fldCharType="separate"/>
      </w:r>
      <w:r>
        <w:rPr>
          <w:noProof/>
        </w:rPr>
        <w:t>35</w:t>
      </w:r>
      <w:r>
        <w:rPr>
          <w:noProof/>
        </w:rPr>
        <w:fldChar w:fldCharType="end"/>
      </w:r>
    </w:p>
    <w:p w14:paraId="2629B1E6" w14:textId="08EFC35A" w:rsidR="002E78AA" w:rsidRDefault="002E78AA">
      <w:pPr>
        <w:pStyle w:val="Verzeichnis3"/>
        <w:rPr>
          <w:rFonts w:asciiTheme="minorHAnsi" w:eastAsiaTheme="minorEastAsia" w:hAnsiTheme="minorHAnsi" w:cstheme="minorBidi"/>
          <w:noProof/>
          <w:kern w:val="2"/>
          <w:sz w:val="22"/>
          <w:szCs w:val="22"/>
          <w:lang w:val="en-US"/>
          <w14:ligatures w14:val="standardContextual"/>
        </w:rPr>
      </w:pPr>
      <w:r w:rsidRPr="00F11C42">
        <w:rPr>
          <w:rFonts w:ascii="Arial" w:hAnsi="Arial" w:cs="Arial"/>
          <w:noProof/>
        </w:rPr>
        <w:t>5.2.3</w:t>
      </w:r>
      <w:r>
        <w:rPr>
          <w:rFonts w:asciiTheme="minorHAnsi" w:eastAsiaTheme="minorEastAsia" w:hAnsiTheme="minorHAnsi" w:cstheme="minorBidi"/>
          <w:noProof/>
          <w:kern w:val="2"/>
          <w:sz w:val="22"/>
          <w:szCs w:val="22"/>
          <w:lang w:val="en-US"/>
          <w14:ligatures w14:val="standardContextual"/>
        </w:rPr>
        <w:tab/>
      </w:r>
      <w:r w:rsidRPr="00F11C42">
        <w:rPr>
          <w:rFonts w:ascii="Arial" w:hAnsi="Arial" w:cs="Arial"/>
          <w:noProof/>
        </w:rPr>
        <w:t>Strengths and Limitations</w:t>
      </w:r>
      <w:r>
        <w:rPr>
          <w:noProof/>
        </w:rPr>
        <w:tab/>
      </w:r>
      <w:r>
        <w:rPr>
          <w:noProof/>
        </w:rPr>
        <w:fldChar w:fldCharType="begin"/>
      </w:r>
      <w:r>
        <w:rPr>
          <w:noProof/>
        </w:rPr>
        <w:instrText xml:space="preserve"> PAGEREF _Toc158789211 \h </w:instrText>
      </w:r>
      <w:r>
        <w:rPr>
          <w:noProof/>
        </w:rPr>
      </w:r>
      <w:r>
        <w:rPr>
          <w:noProof/>
        </w:rPr>
        <w:fldChar w:fldCharType="separate"/>
      </w:r>
      <w:r>
        <w:rPr>
          <w:noProof/>
        </w:rPr>
        <w:t>35</w:t>
      </w:r>
      <w:r>
        <w:rPr>
          <w:noProof/>
        </w:rPr>
        <w:fldChar w:fldCharType="end"/>
      </w:r>
    </w:p>
    <w:p w14:paraId="289A8FEF" w14:textId="05833F83" w:rsidR="002E78AA" w:rsidRDefault="002E78AA">
      <w:pPr>
        <w:pStyle w:val="Verzeichnis2"/>
        <w:rPr>
          <w:rFonts w:asciiTheme="minorHAnsi" w:eastAsiaTheme="minorEastAsia" w:hAnsiTheme="minorHAnsi" w:cstheme="minorBidi"/>
          <w:noProof/>
          <w:kern w:val="2"/>
          <w:sz w:val="22"/>
          <w:szCs w:val="22"/>
          <w:lang w:val="en-US"/>
          <w14:ligatures w14:val="standardContextual"/>
        </w:rPr>
      </w:pPr>
      <w:r w:rsidRPr="00F11C42">
        <w:rPr>
          <w:rFonts w:ascii="Arial" w:hAnsi="Arial" w:cs="Arial"/>
          <w:noProof/>
        </w:rPr>
        <w:t>5.3</w:t>
      </w:r>
      <w:r>
        <w:rPr>
          <w:rFonts w:asciiTheme="minorHAnsi" w:eastAsiaTheme="minorEastAsia" w:hAnsiTheme="minorHAnsi" w:cstheme="minorBidi"/>
          <w:noProof/>
          <w:kern w:val="2"/>
          <w:sz w:val="22"/>
          <w:szCs w:val="22"/>
          <w:lang w:val="en-US"/>
          <w14:ligatures w14:val="standardContextual"/>
        </w:rPr>
        <w:tab/>
      </w:r>
      <w:r w:rsidRPr="00F11C42">
        <w:rPr>
          <w:rFonts w:ascii="Arial" w:hAnsi="Arial" w:cs="Arial"/>
          <w:noProof/>
        </w:rPr>
        <w:t>Interim Analyses</w:t>
      </w:r>
      <w:r>
        <w:rPr>
          <w:noProof/>
        </w:rPr>
        <w:tab/>
      </w:r>
      <w:r>
        <w:rPr>
          <w:noProof/>
        </w:rPr>
        <w:fldChar w:fldCharType="begin"/>
      </w:r>
      <w:r>
        <w:rPr>
          <w:noProof/>
        </w:rPr>
        <w:instrText xml:space="preserve"> PAGEREF _Toc158789212 \h </w:instrText>
      </w:r>
      <w:r>
        <w:rPr>
          <w:noProof/>
        </w:rPr>
      </w:r>
      <w:r>
        <w:rPr>
          <w:noProof/>
        </w:rPr>
        <w:fldChar w:fldCharType="separate"/>
      </w:r>
      <w:r>
        <w:rPr>
          <w:noProof/>
        </w:rPr>
        <w:t>37</w:t>
      </w:r>
      <w:r>
        <w:rPr>
          <w:noProof/>
        </w:rPr>
        <w:fldChar w:fldCharType="end"/>
      </w:r>
    </w:p>
    <w:p w14:paraId="4C909353" w14:textId="0884DA87" w:rsidR="002E78AA" w:rsidRDefault="002E78AA">
      <w:pPr>
        <w:pStyle w:val="Verzeichnis2"/>
        <w:rPr>
          <w:rFonts w:asciiTheme="minorHAnsi" w:eastAsiaTheme="minorEastAsia" w:hAnsiTheme="minorHAnsi" w:cstheme="minorBidi"/>
          <w:noProof/>
          <w:kern w:val="2"/>
          <w:sz w:val="22"/>
          <w:szCs w:val="22"/>
          <w:lang w:val="en-US"/>
          <w14:ligatures w14:val="standardContextual"/>
        </w:rPr>
      </w:pPr>
      <w:r w:rsidRPr="00F11C42">
        <w:rPr>
          <w:rFonts w:ascii="Arial" w:hAnsi="Arial" w:cs="Arial"/>
          <w:noProof/>
        </w:rPr>
        <w:t>5.4</w:t>
      </w:r>
      <w:r>
        <w:rPr>
          <w:rFonts w:asciiTheme="minorHAnsi" w:eastAsiaTheme="minorEastAsia" w:hAnsiTheme="minorHAnsi" w:cstheme="minorBidi"/>
          <w:noProof/>
          <w:kern w:val="2"/>
          <w:sz w:val="22"/>
          <w:szCs w:val="22"/>
          <w:lang w:val="en-US"/>
          <w14:ligatures w14:val="standardContextual"/>
        </w:rPr>
        <w:tab/>
      </w:r>
      <w:r w:rsidRPr="00F11C42">
        <w:rPr>
          <w:rFonts w:ascii="Arial" w:hAnsi="Arial" w:cs="Arial"/>
          <w:noProof/>
        </w:rPr>
        <w:t>Sample Size and Power Calculations</w:t>
      </w:r>
      <w:r>
        <w:rPr>
          <w:noProof/>
        </w:rPr>
        <w:tab/>
      </w:r>
      <w:r>
        <w:rPr>
          <w:noProof/>
        </w:rPr>
        <w:fldChar w:fldCharType="begin"/>
      </w:r>
      <w:r>
        <w:rPr>
          <w:noProof/>
        </w:rPr>
        <w:instrText xml:space="preserve"> PAGEREF _Toc158789213 \h </w:instrText>
      </w:r>
      <w:r>
        <w:rPr>
          <w:noProof/>
        </w:rPr>
      </w:r>
      <w:r>
        <w:rPr>
          <w:noProof/>
        </w:rPr>
        <w:fldChar w:fldCharType="separate"/>
      </w:r>
      <w:r>
        <w:rPr>
          <w:noProof/>
        </w:rPr>
        <w:t>37</w:t>
      </w:r>
      <w:r>
        <w:rPr>
          <w:noProof/>
        </w:rPr>
        <w:fldChar w:fldCharType="end"/>
      </w:r>
    </w:p>
    <w:p w14:paraId="6170A646" w14:textId="1FA109E5" w:rsidR="002E78AA" w:rsidRDefault="002E78AA">
      <w:pPr>
        <w:pStyle w:val="Verzeichnis1"/>
        <w:rPr>
          <w:rFonts w:asciiTheme="minorHAnsi" w:eastAsiaTheme="minorEastAsia" w:hAnsiTheme="minorHAnsi" w:cstheme="minorBidi"/>
          <w:caps w:val="0"/>
          <w:noProof/>
          <w:kern w:val="2"/>
          <w:sz w:val="22"/>
          <w:szCs w:val="22"/>
          <w:lang w:val="en-US"/>
          <w14:ligatures w14:val="standardContextual"/>
        </w:rPr>
      </w:pPr>
      <w:r w:rsidRPr="00F11C42">
        <w:rPr>
          <w:rFonts w:ascii="Arial" w:hAnsi="Arial" w:cs="Arial"/>
          <w:noProof/>
        </w:rPr>
        <w:t>6.</w:t>
      </w:r>
      <w:r>
        <w:rPr>
          <w:rFonts w:asciiTheme="minorHAnsi" w:eastAsiaTheme="minorEastAsia" w:hAnsiTheme="minorHAnsi" w:cstheme="minorBidi"/>
          <w:caps w:val="0"/>
          <w:noProof/>
          <w:kern w:val="2"/>
          <w:sz w:val="22"/>
          <w:szCs w:val="22"/>
          <w:lang w:val="en-US"/>
          <w14:ligatures w14:val="standardContextual"/>
        </w:rPr>
        <w:tab/>
      </w:r>
      <w:r w:rsidRPr="00F11C42">
        <w:rPr>
          <w:rFonts w:ascii="Arial" w:hAnsi="Arial" w:cs="Arial"/>
          <w:noProof/>
        </w:rPr>
        <w:t>Study Conduct AND REGULATORY DETAILS</w:t>
      </w:r>
      <w:r>
        <w:rPr>
          <w:noProof/>
        </w:rPr>
        <w:tab/>
      </w:r>
      <w:r>
        <w:rPr>
          <w:noProof/>
        </w:rPr>
        <w:fldChar w:fldCharType="begin"/>
      </w:r>
      <w:r>
        <w:rPr>
          <w:noProof/>
        </w:rPr>
        <w:instrText xml:space="preserve"> PAGEREF _Toc158789214 \h </w:instrText>
      </w:r>
      <w:r>
        <w:rPr>
          <w:noProof/>
        </w:rPr>
      </w:r>
      <w:r>
        <w:rPr>
          <w:noProof/>
        </w:rPr>
        <w:fldChar w:fldCharType="separate"/>
      </w:r>
      <w:r>
        <w:rPr>
          <w:noProof/>
        </w:rPr>
        <w:t>37</w:t>
      </w:r>
      <w:r>
        <w:rPr>
          <w:noProof/>
        </w:rPr>
        <w:fldChar w:fldCharType="end"/>
      </w:r>
    </w:p>
    <w:p w14:paraId="39A7C471" w14:textId="47337EF4" w:rsidR="002E78AA" w:rsidRDefault="002E78AA">
      <w:pPr>
        <w:pStyle w:val="Verzeichnis2"/>
        <w:rPr>
          <w:rFonts w:asciiTheme="minorHAnsi" w:eastAsiaTheme="minorEastAsia" w:hAnsiTheme="minorHAnsi" w:cstheme="minorBidi"/>
          <w:noProof/>
          <w:kern w:val="2"/>
          <w:sz w:val="22"/>
          <w:szCs w:val="22"/>
          <w:lang w:val="en-US"/>
          <w14:ligatures w14:val="standardContextual"/>
        </w:rPr>
      </w:pPr>
      <w:r w:rsidRPr="00F11C42">
        <w:rPr>
          <w:rFonts w:ascii="Arial" w:hAnsi="Arial" w:cs="Arial"/>
          <w:noProof/>
        </w:rPr>
        <w:t>6.1</w:t>
      </w:r>
      <w:r>
        <w:rPr>
          <w:rFonts w:asciiTheme="minorHAnsi" w:eastAsiaTheme="minorEastAsia" w:hAnsiTheme="minorHAnsi" w:cstheme="minorBidi"/>
          <w:noProof/>
          <w:kern w:val="2"/>
          <w:sz w:val="22"/>
          <w:szCs w:val="22"/>
          <w:lang w:val="en-US"/>
          <w14:ligatures w14:val="standardContextual"/>
        </w:rPr>
        <w:tab/>
      </w:r>
      <w:r w:rsidRPr="00F11C42">
        <w:rPr>
          <w:rFonts w:ascii="Arial" w:hAnsi="Arial" w:cs="Arial"/>
          <w:noProof/>
        </w:rPr>
        <w:t>Study Conduct</w:t>
      </w:r>
      <w:r>
        <w:rPr>
          <w:noProof/>
        </w:rPr>
        <w:tab/>
      </w:r>
      <w:r>
        <w:rPr>
          <w:noProof/>
        </w:rPr>
        <w:fldChar w:fldCharType="begin"/>
      </w:r>
      <w:r>
        <w:rPr>
          <w:noProof/>
        </w:rPr>
        <w:instrText xml:space="preserve"> PAGEREF _Toc158789215 \h </w:instrText>
      </w:r>
      <w:r>
        <w:rPr>
          <w:noProof/>
        </w:rPr>
      </w:r>
      <w:r>
        <w:rPr>
          <w:noProof/>
        </w:rPr>
        <w:fldChar w:fldCharType="separate"/>
      </w:r>
      <w:r>
        <w:rPr>
          <w:noProof/>
        </w:rPr>
        <w:t>37</w:t>
      </w:r>
      <w:r>
        <w:rPr>
          <w:noProof/>
        </w:rPr>
        <w:fldChar w:fldCharType="end"/>
      </w:r>
    </w:p>
    <w:p w14:paraId="7427E3F0" w14:textId="3017A209" w:rsidR="002E78AA" w:rsidRDefault="002E78AA">
      <w:pPr>
        <w:pStyle w:val="Verzeichnis3"/>
        <w:rPr>
          <w:rFonts w:asciiTheme="minorHAnsi" w:eastAsiaTheme="minorEastAsia" w:hAnsiTheme="minorHAnsi" w:cstheme="minorBidi"/>
          <w:noProof/>
          <w:kern w:val="2"/>
          <w:sz w:val="22"/>
          <w:szCs w:val="22"/>
          <w:lang w:val="en-US"/>
          <w14:ligatures w14:val="standardContextual"/>
        </w:rPr>
      </w:pPr>
      <w:r w:rsidRPr="00F11C42">
        <w:rPr>
          <w:rFonts w:ascii="Arial" w:hAnsi="Arial" w:cs="Arial"/>
          <w:noProof/>
        </w:rPr>
        <w:t>6.1.1</w:t>
      </w:r>
      <w:r>
        <w:rPr>
          <w:rFonts w:asciiTheme="minorHAnsi" w:eastAsiaTheme="minorEastAsia" w:hAnsiTheme="minorHAnsi" w:cstheme="minorBidi"/>
          <w:noProof/>
          <w:kern w:val="2"/>
          <w:sz w:val="22"/>
          <w:szCs w:val="22"/>
          <w:lang w:val="en-US"/>
          <w14:ligatures w14:val="standardContextual"/>
        </w:rPr>
        <w:tab/>
      </w:r>
      <w:r w:rsidRPr="00F11C42">
        <w:rPr>
          <w:rFonts w:ascii="Arial" w:hAnsi="Arial" w:cs="Arial"/>
          <w:noProof/>
        </w:rPr>
        <w:t>Quality Control</w:t>
      </w:r>
      <w:r>
        <w:rPr>
          <w:noProof/>
        </w:rPr>
        <w:tab/>
      </w:r>
      <w:r>
        <w:rPr>
          <w:noProof/>
        </w:rPr>
        <w:fldChar w:fldCharType="begin"/>
      </w:r>
      <w:r>
        <w:rPr>
          <w:noProof/>
        </w:rPr>
        <w:instrText xml:space="preserve"> PAGEREF _Toc158789216 \h </w:instrText>
      </w:r>
      <w:r>
        <w:rPr>
          <w:noProof/>
        </w:rPr>
      </w:r>
      <w:r>
        <w:rPr>
          <w:noProof/>
        </w:rPr>
        <w:fldChar w:fldCharType="separate"/>
      </w:r>
      <w:r>
        <w:rPr>
          <w:noProof/>
        </w:rPr>
        <w:t>37</w:t>
      </w:r>
      <w:r>
        <w:rPr>
          <w:noProof/>
        </w:rPr>
        <w:fldChar w:fldCharType="end"/>
      </w:r>
    </w:p>
    <w:p w14:paraId="39605391" w14:textId="01D602C6" w:rsidR="002E78AA" w:rsidRDefault="002E78AA">
      <w:pPr>
        <w:pStyle w:val="Verzeichnis2"/>
        <w:rPr>
          <w:rFonts w:asciiTheme="minorHAnsi" w:eastAsiaTheme="minorEastAsia" w:hAnsiTheme="minorHAnsi" w:cstheme="minorBidi"/>
          <w:noProof/>
          <w:kern w:val="2"/>
          <w:sz w:val="22"/>
          <w:szCs w:val="22"/>
          <w:lang w:val="en-US"/>
          <w14:ligatures w14:val="standardContextual"/>
        </w:rPr>
      </w:pPr>
      <w:r w:rsidRPr="00F11C42">
        <w:rPr>
          <w:rFonts w:ascii="Arial" w:hAnsi="Arial" w:cs="Arial"/>
          <w:noProof/>
        </w:rPr>
        <w:t>6.2</w:t>
      </w:r>
      <w:r>
        <w:rPr>
          <w:rFonts w:asciiTheme="minorHAnsi" w:eastAsiaTheme="minorEastAsia" w:hAnsiTheme="minorHAnsi" w:cstheme="minorBidi"/>
          <w:noProof/>
          <w:kern w:val="2"/>
          <w:sz w:val="22"/>
          <w:szCs w:val="22"/>
          <w:lang w:val="en-US"/>
          <w14:ligatures w14:val="standardContextual"/>
        </w:rPr>
        <w:tab/>
      </w:r>
      <w:r w:rsidRPr="00F11C42">
        <w:rPr>
          <w:rFonts w:ascii="Arial" w:hAnsi="Arial" w:cs="Arial"/>
          <w:noProof/>
        </w:rPr>
        <w:t>Protection of Human Subjects</w:t>
      </w:r>
      <w:r>
        <w:rPr>
          <w:noProof/>
        </w:rPr>
        <w:tab/>
      </w:r>
      <w:r>
        <w:rPr>
          <w:noProof/>
        </w:rPr>
        <w:fldChar w:fldCharType="begin"/>
      </w:r>
      <w:r>
        <w:rPr>
          <w:noProof/>
        </w:rPr>
        <w:instrText xml:space="preserve"> PAGEREF _Toc158789217 \h </w:instrText>
      </w:r>
      <w:r>
        <w:rPr>
          <w:noProof/>
        </w:rPr>
      </w:r>
      <w:r>
        <w:rPr>
          <w:noProof/>
        </w:rPr>
        <w:fldChar w:fldCharType="separate"/>
      </w:r>
      <w:r>
        <w:rPr>
          <w:noProof/>
        </w:rPr>
        <w:t>37</w:t>
      </w:r>
      <w:r>
        <w:rPr>
          <w:noProof/>
        </w:rPr>
        <w:fldChar w:fldCharType="end"/>
      </w:r>
    </w:p>
    <w:p w14:paraId="3F72B260" w14:textId="1FC41415" w:rsidR="002E78AA" w:rsidRDefault="002E78AA">
      <w:pPr>
        <w:pStyle w:val="Verzeichnis2"/>
        <w:rPr>
          <w:rFonts w:asciiTheme="minorHAnsi" w:eastAsiaTheme="minorEastAsia" w:hAnsiTheme="minorHAnsi" w:cstheme="minorBidi"/>
          <w:noProof/>
          <w:kern w:val="2"/>
          <w:sz w:val="22"/>
          <w:szCs w:val="22"/>
          <w:lang w:val="en-US"/>
          <w14:ligatures w14:val="standardContextual"/>
        </w:rPr>
      </w:pPr>
      <w:r w:rsidRPr="00F11C42">
        <w:rPr>
          <w:rFonts w:ascii="Arial" w:hAnsi="Arial" w:cs="Arial"/>
          <w:noProof/>
        </w:rPr>
        <w:t>6.3</w:t>
      </w:r>
      <w:r>
        <w:rPr>
          <w:rFonts w:asciiTheme="minorHAnsi" w:eastAsiaTheme="minorEastAsia" w:hAnsiTheme="minorHAnsi" w:cstheme="minorBidi"/>
          <w:noProof/>
          <w:kern w:val="2"/>
          <w:sz w:val="22"/>
          <w:szCs w:val="22"/>
          <w:lang w:val="en-US"/>
          <w14:ligatures w14:val="standardContextual"/>
        </w:rPr>
        <w:tab/>
      </w:r>
      <w:r w:rsidRPr="00F11C42">
        <w:rPr>
          <w:rFonts w:ascii="Arial" w:hAnsi="Arial" w:cs="Arial"/>
          <w:noProof/>
        </w:rPr>
        <w:t>Collection and Reporting of Adverse Events/Adverse Drug Reactions</w:t>
      </w:r>
      <w:r>
        <w:rPr>
          <w:noProof/>
        </w:rPr>
        <w:tab/>
      </w:r>
      <w:r>
        <w:rPr>
          <w:noProof/>
        </w:rPr>
        <w:fldChar w:fldCharType="begin"/>
      </w:r>
      <w:r>
        <w:rPr>
          <w:noProof/>
        </w:rPr>
        <w:instrText xml:space="preserve"> PAGEREF _Toc158789218 \h </w:instrText>
      </w:r>
      <w:r>
        <w:rPr>
          <w:noProof/>
        </w:rPr>
      </w:r>
      <w:r>
        <w:rPr>
          <w:noProof/>
        </w:rPr>
        <w:fldChar w:fldCharType="separate"/>
      </w:r>
      <w:r>
        <w:rPr>
          <w:noProof/>
        </w:rPr>
        <w:t>38</w:t>
      </w:r>
      <w:r>
        <w:rPr>
          <w:noProof/>
        </w:rPr>
        <w:fldChar w:fldCharType="end"/>
      </w:r>
    </w:p>
    <w:p w14:paraId="2E31D867" w14:textId="1C37E363" w:rsidR="002E78AA" w:rsidRDefault="002E78AA">
      <w:pPr>
        <w:pStyle w:val="Verzeichnis3"/>
        <w:rPr>
          <w:rFonts w:asciiTheme="minorHAnsi" w:eastAsiaTheme="minorEastAsia" w:hAnsiTheme="minorHAnsi" w:cstheme="minorBidi"/>
          <w:noProof/>
          <w:kern w:val="2"/>
          <w:sz w:val="22"/>
          <w:szCs w:val="22"/>
          <w:lang w:val="en-US"/>
          <w14:ligatures w14:val="standardContextual"/>
        </w:rPr>
      </w:pPr>
      <w:r w:rsidRPr="00F11C42">
        <w:rPr>
          <w:rFonts w:ascii="Arial" w:hAnsi="Arial" w:cs="Arial"/>
          <w:noProof/>
        </w:rPr>
        <w:t>6.3.1</w:t>
      </w:r>
      <w:r>
        <w:rPr>
          <w:rFonts w:asciiTheme="minorHAnsi" w:eastAsiaTheme="minorEastAsia" w:hAnsiTheme="minorHAnsi" w:cstheme="minorBidi"/>
          <w:noProof/>
          <w:kern w:val="2"/>
          <w:sz w:val="22"/>
          <w:szCs w:val="22"/>
          <w:lang w:val="en-US"/>
          <w14:ligatures w14:val="standardContextual"/>
        </w:rPr>
        <w:tab/>
      </w:r>
      <w:r w:rsidRPr="00F11C42">
        <w:rPr>
          <w:rFonts w:ascii="Arial" w:hAnsi="Arial" w:cs="Arial"/>
          <w:noProof/>
        </w:rPr>
        <w:t>Reporting of Adverse Events</w:t>
      </w:r>
      <w:r>
        <w:rPr>
          <w:noProof/>
        </w:rPr>
        <w:tab/>
      </w:r>
      <w:r>
        <w:rPr>
          <w:noProof/>
        </w:rPr>
        <w:fldChar w:fldCharType="begin"/>
      </w:r>
      <w:r>
        <w:rPr>
          <w:noProof/>
        </w:rPr>
        <w:instrText xml:space="preserve"> PAGEREF _Toc158789219 \h </w:instrText>
      </w:r>
      <w:r>
        <w:rPr>
          <w:noProof/>
        </w:rPr>
      </w:r>
      <w:r>
        <w:rPr>
          <w:noProof/>
        </w:rPr>
        <w:fldChar w:fldCharType="separate"/>
      </w:r>
      <w:r>
        <w:rPr>
          <w:noProof/>
        </w:rPr>
        <w:t>38</w:t>
      </w:r>
      <w:r>
        <w:rPr>
          <w:noProof/>
        </w:rPr>
        <w:fldChar w:fldCharType="end"/>
      </w:r>
    </w:p>
    <w:p w14:paraId="4947C4DA" w14:textId="58C7CB8B" w:rsidR="002E78AA" w:rsidRDefault="002E78AA">
      <w:pPr>
        <w:pStyle w:val="Verzeichnis2"/>
        <w:rPr>
          <w:rFonts w:asciiTheme="minorHAnsi" w:eastAsiaTheme="minorEastAsia" w:hAnsiTheme="minorHAnsi" w:cstheme="minorBidi"/>
          <w:noProof/>
          <w:kern w:val="2"/>
          <w:sz w:val="22"/>
          <w:szCs w:val="22"/>
          <w:lang w:val="en-US"/>
          <w14:ligatures w14:val="standardContextual"/>
        </w:rPr>
      </w:pPr>
      <w:r w:rsidRPr="00F11C42">
        <w:rPr>
          <w:rFonts w:ascii="Arial" w:hAnsi="Arial" w:cs="Arial"/>
          <w:noProof/>
        </w:rPr>
        <w:t>6.4</w:t>
      </w:r>
      <w:r>
        <w:rPr>
          <w:rFonts w:asciiTheme="minorHAnsi" w:eastAsiaTheme="minorEastAsia" w:hAnsiTheme="minorHAnsi" w:cstheme="minorBidi"/>
          <w:noProof/>
          <w:kern w:val="2"/>
          <w:sz w:val="22"/>
          <w:szCs w:val="22"/>
          <w:lang w:val="en-US"/>
          <w14:ligatures w14:val="standardContextual"/>
        </w:rPr>
        <w:tab/>
      </w:r>
      <w:r w:rsidRPr="00F11C42">
        <w:rPr>
          <w:rFonts w:ascii="Arial" w:hAnsi="Arial" w:cs="Arial"/>
          <w:noProof/>
        </w:rPr>
        <w:t>PLANS FOR DISSEMINATING AND COMMUNICATING STUDY RESULTS</w:t>
      </w:r>
      <w:r>
        <w:rPr>
          <w:noProof/>
        </w:rPr>
        <w:tab/>
      </w:r>
      <w:r>
        <w:rPr>
          <w:noProof/>
        </w:rPr>
        <w:fldChar w:fldCharType="begin"/>
      </w:r>
      <w:r>
        <w:rPr>
          <w:noProof/>
        </w:rPr>
        <w:instrText xml:space="preserve"> PAGEREF _Toc158789220 \h </w:instrText>
      </w:r>
      <w:r>
        <w:rPr>
          <w:noProof/>
        </w:rPr>
      </w:r>
      <w:r>
        <w:rPr>
          <w:noProof/>
        </w:rPr>
        <w:fldChar w:fldCharType="separate"/>
      </w:r>
      <w:r>
        <w:rPr>
          <w:noProof/>
        </w:rPr>
        <w:t>38</w:t>
      </w:r>
      <w:r>
        <w:rPr>
          <w:noProof/>
        </w:rPr>
        <w:fldChar w:fldCharType="end"/>
      </w:r>
    </w:p>
    <w:p w14:paraId="6157CC70" w14:textId="34EE930C" w:rsidR="002E78AA" w:rsidRDefault="002E78AA">
      <w:pPr>
        <w:pStyle w:val="Verzeichnis1"/>
        <w:rPr>
          <w:rFonts w:asciiTheme="minorHAnsi" w:eastAsiaTheme="minorEastAsia" w:hAnsiTheme="minorHAnsi" w:cstheme="minorBidi"/>
          <w:caps w:val="0"/>
          <w:noProof/>
          <w:kern w:val="2"/>
          <w:sz w:val="22"/>
          <w:szCs w:val="22"/>
          <w:lang w:val="en-US"/>
          <w14:ligatures w14:val="standardContextual"/>
        </w:rPr>
      </w:pPr>
      <w:r>
        <w:rPr>
          <w:noProof/>
        </w:rPr>
        <w:t>7.</w:t>
      </w:r>
      <w:r>
        <w:rPr>
          <w:rFonts w:asciiTheme="minorHAnsi" w:eastAsiaTheme="minorEastAsia" w:hAnsiTheme="minorHAnsi" w:cstheme="minorBidi"/>
          <w:caps w:val="0"/>
          <w:noProof/>
          <w:kern w:val="2"/>
          <w:sz w:val="22"/>
          <w:szCs w:val="22"/>
          <w:lang w:val="en-US"/>
          <w14:ligatures w14:val="standardContextual"/>
        </w:rPr>
        <w:tab/>
      </w:r>
      <w:r>
        <w:rPr>
          <w:noProof/>
        </w:rPr>
        <w:t>List of References</w:t>
      </w:r>
      <w:r>
        <w:rPr>
          <w:noProof/>
        </w:rPr>
        <w:tab/>
      </w:r>
      <w:r>
        <w:rPr>
          <w:noProof/>
        </w:rPr>
        <w:fldChar w:fldCharType="begin"/>
      </w:r>
      <w:r>
        <w:rPr>
          <w:noProof/>
        </w:rPr>
        <w:instrText xml:space="preserve"> PAGEREF _Toc158789221 \h </w:instrText>
      </w:r>
      <w:r>
        <w:rPr>
          <w:noProof/>
        </w:rPr>
      </w:r>
      <w:r>
        <w:rPr>
          <w:noProof/>
        </w:rPr>
        <w:fldChar w:fldCharType="separate"/>
      </w:r>
      <w:r>
        <w:rPr>
          <w:noProof/>
        </w:rPr>
        <w:t>39</w:t>
      </w:r>
      <w:r>
        <w:rPr>
          <w:noProof/>
        </w:rPr>
        <w:fldChar w:fldCharType="end"/>
      </w:r>
    </w:p>
    <w:p w14:paraId="004ADE73" w14:textId="2BBD5213" w:rsidR="002E78AA" w:rsidRDefault="002E78AA">
      <w:pPr>
        <w:pStyle w:val="Verzeichnis1"/>
        <w:rPr>
          <w:rFonts w:asciiTheme="minorHAnsi" w:eastAsiaTheme="minorEastAsia" w:hAnsiTheme="minorHAnsi" w:cstheme="minorBidi"/>
          <w:caps w:val="0"/>
          <w:noProof/>
          <w:kern w:val="2"/>
          <w:sz w:val="22"/>
          <w:szCs w:val="22"/>
          <w:lang w:val="en-US"/>
          <w14:ligatures w14:val="standardContextual"/>
        </w:rPr>
      </w:pPr>
      <w:r w:rsidRPr="00F11C42">
        <w:rPr>
          <w:rFonts w:ascii="Arial" w:hAnsi="Arial" w:cs="Arial"/>
          <w:noProof/>
        </w:rPr>
        <w:t>8.</w:t>
      </w:r>
      <w:r>
        <w:rPr>
          <w:rFonts w:asciiTheme="minorHAnsi" w:eastAsiaTheme="minorEastAsia" w:hAnsiTheme="minorHAnsi" w:cstheme="minorBidi"/>
          <w:caps w:val="0"/>
          <w:noProof/>
          <w:kern w:val="2"/>
          <w:sz w:val="22"/>
          <w:szCs w:val="22"/>
          <w:lang w:val="en-US"/>
          <w14:ligatures w14:val="standardContextual"/>
        </w:rPr>
        <w:tab/>
      </w:r>
      <w:r w:rsidRPr="00F11C42">
        <w:rPr>
          <w:rFonts w:ascii="Arial" w:hAnsi="Arial" w:cs="Arial"/>
          <w:noProof/>
        </w:rPr>
        <w:t>Appendices</w:t>
      </w:r>
      <w:r>
        <w:rPr>
          <w:noProof/>
        </w:rPr>
        <w:tab/>
      </w:r>
      <w:r>
        <w:rPr>
          <w:noProof/>
        </w:rPr>
        <w:fldChar w:fldCharType="begin"/>
      </w:r>
      <w:r>
        <w:rPr>
          <w:noProof/>
        </w:rPr>
        <w:instrText xml:space="preserve"> PAGEREF _Toc158789222 \h </w:instrText>
      </w:r>
      <w:r>
        <w:rPr>
          <w:noProof/>
        </w:rPr>
      </w:r>
      <w:r>
        <w:rPr>
          <w:noProof/>
        </w:rPr>
        <w:fldChar w:fldCharType="separate"/>
      </w:r>
      <w:r>
        <w:rPr>
          <w:noProof/>
        </w:rPr>
        <w:t>41</w:t>
      </w:r>
      <w:r>
        <w:rPr>
          <w:noProof/>
        </w:rPr>
        <w:fldChar w:fldCharType="end"/>
      </w:r>
    </w:p>
    <w:p w14:paraId="53449B9F" w14:textId="4008D6AE" w:rsidR="002E78AA" w:rsidRDefault="002E78AA">
      <w:pPr>
        <w:pStyle w:val="Verzeichnis2"/>
        <w:rPr>
          <w:rFonts w:asciiTheme="minorHAnsi" w:eastAsiaTheme="minorEastAsia" w:hAnsiTheme="minorHAnsi" w:cstheme="minorBidi"/>
          <w:noProof/>
          <w:kern w:val="2"/>
          <w:sz w:val="22"/>
          <w:szCs w:val="22"/>
          <w:lang w:val="en-US"/>
          <w14:ligatures w14:val="standardContextual"/>
        </w:rPr>
      </w:pPr>
      <w:r>
        <w:rPr>
          <w:noProof/>
        </w:rPr>
        <w:t>8.1</w:t>
      </w:r>
      <w:r>
        <w:rPr>
          <w:rFonts w:asciiTheme="minorHAnsi" w:eastAsiaTheme="minorEastAsia" w:hAnsiTheme="minorHAnsi" w:cstheme="minorBidi"/>
          <w:noProof/>
          <w:kern w:val="2"/>
          <w:sz w:val="22"/>
          <w:szCs w:val="22"/>
          <w:lang w:val="en-US"/>
          <w14:ligatures w14:val="standardContextual"/>
        </w:rPr>
        <w:tab/>
      </w:r>
      <w:r>
        <w:rPr>
          <w:noProof/>
        </w:rPr>
        <w:t>Variables in the Training Dataset</w:t>
      </w:r>
      <w:r>
        <w:rPr>
          <w:noProof/>
        </w:rPr>
        <w:tab/>
      </w:r>
      <w:r>
        <w:rPr>
          <w:noProof/>
        </w:rPr>
        <w:fldChar w:fldCharType="begin"/>
      </w:r>
      <w:r>
        <w:rPr>
          <w:noProof/>
        </w:rPr>
        <w:instrText xml:space="preserve"> PAGEREF _Toc158789223 \h </w:instrText>
      </w:r>
      <w:r>
        <w:rPr>
          <w:noProof/>
        </w:rPr>
      </w:r>
      <w:r>
        <w:rPr>
          <w:noProof/>
        </w:rPr>
        <w:fldChar w:fldCharType="separate"/>
      </w:r>
      <w:r>
        <w:rPr>
          <w:noProof/>
        </w:rPr>
        <w:t>41</w:t>
      </w:r>
      <w:r>
        <w:rPr>
          <w:noProof/>
        </w:rPr>
        <w:fldChar w:fldCharType="end"/>
      </w:r>
    </w:p>
    <w:p w14:paraId="0A13054C" w14:textId="15D2B327" w:rsidR="002E78AA" w:rsidRDefault="002E78AA">
      <w:pPr>
        <w:pStyle w:val="Verzeichnis2"/>
        <w:rPr>
          <w:rFonts w:asciiTheme="minorHAnsi" w:eastAsiaTheme="minorEastAsia" w:hAnsiTheme="minorHAnsi" w:cstheme="minorBidi"/>
          <w:noProof/>
          <w:kern w:val="2"/>
          <w:sz w:val="22"/>
          <w:szCs w:val="22"/>
          <w:lang w:val="en-US"/>
          <w14:ligatures w14:val="standardContextual"/>
        </w:rPr>
      </w:pPr>
      <w:r>
        <w:rPr>
          <w:noProof/>
        </w:rPr>
        <w:t>8.2</w:t>
      </w:r>
      <w:r>
        <w:rPr>
          <w:rFonts w:asciiTheme="minorHAnsi" w:eastAsiaTheme="minorEastAsia" w:hAnsiTheme="minorHAnsi" w:cstheme="minorBidi"/>
          <w:noProof/>
          <w:kern w:val="2"/>
          <w:sz w:val="22"/>
          <w:szCs w:val="22"/>
          <w:lang w:val="en-US"/>
          <w14:ligatures w14:val="standardContextual"/>
        </w:rPr>
        <w:tab/>
      </w:r>
      <w:r>
        <w:rPr>
          <w:noProof/>
        </w:rPr>
        <w:t>Statistical Measures to Assess Privacy</w:t>
      </w:r>
      <w:r>
        <w:rPr>
          <w:noProof/>
        </w:rPr>
        <w:tab/>
      </w:r>
      <w:r>
        <w:rPr>
          <w:noProof/>
        </w:rPr>
        <w:fldChar w:fldCharType="begin"/>
      </w:r>
      <w:r>
        <w:rPr>
          <w:noProof/>
        </w:rPr>
        <w:instrText xml:space="preserve"> PAGEREF _Toc158789224 \h </w:instrText>
      </w:r>
      <w:r>
        <w:rPr>
          <w:noProof/>
        </w:rPr>
      </w:r>
      <w:r>
        <w:rPr>
          <w:noProof/>
        </w:rPr>
        <w:fldChar w:fldCharType="separate"/>
      </w:r>
      <w:r>
        <w:rPr>
          <w:noProof/>
        </w:rPr>
        <w:t>42</w:t>
      </w:r>
      <w:r>
        <w:rPr>
          <w:noProof/>
        </w:rPr>
        <w:fldChar w:fldCharType="end"/>
      </w:r>
    </w:p>
    <w:p w14:paraId="16BEF101" w14:textId="5933FCC4" w:rsidR="002E78AA" w:rsidRDefault="002E78AA">
      <w:pPr>
        <w:pStyle w:val="Verzeichnis2"/>
        <w:rPr>
          <w:rFonts w:asciiTheme="minorHAnsi" w:eastAsiaTheme="minorEastAsia" w:hAnsiTheme="minorHAnsi" w:cstheme="minorBidi"/>
          <w:noProof/>
          <w:kern w:val="2"/>
          <w:sz w:val="22"/>
          <w:szCs w:val="22"/>
          <w:lang w:val="en-US"/>
          <w14:ligatures w14:val="standardContextual"/>
        </w:rPr>
      </w:pPr>
      <w:r>
        <w:rPr>
          <w:noProof/>
        </w:rPr>
        <w:t>8.3</w:t>
      </w:r>
      <w:r>
        <w:rPr>
          <w:rFonts w:asciiTheme="minorHAnsi" w:eastAsiaTheme="minorEastAsia" w:hAnsiTheme="minorHAnsi" w:cstheme="minorBidi"/>
          <w:noProof/>
          <w:kern w:val="2"/>
          <w:sz w:val="22"/>
          <w:szCs w:val="22"/>
          <w:lang w:val="en-US"/>
          <w14:ligatures w14:val="standardContextual"/>
        </w:rPr>
        <w:tab/>
      </w:r>
      <w:r>
        <w:rPr>
          <w:noProof/>
        </w:rPr>
        <w:t>Statistical Measures to Assess Fidelity</w:t>
      </w:r>
      <w:r>
        <w:rPr>
          <w:noProof/>
        </w:rPr>
        <w:tab/>
      </w:r>
      <w:r>
        <w:rPr>
          <w:noProof/>
        </w:rPr>
        <w:fldChar w:fldCharType="begin"/>
      </w:r>
      <w:r>
        <w:rPr>
          <w:noProof/>
        </w:rPr>
        <w:instrText xml:space="preserve"> PAGEREF _Toc158789225 \h </w:instrText>
      </w:r>
      <w:r>
        <w:rPr>
          <w:noProof/>
        </w:rPr>
      </w:r>
      <w:r>
        <w:rPr>
          <w:noProof/>
        </w:rPr>
        <w:fldChar w:fldCharType="separate"/>
      </w:r>
      <w:r>
        <w:rPr>
          <w:noProof/>
        </w:rPr>
        <w:t>43</w:t>
      </w:r>
      <w:r>
        <w:rPr>
          <w:noProof/>
        </w:rPr>
        <w:fldChar w:fldCharType="end"/>
      </w:r>
    </w:p>
    <w:p w14:paraId="36307646" w14:textId="4DE9DF16" w:rsidR="002E78AA" w:rsidRDefault="002E78AA">
      <w:pPr>
        <w:pStyle w:val="Verzeichnis1"/>
        <w:rPr>
          <w:rFonts w:asciiTheme="minorHAnsi" w:eastAsiaTheme="minorEastAsia" w:hAnsiTheme="minorHAnsi" w:cstheme="minorBidi"/>
          <w:caps w:val="0"/>
          <w:noProof/>
          <w:kern w:val="2"/>
          <w:sz w:val="22"/>
          <w:szCs w:val="22"/>
          <w:lang w:val="en-US"/>
          <w14:ligatures w14:val="standardContextual"/>
        </w:rPr>
      </w:pPr>
      <w:r w:rsidRPr="00F11C42">
        <w:rPr>
          <w:rFonts w:ascii="Arial" w:hAnsi="Arial" w:cs="Arial"/>
          <w:noProof/>
        </w:rPr>
        <w:t>9.</w:t>
      </w:r>
      <w:r>
        <w:rPr>
          <w:rFonts w:asciiTheme="minorHAnsi" w:eastAsiaTheme="minorEastAsia" w:hAnsiTheme="minorHAnsi" w:cstheme="minorBidi"/>
          <w:caps w:val="0"/>
          <w:noProof/>
          <w:kern w:val="2"/>
          <w:sz w:val="22"/>
          <w:szCs w:val="22"/>
          <w:lang w:val="en-US"/>
          <w14:ligatures w14:val="standardContextual"/>
        </w:rPr>
        <w:tab/>
      </w:r>
      <w:r w:rsidRPr="00F11C42">
        <w:rPr>
          <w:rFonts w:ascii="Arial" w:hAnsi="Arial" w:cs="Arial"/>
          <w:noProof/>
        </w:rPr>
        <w:t>Attachments</w:t>
      </w:r>
      <w:r>
        <w:rPr>
          <w:noProof/>
        </w:rPr>
        <w:tab/>
      </w:r>
      <w:r>
        <w:rPr>
          <w:noProof/>
        </w:rPr>
        <w:fldChar w:fldCharType="begin"/>
      </w:r>
      <w:r>
        <w:rPr>
          <w:noProof/>
        </w:rPr>
        <w:instrText xml:space="preserve"> PAGEREF _Toc158789226 \h </w:instrText>
      </w:r>
      <w:r>
        <w:rPr>
          <w:noProof/>
        </w:rPr>
      </w:r>
      <w:r>
        <w:rPr>
          <w:noProof/>
        </w:rPr>
        <w:fldChar w:fldCharType="separate"/>
      </w:r>
      <w:r>
        <w:rPr>
          <w:noProof/>
        </w:rPr>
        <w:t>44</w:t>
      </w:r>
      <w:r>
        <w:rPr>
          <w:noProof/>
        </w:rPr>
        <w:fldChar w:fldCharType="end"/>
      </w:r>
    </w:p>
    <w:p w14:paraId="7C363D22" w14:textId="2FA1DBE3" w:rsidR="002E78AA" w:rsidRDefault="002E78AA">
      <w:pPr>
        <w:pStyle w:val="Verzeichnis1"/>
        <w:rPr>
          <w:rFonts w:asciiTheme="minorHAnsi" w:eastAsiaTheme="minorEastAsia" w:hAnsiTheme="minorHAnsi" w:cstheme="minorBidi"/>
          <w:caps w:val="0"/>
          <w:noProof/>
          <w:kern w:val="2"/>
          <w:sz w:val="22"/>
          <w:szCs w:val="22"/>
          <w:lang w:val="en-US"/>
          <w14:ligatures w14:val="standardContextual"/>
        </w:rPr>
      </w:pPr>
      <w:r w:rsidRPr="00F11C42">
        <w:rPr>
          <w:rFonts w:ascii="Arial" w:hAnsi="Arial" w:cs="Arial"/>
          <w:noProof/>
        </w:rPr>
        <w:t>10.</w:t>
      </w:r>
      <w:r>
        <w:rPr>
          <w:rFonts w:asciiTheme="minorHAnsi" w:eastAsiaTheme="minorEastAsia" w:hAnsiTheme="minorHAnsi" w:cstheme="minorBidi"/>
          <w:caps w:val="0"/>
          <w:noProof/>
          <w:kern w:val="2"/>
          <w:sz w:val="22"/>
          <w:szCs w:val="22"/>
          <w:lang w:val="en-US"/>
          <w14:ligatures w14:val="standardContextual"/>
        </w:rPr>
        <w:tab/>
      </w:r>
      <w:r w:rsidRPr="00F11C42">
        <w:rPr>
          <w:rFonts w:ascii="Arial" w:hAnsi="Arial" w:cs="Arial"/>
          <w:noProof/>
        </w:rPr>
        <w:t>Signatures</w:t>
      </w:r>
      <w:r>
        <w:rPr>
          <w:noProof/>
        </w:rPr>
        <w:tab/>
      </w:r>
      <w:r>
        <w:rPr>
          <w:noProof/>
        </w:rPr>
        <w:fldChar w:fldCharType="begin"/>
      </w:r>
      <w:r>
        <w:rPr>
          <w:noProof/>
        </w:rPr>
        <w:instrText xml:space="preserve"> PAGEREF _Toc158789227 \h </w:instrText>
      </w:r>
      <w:r>
        <w:rPr>
          <w:noProof/>
        </w:rPr>
      </w:r>
      <w:r>
        <w:rPr>
          <w:noProof/>
        </w:rPr>
        <w:fldChar w:fldCharType="separate"/>
      </w:r>
      <w:r>
        <w:rPr>
          <w:noProof/>
        </w:rPr>
        <w:t>45</w:t>
      </w:r>
      <w:r>
        <w:rPr>
          <w:noProof/>
        </w:rPr>
        <w:fldChar w:fldCharType="end"/>
      </w:r>
    </w:p>
    <w:p w14:paraId="41E4BDD6" w14:textId="219C7349" w:rsidR="00F27D31" w:rsidRPr="00521C01" w:rsidRDefault="001A38F1">
      <w:pPr>
        <w:rPr>
          <w:rFonts w:ascii="Arial" w:hAnsi="Arial" w:cs="Arial"/>
        </w:rPr>
      </w:pPr>
      <w:r w:rsidRPr="00521C01">
        <w:rPr>
          <w:rFonts w:ascii="Arial" w:hAnsi="Arial" w:cs="Arial"/>
        </w:rPr>
        <w:fldChar w:fldCharType="end"/>
      </w:r>
    </w:p>
    <w:p w14:paraId="7F5391F5" w14:textId="77777777" w:rsidR="00F27D31" w:rsidRPr="00420D04" w:rsidRDefault="00F27D31">
      <w:pPr>
        <w:pStyle w:val="A-Heading1"/>
        <w:pageBreakBefore/>
        <w:rPr>
          <w:rFonts w:ascii="Arial" w:hAnsi="Arial" w:cs="Arial"/>
        </w:rPr>
      </w:pPr>
      <w:bookmarkStart w:id="6" w:name="_Toc158789168"/>
      <w:r w:rsidRPr="00420D04">
        <w:rPr>
          <w:rFonts w:ascii="Arial" w:hAnsi="Arial" w:cs="Arial"/>
        </w:rPr>
        <w:lastRenderedPageBreak/>
        <w:t>List Of Abbreviations</w:t>
      </w:r>
      <w:r w:rsidR="003D5A5D" w:rsidRPr="00420D04">
        <w:rPr>
          <w:rFonts w:ascii="Arial" w:hAnsi="Arial" w:cs="Arial"/>
        </w:rPr>
        <w:t xml:space="preserve"> And definition of terms</w:t>
      </w:r>
      <w:bookmarkEnd w:id="6"/>
    </w:p>
    <w:tbl>
      <w:tblPr>
        <w:tblW w:w="9317" w:type="dxa"/>
        <w:tblLayout w:type="fixed"/>
        <w:tblLook w:val="0000" w:firstRow="0" w:lastRow="0" w:firstColumn="0" w:lastColumn="0" w:noHBand="0" w:noVBand="0"/>
      </w:tblPr>
      <w:tblGrid>
        <w:gridCol w:w="2376"/>
        <w:gridCol w:w="6941"/>
      </w:tblGrid>
      <w:tr w:rsidR="00F27D31" w:rsidRPr="00420D04" w14:paraId="1E467349" w14:textId="77777777" w:rsidTr="00530B11">
        <w:trPr>
          <w:cantSplit/>
          <w:tblHeader/>
        </w:trPr>
        <w:tc>
          <w:tcPr>
            <w:tcW w:w="2376" w:type="dxa"/>
            <w:tcBorders>
              <w:top w:val="single" w:sz="4" w:space="0" w:color="auto"/>
              <w:bottom w:val="single" w:sz="6" w:space="0" w:color="auto"/>
            </w:tcBorders>
          </w:tcPr>
          <w:p w14:paraId="44134E54" w14:textId="77777777" w:rsidR="00F27D31" w:rsidRPr="00420D04" w:rsidRDefault="00F27D31">
            <w:pPr>
              <w:pStyle w:val="A-TableHeader"/>
              <w:rPr>
                <w:rFonts w:ascii="Arial" w:hAnsi="Arial" w:cs="Arial"/>
              </w:rPr>
            </w:pPr>
            <w:r w:rsidRPr="00420D04">
              <w:rPr>
                <w:rFonts w:ascii="Arial" w:hAnsi="Arial" w:cs="Arial"/>
              </w:rPr>
              <w:t>Abbreviation or special term</w:t>
            </w:r>
          </w:p>
        </w:tc>
        <w:tc>
          <w:tcPr>
            <w:tcW w:w="6941" w:type="dxa"/>
            <w:tcBorders>
              <w:top w:val="single" w:sz="4" w:space="0" w:color="auto"/>
              <w:bottom w:val="single" w:sz="6" w:space="0" w:color="auto"/>
            </w:tcBorders>
          </w:tcPr>
          <w:p w14:paraId="33B0BCC4" w14:textId="77777777" w:rsidR="00F27D31" w:rsidRPr="00420D04" w:rsidRDefault="00F27D31">
            <w:pPr>
              <w:pStyle w:val="A-TableHeader"/>
              <w:rPr>
                <w:rFonts w:ascii="Arial" w:hAnsi="Arial" w:cs="Arial"/>
              </w:rPr>
            </w:pPr>
            <w:r w:rsidRPr="00420D04">
              <w:rPr>
                <w:rFonts w:ascii="Arial" w:hAnsi="Arial" w:cs="Arial"/>
              </w:rPr>
              <w:t>Explanation</w:t>
            </w:r>
          </w:p>
        </w:tc>
      </w:tr>
      <w:tr w:rsidR="00530B11" w:rsidRPr="00530B11" w14:paraId="3B4901C0" w14:textId="77777777" w:rsidTr="00530B11">
        <w:trPr>
          <w:cantSplit/>
        </w:trPr>
        <w:tc>
          <w:tcPr>
            <w:tcW w:w="2376" w:type="dxa"/>
            <w:tcBorders>
              <w:top w:val="single" w:sz="6" w:space="0" w:color="auto"/>
            </w:tcBorders>
            <w:shd w:val="clear" w:color="auto" w:fill="auto"/>
          </w:tcPr>
          <w:p w14:paraId="20AA34CA" w14:textId="77777777" w:rsidR="00530B11" w:rsidRPr="00530B11" w:rsidRDefault="00530B11" w:rsidP="00530B11">
            <w:pPr>
              <w:pStyle w:val="A-TableText"/>
              <w:rPr>
                <w:rFonts w:ascii="Arial" w:hAnsi="Arial" w:cs="Arial"/>
              </w:rPr>
            </w:pPr>
            <w:r w:rsidRPr="00530B11">
              <w:rPr>
                <w:rFonts w:ascii="Arial" w:hAnsi="Arial" w:cs="Arial"/>
              </w:rPr>
              <w:t>AI</w:t>
            </w:r>
          </w:p>
        </w:tc>
        <w:tc>
          <w:tcPr>
            <w:tcW w:w="6941" w:type="dxa"/>
            <w:tcBorders>
              <w:top w:val="single" w:sz="6" w:space="0" w:color="auto"/>
            </w:tcBorders>
            <w:shd w:val="clear" w:color="auto" w:fill="auto"/>
          </w:tcPr>
          <w:p w14:paraId="3CB7DB36" w14:textId="77777777" w:rsidR="00530B11" w:rsidRPr="00530B11" w:rsidRDefault="00530B11" w:rsidP="00530B11">
            <w:pPr>
              <w:pStyle w:val="A-TableText"/>
              <w:rPr>
                <w:rFonts w:ascii="Arial" w:hAnsi="Arial" w:cs="Arial"/>
              </w:rPr>
            </w:pPr>
            <w:r w:rsidRPr="00530B11">
              <w:rPr>
                <w:rFonts w:ascii="Arial" w:hAnsi="Arial" w:cs="Arial"/>
              </w:rPr>
              <w:t>Artificial Intelligence</w:t>
            </w:r>
          </w:p>
        </w:tc>
      </w:tr>
      <w:tr w:rsidR="00530B11" w:rsidRPr="00530B11" w14:paraId="2AD578C4" w14:textId="77777777" w:rsidTr="00530B11">
        <w:trPr>
          <w:cantSplit/>
        </w:trPr>
        <w:tc>
          <w:tcPr>
            <w:tcW w:w="2376" w:type="dxa"/>
            <w:tcBorders>
              <w:top w:val="single" w:sz="6" w:space="0" w:color="auto"/>
            </w:tcBorders>
            <w:shd w:val="clear" w:color="auto" w:fill="auto"/>
          </w:tcPr>
          <w:p w14:paraId="5A564803" w14:textId="77777777" w:rsidR="00530B11" w:rsidRPr="00530B11" w:rsidRDefault="00530B11" w:rsidP="00530B11">
            <w:pPr>
              <w:pStyle w:val="A-TableText"/>
              <w:rPr>
                <w:rFonts w:ascii="Arial" w:hAnsi="Arial" w:cs="Arial"/>
              </w:rPr>
            </w:pPr>
            <w:r w:rsidRPr="00530B11">
              <w:rPr>
                <w:rFonts w:ascii="Arial" w:hAnsi="Arial" w:cs="Arial"/>
              </w:rPr>
              <w:t>ATC</w:t>
            </w:r>
          </w:p>
        </w:tc>
        <w:tc>
          <w:tcPr>
            <w:tcW w:w="6941" w:type="dxa"/>
            <w:tcBorders>
              <w:top w:val="single" w:sz="6" w:space="0" w:color="auto"/>
            </w:tcBorders>
            <w:shd w:val="clear" w:color="auto" w:fill="auto"/>
          </w:tcPr>
          <w:p w14:paraId="3B158783" w14:textId="77777777" w:rsidR="00530B11" w:rsidRPr="00530B11" w:rsidRDefault="00530B11" w:rsidP="00530B11">
            <w:pPr>
              <w:pStyle w:val="A-TableText"/>
              <w:rPr>
                <w:rFonts w:ascii="Arial" w:hAnsi="Arial" w:cs="Arial"/>
              </w:rPr>
            </w:pPr>
            <w:r w:rsidRPr="00530B11">
              <w:rPr>
                <w:rFonts w:ascii="Arial" w:hAnsi="Arial" w:cs="Arial"/>
              </w:rPr>
              <w:t>Anatomical Therapeutic Chemical classification system</w:t>
            </w:r>
          </w:p>
        </w:tc>
      </w:tr>
      <w:tr w:rsidR="00530B11" w:rsidRPr="00530B11" w14:paraId="1AAA2AE0" w14:textId="77777777" w:rsidTr="00530B11">
        <w:trPr>
          <w:cantSplit/>
        </w:trPr>
        <w:tc>
          <w:tcPr>
            <w:tcW w:w="2376" w:type="dxa"/>
            <w:tcBorders>
              <w:top w:val="single" w:sz="6" w:space="0" w:color="auto"/>
            </w:tcBorders>
            <w:shd w:val="clear" w:color="auto" w:fill="auto"/>
          </w:tcPr>
          <w:p w14:paraId="5CECCE36" w14:textId="77777777" w:rsidR="00530B11" w:rsidRPr="00530B11" w:rsidRDefault="00530B11" w:rsidP="00530B11">
            <w:pPr>
              <w:pStyle w:val="A-TableText"/>
              <w:rPr>
                <w:rFonts w:ascii="Arial" w:hAnsi="Arial" w:cs="Arial"/>
              </w:rPr>
            </w:pPr>
            <w:r w:rsidRPr="00530B11">
              <w:rPr>
                <w:rFonts w:ascii="Arial" w:hAnsi="Arial" w:cs="Arial"/>
              </w:rPr>
              <w:t>BN</w:t>
            </w:r>
          </w:p>
        </w:tc>
        <w:tc>
          <w:tcPr>
            <w:tcW w:w="6941" w:type="dxa"/>
            <w:tcBorders>
              <w:top w:val="single" w:sz="6" w:space="0" w:color="auto"/>
            </w:tcBorders>
            <w:shd w:val="clear" w:color="auto" w:fill="auto"/>
          </w:tcPr>
          <w:p w14:paraId="03AFD9AB" w14:textId="77777777" w:rsidR="00530B11" w:rsidRPr="00530B11" w:rsidRDefault="00530B11" w:rsidP="00530B11">
            <w:pPr>
              <w:pStyle w:val="A-TableText"/>
              <w:rPr>
                <w:rFonts w:ascii="Arial" w:hAnsi="Arial" w:cs="Arial"/>
              </w:rPr>
            </w:pPr>
            <w:r w:rsidRPr="00530B11">
              <w:rPr>
                <w:rFonts w:ascii="Arial" w:hAnsi="Arial" w:cs="Arial"/>
              </w:rPr>
              <w:t>Bayesian Network</w:t>
            </w:r>
          </w:p>
        </w:tc>
      </w:tr>
      <w:tr w:rsidR="00530B11" w:rsidRPr="00530B11" w14:paraId="2272DC8E" w14:textId="77777777" w:rsidTr="00530B11">
        <w:trPr>
          <w:cantSplit/>
        </w:trPr>
        <w:tc>
          <w:tcPr>
            <w:tcW w:w="2376" w:type="dxa"/>
            <w:tcBorders>
              <w:top w:val="single" w:sz="6" w:space="0" w:color="auto"/>
            </w:tcBorders>
            <w:shd w:val="clear" w:color="auto" w:fill="auto"/>
          </w:tcPr>
          <w:p w14:paraId="473B0C2B" w14:textId="77777777" w:rsidR="00530B11" w:rsidRPr="00530B11" w:rsidRDefault="00530B11" w:rsidP="00530B11">
            <w:pPr>
              <w:pStyle w:val="A-TableText"/>
              <w:rPr>
                <w:rFonts w:ascii="Arial" w:hAnsi="Arial" w:cs="Arial"/>
              </w:rPr>
            </w:pPr>
            <w:r w:rsidRPr="00530B11">
              <w:rPr>
                <w:rFonts w:ascii="Arial" w:hAnsi="Arial" w:cs="Arial"/>
              </w:rPr>
              <w:t>CPRD</w:t>
            </w:r>
          </w:p>
        </w:tc>
        <w:tc>
          <w:tcPr>
            <w:tcW w:w="6941" w:type="dxa"/>
            <w:tcBorders>
              <w:top w:val="single" w:sz="6" w:space="0" w:color="auto"/>
            </w:tcBorders>
            <w:shd w:val="clear" w:color="auto" w:fill="auto"/>
          </w:tcPr>
          <w:p w14:paraId="3F4EAA28" w14:textId="77777777" w:rsidR="00530B11" w:rsidRPr="00530B11" w:rsidRDefault="00530B11" w:rsidP="00530B11">
            <w:pPr>
              <w:pStyle w:val="A-TableText"/>
              <w:rPr>
                <w:rFonts w:ascii="Arial" w:hAnsi="Arial" w:cs="Arial"/>
              </w:rPr>
            </w:pPr>
            <w:r w:rsidRPr="00530B11">
              <w:rPr>
                <w:rFonts w:ascii="Arial" w:hAnsi="Arial" w:cs="Arial"/>
              </w:rPr>
              <w:t>Clinical Practice Research Datalink</w:t>
            </w:r>
          </w:p>
        </w:tc>
      </w:tr>
      <w:tr w:rsidR="00530B11" w:rsidRPr="00530B11" w14:paraId="557BE1FA" w14:textId="77777777" w:rsidTr="00530B11">
        <w:trPr>
          <w:cantSplit/>
        </w:trPr>
        <w:tc>
          <w:tcPr>
            <w:tcW w:w="2376" w:type="dxa"/>
            <w:tcBorders>
              <w:top w:val="single" w:sz="6" w:space="0" w:color="auto"/>
            </w:tcBorders>
            <w:shd w:val="clear" w:color="auto" w:fill="auto"/>
          </w:tcPr>
          <w:p w14:paraId="5D290A96" w14:textId="77777777" w:rsidR="00530B11" w:rsidRPr="00530B11" w:rsidRDefault="00530B11" w:rsidP="00530B11">
            <w:pPr>
              <w:pStyle w:val="A-TableText"/>
              <w:rPr>
                <w:rFonts w:ascii="Arial" w:hAnsi="Arial" w:cs="Arial"/>
              </w:rPr>
            </w:pPr>
            <w:r w:rsidRPr="00530B11">
              <w:rPr>
                <w:rFonts w:ascii="Arial" w:hAnsi="Arial" w:cs="Arial"/>
              </w:rPr>
              <w:t>DDD</w:t>
            </w:r>
          </w:p>
        </w:tc>
        <w:tc>
          <w:tcPr>
            <w:tcW w:w="6941" w:type="dxa"/>
            <w:tcBorders>
              <w:top w:val="single" w:sz="6" w:space="0" w:color="auto"/>
            </w:tcBorders>
            <w:shd w:val="clear" w:color="auto" w:fill="auto"/>
          </w:tcPr>
          <w:p w14:paraId="0A87F835" w14:textId="77777777" w:rsidR="00530B11" w:rsidRPr="00530B11" w:rsidRDefault="00530B11" w:rsidP="00530B11">
            <w:pPr>
              <w:pStyle w:val="A-TableText"/>
              <w:rPr>
                <w:rFonts w:ascii="Arial" w:hAnsi="Arial" w:cs="Arial"/>
              </w:rPr>
            </w:pPr>
            <w:r w:rsidRPr="00530B11">
              <w:rPr>
                <w:rFonts w:ascii="Arial" w:hAnsi="Arial" w:cs="Arial"/>
              </w:rPr>
              <w:t>Daily Defined Dose</w:t>
            </w:r>
          </w:p>
        </w:tc>
      </w:tr>
      <w:tr w:rsidR="00E90A53" w:rsidRPr="009802CA" w14:paraId="3FA47D98" w14:textId="77777777" w:rsidTr="00530B11">
        <w:trPr>
          <w:cantSplit/>
        </w:trPr>
        <w:tc>
          <w:tcPr>
            <w:tcW w:w="2376" w:type="dxa"/>
            <w:tcBorders>
              <w:top w:val="single" w:sz="6" w:space="0" w:color="auto"/>
            </w:tcBorders>
            <w:shd w:val="clear" w:color="auto" w:fill="auto"/>
          </w:tcPr>
          <w:p w14:paraId="7DE31642" w14:textId="7AC374C9" w:rsidR="00E90A53" w:rsidRPr="00530B11" w:rsidRDefault="00E90A53" w:rsidP="00530B11">
            <w:pPr>
              <w:pStyle w:val="A-TableText"/>
              <w:rPr>
                <w:rFonts w:ascii="Arial" w:hAnsi="Arial" w:cs="Arial"/>
              </w:rPr>
            </w:pPr>
            <w:r>
              <w:rPr>
                <w:rFonts w:ascii="Arial" w:hAnsi="Arial" w:cs="Arial"/>
              </w:rPr>
              <w:t>EBM</w:t>
            </w:r>
          </w:p>
        </w:tc>
        <w:tc>
          <w:tcPr>
            <w:tcW w:w="6941" w:type="dxa"/>
            <w:tcBorders>
              <w:top w:val="single" w:sz="6" w:space="0" w:color="auto"/>
            </w:tcBorders>
            <w:shd w:val="clear" w:color="auto" w:fill="auto"/>
          </w:tcPr>
          <w:p w14:paraId="0BD9DA9D" w14:textId="17F37BA0" w:rsidR="00E90A53" w:rsidRPr="00144A3E" w:rsidRDefault="00E90A53" w:rsidP="00530B11">
            <w:pPr>
              <w:pStyle w:val="A-TableText"/>
              <w:rPr>
                <w:rFonts w:ascii="Arial" w:hAnsi="Arial" w:cs="Arial"/>
                <w:lang w:val="de-DE"/>
              </w:rPr>
            </w:pPr>
            <w:r w:rsidRPr="00144A3E">
              <w:rPr>
                <w:rFonts w:ascii="Arial" w:hAnsi="Arial" w:cs="Arial"/>
                <w:lang w:val="de-DE"/>
              </w:rPr>
              <w:t>German Uniform Assessment Standard (</w:t>
            </w:r>
            <w:r w:rsidR="00246F93" w:rsidRPr="00144A3E">
              <w:rPr>
                <w:rFonts w:ascii="Arial" w:hAnsi="Arial" w:cs="Arial"/>
                <w:lang w:val="de-DE"/>
              </w:rPr>
              <w:t>Einheitlicher Bewertungsmaßstab</w:t>
            </w:r>
            <w:r w:rsidRPr="00144A3E">
              <w:rPr>
                <w:rFonts w:ascii="Arial" w:hAnsi="Arial" w:cs="Arial"/>
                <w:lang w:val="de-DE"/>
              </w:rPr>
              <w:t>)</w:t>
            </w:r>
          </w:p>
        </w:tc>
      </w:tr>
      <w:tr w:rsidR="00530B11" w:rsidRPr="00530B11" w14:paraId="136BAA64" w14:textId="77777777" w:rsidTr="00530B11">
        <w:trPr>
          <w:cantSplit/>
        </w:trPr>
        <w:tc>
          <w:tcPr>
            <w:tcW w:w="2376" w:type="dxa"/>
            <w:tcBorders>
              <w:top w:val="single" w:sz="6" w:space="0" w:color="auto"/>
            </w:tcBorders>
            <w:shd w:val="clear" w:color="auto" w:fill="auto"/>
          </w:tcPr>
          <w:p w14:paraId="32BD0DE1" w14:textId="77777777" w:rsidR="00530B11" w:rsidRPr="00530B11" w:rsidRDefault="00530B11" w:rsidP="00530B11">
            <w:pPr>
              <w:pStyle w:val="A-TableText"/>
              <w:rPr>
                <w:rFonts w:ascii="Arial" w:hAnsi="Arial" w:cs="Arial"/>
              </w:rPr>
            </w:pPr>
            <w:r w:rsidRPr="00530B11">
              <w:rPr>
                <w:rFonts w:ascii="Arial" w:hAnsi="Arial" w:cs="Arial"/>
              </w:rPr>
              <w:t>EU</w:t>
            </w:r>
          </w:p>
        </w:tc>
        <w:tc>
          <w:tcPr>
            <w:tcW w:w="6941" w:type="dxa"/>
            <w:tcBorders>
              <w:top w:val="single" w:sz="6" w:space="0" w:color="auto"/>
            </w:tcBorders>
            <w:shd w:val="clear" w:color="auto" w:fill="auto"/>
          </w:tcPr>
          <w:p w14:paraId="19CA4855" w14:textId="77777777" w:rsidR="00530B11" w:rsidRPr="00530B11" w:rsidRDefault="00530B11" w:rsidP="00530B11">
            <w:pPr>
              <w:pStyle w:val="A-TableText"/>
              <w:rPr>
                <w:rFonts w:ascii="Arial" w:hAnsi="Arial" w:cs="Arial"/>
              </w:rPr>
            </w:pPr>
            <w:r w:rsidRPr="00530B11">
              <w:rPr>
                <w:rFonts w:ascii="Arial" w:hAnsi="Arial" w:cs="Arial"/>
              </w:rPr>
              <w:t>European Union</w:t>
            </w:r>
          </w:p>
        </w:tc>
      </w:tr>
      <w:tr w:rsidR="00530B11" w:rsidRPr="00530B11" w14:paraId="59768804" w14:textId="77777777" w:rsidTr="00530B11">
        <w:trPr>
          <w:cantSplit/>
        </w:trPr>
        <w:tc>
          <w:tcPr>
            <w:tcW w:w="2376" w:type="dxa"/>
            <w:tcBorders>
              <w:top w:val="single" w:sz="6" w:space="0" w:color="auto"/>
            </w:tcBorders>
            <w:shd w:val="clear" w:color="auto" w:fill="auto"/>
          </w:tcPr>
          <w:p w14:paraId="0AE3F65C" w14:textId="77777777" w:rsidR="00530B11" w:rsidRPr="00530B11" w:rsidRDefault="00530B11" w:rsidP="00530B11">
            <w:pPr>
              <w:pStyle w:val="A-TableText"/>
              <w:rPr>
                <w:rFonts w:ascii="Arial" w:hAnsi="Arial" w:cs="Arial"/>
              </w:rPr>
            </w:pPr>
            <w:r w:rsidRPr="00530B11">
              <w:rPr>
                <w:rFonts w:ascii="Arial" w:hAnsi="Arial" w:cs="Arial"/>
              </w:rPr>
              <w:t>GAN</w:t>
            </w:r>
          </w:p>
        </w:tc>
        <w:tc>
          <w:tcPr>
            <w:tcW w:w="6941" w:type="dxa"/>
            <w:tcBorders>
              <w:top w:val="single" w:sz="6" w:space="0" w:color="auto"/>
            </w:tcBorders>
            <w:shd w:val="clear" w:color="auto" w:fill="auto"/>
          </w:tcPr>
          <w:p w14:paraId="666EEA68" w14:textId="77777777" w:rsidR="00530B11" w:rsidRPr="00530B11" w:rsidRDefault="00530B11" w:rsidP="00530B11">
            <w:pPr>
              <w:pStyle w:val="A-TableText"/>
              <w:rPr>
                <w:rFonts w:ascii="Arial" w:hAnsi="Arial" w:cs="Arial"/>
              </w:rPr>
            </w:pPr>
            <w:r w:rsidRPr="00530B11">
              <w:rPr>
                <w:rFonts w:ascii="Arial" w:hAnsi="Arial" w:cs="Arial"/>
              </w:rPr>
              <w:t xml:space="preserve">Generative Adversarial Networks </w:t>
            </w:r>
          </w:p>
        </w:tc>
      </w:tr>
      <w:tr w:rsidR="00530B11" w:rsidRPr="00530B11" w14:paraId="043220AE" w14:textId="77777777" w:rsidTr="00530B11">
        <w:trPr>
          <w:cantSplit/>
        </w:trPr>
        <w:tc>
          <w:tcPr>
            <w:tcW w:w="2376" w:type="dxa"/>
            <w:tcBorders>
              <w:top w:val="single" w:sz="6" w:space="0" w:color="auto"/>
            </w:tcBorders>
            <w:shd w:val="clear" w:color="auto" w:fill="auto"/>
          </w:tcPr>
          <w:p w14:paraId="172B63FD" w14:textId="77777777" w:rsidR="00530B11" w:rsidRPr="00530B11" w:rsidRDefault="00530B11" w:rsidP="00530B11">
            <w:pPr>
              <w:pStyle w:val="A-TableText"/>
              <w:rPr>
                <w:rFonts w:ascii="Arial" w:hAnsi="Arial" w:cs="Arial"/>
              </w:rPr>
            </w:pPr>
            <w:r w:rsidRPr="00530B11">
              <w:rPr>
                <w:rFonts w:ascii="Arial" w:hAnsi="Arial" w:cs="Arial"/>
              </w:rPr>
              <w:t>GEV</w:t>
            </w:r>
          </w:p>
        </w:tc>
        <w:tc>
          <w:tcPr>
            <w:tcW w:w="6941" w:type="dxa"/>
            <w:tcBorders>
              <w:top w:val="single" w:sz="6" w:space="0" w:color="auto"/>
            </w:tcBorders>
            <w:shd w:val="clear" w:color="auto" w:fill="auto"/>
          </w:tcPr>
          <w:p w14:paraId="76A795E2" w14:textId="77777777" w:rsidR="00530B11" w:rsidRPr="00530B11" w:rsidRDefault="00530B11" w:rsidP="00530B11">
            <w:pPr>
              <w:pStyle w:val="A-TableText"/>
              <w:rPr>
                <w:rFonts w:ascii="Arial" w:hAnsi="Arial" w:cs="Arial"/>
              </w:rPr>
            </w:pPr>
            <w:r w:rsidRPr="00530B11">
              <w:rPr>
                <w:rFonts w:ascii="Arial" w:hAnsi="Arial" w:cs="Arial"/>
              </w:rPr>
              <w:t>Generalized Extreme Value</w:t>
            </w:r>
          </w:p>
        </w:tc>
      </w:tr>
      <w:tr w:rsidR="00530B11" w:rsidRPr="00530B11" w14:paraId="1EC9928E" w14:textId="77777777" w:rsidTr="00530B11">
        <w:trPr>
          <w:cantSplit/>
        </w:trPr>
        <w:tc>
          <w:tcPr>
            <w:tcW w:w="2376" w:type="dxa"/>
            <w:tcBorders>
              <w:top w:val="single" w:sz="6" w:space="0" w:color="auto"/>
            </w:tcBorders>
            <w:shd w:val="clear" w:color="auto" w:fill="auto"/>
          </w:tcPr>
          <w:p w14:paraId="7A526B90" w14:textId="77777777" w:rsidR="00530B11" w:rsidRPr="00530B11" w:rsidRDefault="00530B11" w:rsidP="00530B11">
            <w:pPr>
              <w:pStyle w:val="A-TableText"/>
              <w:rPr>
                <w:rFonts w:ascii="Arial" w:hAnsi="Arial" w:cs="Arial"/>
              </w:rPr>
            </w:pPr>
            <w:r w:rsidRPr="00530B11">
              <w:rPr>
                <w:rFonts w:ascii="Arial" w:hAnsi="Arial" w:cs="Arial"/>
              </w:rPr>
              <w:t>GM</w:t>
            </w:r>
          </w:p>
        </w:tc>
        <w:tc>
          <w:tcPr>
            <w:tcW w:w="6941" w:type="dxa"/>
            <w:tcBorders>
              <w:top w:val="single" w:sz="6" w:space="0" w:color="auto"/>
            </w:tcBorders>
            <w:shd w:val="clear" w:color="auto" w:fill="auto"/>
          </w:tcPr>
          <w:p w14:paraId="46F57D55" w14:textId="77777777" w:rsidR="00530B11" w:rsidRPr="00530B11" w:rsidRDefault="00530B11" w:rsidP="00530B11">
            <w:pPr>
              <w:pStyle w:val="A-TableText"/>
              <w:rPr>
                <w:rFonts w:ascii="Arial" w:hAnsi="Arial" w:cs="Arial"/>
              </w:rPr>
            </w:pPr>
            <w:r w:rsidRPr="00530B11">
              <w:rPr>
                <w:rFonts w:ascii="Arial" w:hAnsi="Arial" w:cs="Arial"/>
              </w:rPr>
              <w:t>German Modification</w:t>
            </w:r>
          </w:p>
        </w:tc>
      </w:tr>
      <w:tr w:rsidR="00530B11" w:rsidRPr="00530B11" w14:paraId="2D01BCD1" w14:textId="77777777" w:rsidTr="00530B11">
        <w:trPr>
          <w:cantSplit/>
        </w:trPr>
        <w:tc>
          <w:tcPr>
            <w:tcW w:w="2376" w:type="dxa"/>
            <w:tcBorders>
              <w:top w:val="single" w:sz="6" w:space="0" w:color="auto"/>
            </w:tcBorders>
            <w:shd w:val="clear" w:color="auto" w:fill="auto"/>
          </w:tcPr>
          <w:p w14:paraId="745EA2EE" w14:textId="77777777" w:rsidR="00530B11" w:rsidRPr="00530B11" w:rsidRDefault="00530B11" w:rsidP="00530B11">
            <w:pPr>
              <w:pStyle w:val="A-TableText"/>
              <w:rPr>
                <w:rFonts w:ascii="Arial" w:hAnsi="Arial" w:cs="Arial"/>
              </w:rPr>
            </w:pPr>
            <w:r w:rsidRPr="00530B11">
              <w:rPr>
                <w:rFonts w:ascii="Arial" w:hAnsi="Arial" w:cs="Arial"/>
              </w:rPr>
              <w:t>GPT</w:t>
            </w:r>
          </w:p>
        </w:tc>
        <w:tc>
          <w:tcPr>
            <w:tcW w:w="6941" w:type="dxa"/>
            <w:tcBorders>
              <w:top w:val="single" w:sz="6" w:space="0" w:color="auto"/>
            </w:tcBorders>
            <w:shd w:val="clear" w:color="auto" w:fill="auto"/>
          </w:tcPr>
          <w:p w14:paraId="6D9D7B85" w14:textId="77777777" w:rsidR="00530B11" w:rsidRPr="00530B11" w:rsidRDefault="00530B11" w:rsidP="00530B11">
            <w:pPr>
              <w:pStyle w:val="A-TableText"/>
              <w:rPr>
                <w:rFonts w:ascii="Arial" w:hAnsi="Arial" w:cs="Arial"/>
              </w:rPr>
            </w:pPr>
            <w:r w:rsidRPr="00530B11">
              <w:rPr>
                <w:rFonts w:ascii="Arial" w:hAnsi="Arial" w:cs="Arial"/>
              </w:rPr>
              <w:t>Generative Pretrained Transformer</w:t>
            </w:r>
          </w:p>
        </w:tc>
      </w:tr>
      <w:tr w:rsidR="00530B11" w:rsidRPr="00530B11" w14:paraId="18CDCE7A" w14:textId="77777777" w:rsidTr="00530B11">
        <w:trPr>
          <w:cantSplit/>
        </w:trPr>
        <w:tc>
          <w:tcPr>
            <w:tcW w:w="2376" w:type="dxa"/>
            <w:tcBorders>
              <w:top w:val="single" w:sz="6" w:space="0" w:color="auto"/>
            </w:tcBorders>
            <w:shd w:val="clear" w:color="auto" w:fill="auto"/>
          </w:tcPr>
          <w:p w14:paraId="70BDA1A2" w14:textId="77777777" w:rsidR="00530B11" w:rsidRPr="00530B11" w:rsidRDefault="00530B11" w:rsidP="00530B11">
            <w:pPr>
              <w:pStyle w:val="A-TableText"/>
              <w:rPr>
                <w:rFonts w:ascii="Arial" w:hAnsi="Arial" w:cs="Arial"/>
              </w:rPr>
            </w:pPr>
            <w:r w:rsidRPr="00530B11">
              <w:rPr>
                <w:rFonts w:ascii="Arial" w:hAnsi="Arial" w:cs="Arial"/>
              </w:rPr>
              <w:t xml:space="preserve">HCRU </w:t>
            </w:r>
          </w:p>
        </w:tc>
        <w:tc>
          <w:tcPr>
            <w:tcW w:w="6941" w:type="dxa"/>
            <w:tcBorders>
              <w:top w:val="single" w:sz="6" w:space="0" w:color="auto"/>
            </w:tcBorders>
            <w:shd w:val="clear" w:color="auto" w:fill="auto"/>
          </w:tcPr>
          <w:p w14:paraId="35EEB3F2" w14:textId="77777777" w:rsidR="00530B11" w:rsidRPr="00530B11" w:rsidRDefault="00530B11" w:rsidP="00530B11">
            <w:pPr>
              <w:pStyle w:val="A-TableText"/>
              <w:rPr>
                <w:rFonts w:ascii="Arial" w:hAnsi="Arial" w:cs="Arial"/>
              </w:rPr>
            </w:pPr>
            <w:r w:rsidRPr="00530B11">
              <w:rPr>
                <w:rFonts w:ascii="Arial" w:hAnsi="Arial" w:cs="Arial"/>
              </w:rPr>
              <w:t>Healthcare Resource Use</w:t>
            </w:r>
          </w:p>
        </w:tc>
      </w:tr>
      <w:tr w:rsidR="00530B11" w:rsidRPr="00530B11" w14:paraId="0840B49B" w14:textId="77777777" w:rsidTr="00530B11">
        <w:trPr>
          <w:cantSplit/>
        </w:trPr>
        <w:tc>
          <w:tcPr>
            <w:tcW w:w="2376" w:type="dxa"/>
            <w:tcBorders>
              <w:top w:val="single" w:sz="6" w:space="0" w:color="auto"/>
            </w:tcBorders>
            <w:shd w:val="clear" w:color="auto" w:fill="auto"/>
          </w:tcPr>
          <w:p w14:paraId="6459E35F" w14:textId="77777777" w:rsidR="00530B11" w:rsidRPr="00530B11" w:rsidRDefault="00530B11" w:rsidP="00530B11">
            <w:pPr>
              <w:pStyle w:val="A-TableText"/>
              <w:rPr>
                <w:rFonts w:ascii="Arial" w:hAnsi="Arial" w:cs="Arial"/>
              </w:rPr>
            </w:pPr>
            <w:r w:rsidRPr="00530B11">
              <w:rPr>
                <w:rFonts w:ascii="Arial" w:hAnsi="Arial" w:cs="Arial"/>
              </w:rPr>
              <w:t>ICD-10</w:t>
            </w:r>
          </w:p>
        </w:tc>
        <w:tc>
          <w:tcPr>
            <w:tcW w:w="6941" w:type="dxa"/>
            <w:tcBorders>
              <w:top w:val="single" w:sz="6" w:space="0" w:color="auto"/>
            </w:tcBorders>
            <w:shd w:val="clear" w:color="auto" w:fill="auto"/>
          </w:tcPr>
          <w:p w14:paraId="6774A447" w14:textId="77777777" w:rsidR="00530B11" w:rsidRPr="00530B11" w:rsidRDefault="00530B11" w:rsidP="00530B11">
            <w:pPr>
              <w:pStyle w:val="A-TableText"/>
              <w:rPr>
                <w:rFonts w:ascii="Arial" w:hAnsi="Arial" w:cs="Arial"/>
              </w:rPr>
            </w:pPr>
            <w:r w:rsidRPr="00530B11">
              <w:rPr>
                <w:rFonts w:ascii="Arial" w:hAnsi="Arial" w:cs="Arial"/>
              </w:rPr>
              <w:t>10th revision of the International Statistical Classification of Diseases and Related Health Problems</w:t>
            </w:r>
          </w:p>
        </w:tc>
      </w:tr>
      <w:tr w:rsidR="00530B11" w:rsidRPr="00530B11" w14:paraId="50599861" w14:textId="77777777" w:rsidTr="00530B11">
        <w:trPr>
          <w:cantSplit/>
        </w:trPr>
        <w:tc>
          <w:tcPr>
            <w:tcW w:w="2376" w:type="dxa"/>
            <w:tcBorders>
              <w:top w:val="single" w:sz="6" w:space="0" w:color="auto"/>
            </w:tcBorders>
            <w:shd w:val="clear" w:color="auto" w:fill="auto"/>
          </w:tcPr>
          <w:p w14:paraId="25038D15" w14:textId="77777777" w:rsidR="00530B11" w:rsidRPr="00530B11" w:rsidRDefault="00530B11" w:rsidP="00530B11">
            <w:pPr>
              <w:pStyle w:val="A-TableText"/>
              <w:rPr>
                <w:rFonts w:ascii="Arial" w:hAnsi="Arial" w:cs="Arial"/>
              </w:rPr>
            </w:pPr>
            <w:r w:rsidRPr="00530B11">
              <w:rPr>
                <w:rFonts w:ascii="Arial" w:hAnsi="Arial" w:cs="Arial"/>
              </w:rPr>
              <w:t>IQR</w:t>
            </w:r>
          </w:p>
        </w:tc>
        <w:tc>
          <w:tcPr>
            <w:tcW w:w="6941" w:type="dxa"/>
            <w:tcBorders>
              <w:top w:val="single" w:sz="6" w:space="0" w:color="auto"/>
            </w:tcBorders>
            <w:shd w:val="clear" w:color="auto" w:fill="auto"/>
          </w:tcPr>
          <w:p w14:paraId="14482C69" w14:textId="77777777" w:rsidR="00530B11" w:rsidRPr="00530B11" w:rsidRDefault="00530B11" w:rsidP="00530B11">
            <w:pPr>
              <w:pStyle w:val="A-TableText"/>
              <w:rPr>
                <w:rFonts w:ascii="Arial" w:hAnsi="Arial" w:cs="Arial"/>
              </w:rPr>
            </w:pPr>
            <w:r w:rsidRPr="00530B11">
              <w:rPr>
                <w:rFonts w:ascii="Arial" w:hAnsi="Arial" w:cs="Arial"/>
              </w:rPr>
              <w:t>Interquartile Range</w:t>
            </w:r>
          </w:p>
        </w:tc>
      </w:tr>
      <w:tr w:rsidR="00530B11" w:rsidRPr="00530B11" w14:paraId="6ACA24F9" w14:textId="77777777" w:rsidTr="00530B11">
        <w:trPr>
          <w:cantSplit/>
        </w:trPr>
        <w:tc>
          <w:tcPr>
            <w:tcW w:w="2376" w:type="dxa"/>
            <w:tcBorders>
              <w:top w:val="single" w:sz="6" w:space="0" w:color="auto"/>
            </w:tcBorders>
            <w:shd w:val="clear" w:color="auto" w:fill="auto"/>
          </w:tcPr>
          <w:p w14:paraId="35321ED8" w14:textId="77777777" w:rsidR="00530B11" w:rsidRPr="00530B11" w:rsidRDefault="00530B11" w:rsidP="00530B11">
            <w:pPr>
              <w:pStyle w:val="A-TableText"/>
              <w:rPr>
                <w:rFonts w:ascii="Arial" w:hAnsi="Arial" w:cs="Arial"/>
              </w:rPr>
            </w:pPr>
            <w:r w:rsidRPr="00530B11">
              <w:rPr>
                <w:rFonts w:ascii="Arial" w:hAnsi="Arial" w:cs="Arial"/>
              </w:rPr>
              <w:t>LSTM</w:t>
            </w:r>
          </w:p>
        </w:tc>
        <w:tc>
          <w:tcPr>
            <w:tcW w:w="6941" w:type="dxa"/>
            <w:tcBorders>
              <w:top w:val="single" w:sz="6" w:space="0" w:color="auto"/>
            </w:tcBorders>
            <w:shd w:val="clear" w:color="auto" w:fill="auto"/>
          </w:tcPr>
          <w:p w14:paraId="5ED62384" w14:textId="77777777" w:rsidR="00530B11" w:rsidRPr="00530B11" w:rsidRDefault="00530B11" w:rsidP="00530B11">
            <w:pPr>
              <w:pStyle w:val="A-TableText"/>
              <w:rPr>
                <w:rFonts w:ascii="Arial" w:hAnsi="Arial" w:cs="Arial"/>
              </w:rPr>
            </w:pPr>
            <w:r w:rsidRPr="00530B11">
              <w:rPr>
                <w:rFonts w:ascii="Arial" w:hAnsi="Arial" w:cs="Arial"/>
              </w:rPr>
              <w:t>Long Short-Term Memory</w:t>
            </w:r>
          </w:p>
        </w:tc>
      </w:tr>
      <w:tr w:rsidR="00530B11" w:rsidRPr="00530B11" w14:paraId="3C34E457" w14:textId="77777777" w:rsidTr="00530B11">
        <w:trPr>
          <w:cantSplit/>
        </w:trPr>
        <w:tc>
          <w:tcPr>
            <w:tcW w:w="2376" w:type="dxa"/>
            <w:tcBorders>
              <w:top w:val="single" w:sz="6" w:space="0" w:color="auto"/>
            </w:tcBorders>
            <w:shd w:val="clear" w:color="auto" w:fill="auto"/>
          </w:tcPr>
          <w:p w14:paraId="78616B43" w14:textId="77777777" w:rsidR="00530B11" w:rsidRPr="00530B11" w:rsidRDefault="00530B11" w:rsidP="00530B11">
            <w:pPr>
              <w:pStyle w:val="A-TableText"/>
              <w:rPr>
                <w:rFonts w:ascii="Arial" w:hAnsi="Arial" w:cs="Arial"/>
              </w:rPr>
            </w:pPr>
            <w:r w:rsidRPr="00530B11">
              <w:rPr>
                <w:rFonts w:ascii="Arial" w:hAnsi="Arial" w:cs="Arial"/>
              </w:rPr>
              <w:t>NLP</w:t>
            </w:r>
          </w:p>
        </w:tc>
        <w:tc>
          <w:tcPr>
            <w:tcW w:w="6941" w:type="dxa"/>
            <w:tcBorders>
              <w:top w:val="single" w:sz="6" w:space="0" w:color="auto"/>
            </w:tcBorders>
            <w:shd w:val="clear" w:color="auto" w:fill="auto"/>
          </w:tcPr>
          <w:p w14:paraId="4C5CE14D" w14:textId="77777777" w:rsidR="00530B11" w:rsidRPr="00530B11" w:rsidRDefault="00530B11" w:rsidP="00530B11">
            <w:pPr>
              <w:pStyle w:val="A-TableText"/>
              <w:rPr>
                <w:rFonts w:ascii="Arial" w:hAnsi="Arial" w:cs="Arial"/>
              </w:rPr>
            </w:pPr>
            <w:r w:rsidRPr="00530B11">
              <w:rPr>
                <w:rFonts w:ascii="Arial" w:hAnsi="Arial" w:cs="Arial"/>
              </w:rPr>
              <w:t xml:space="preserve">Natural Language Processing </w:t>
            </w:r>
          </w:p>
        </w:tc>
      </w:tr>
      <w:tr w:rsidR="0056160F" w:rsidRPr="00530B11" w14:paraId="4EA806C8" w14:textId="77777777" w:rsidTr="00530B11">
        <w:trPr>
          <w:cantSplit/>
        </w:trPr>
        <w:tc>
          <w:tcPr>
            <w:tcW w:w="2376" w:type="dxa"/>
            <w:tcBorders>
              <w:top w:val="single" w:sz="6" w:space="0" w:color="auto"/>
            </w:tcBorders>
            <w:shd w:val="clear" w:color="auto" w:fill="auto"/>
          </w:tcPr>
          <w:p w14:paraId="5C666A20" w14:textId="24ACA8DB" w:rsidR="0056160F" w:rsidRPr="00530B11" w:rsidRDefault="0056160F" w:rsidP="00530B11">
            <w:pPr>
              <w:pStyle w:val="A-TableText"/>
              <w:rPr>
                <w:rFonts w:ascii="Arial" w:hAnsi="Arial" w:cs="Arial"/>
              </w:rPr>
            </w:pPr>
            <w:r>
              <w:rPr>
                <w:rFonts w:ascii="Arial" w:hAnsi="Arial" w:cs="Arial"/>
              </w:rPr>
              <w:t>OPS</w:t>
            </w:r>
          </w:p>
        </w:tc>
        <w:tc>
          <w:tcPr>
            <w:tcW w:w="6941" w:type="dxa"/>
            <w:tcBorders>
              <w:top w:val="single" w:sz="6" w:space="0" w:color="auto"/>
            </w:tcBorders>
            <w:shd w:val="clear" w:color="auto" w:fill="auto"/>
          </w:tcPr>
          <w:p w14:paraId="60022DE8" w14:textId="5CAA2B3B" w:rsidR="0056160F" w:rsidRPr="00530B11" w:rsidRDefault="0056160F" w:rsidP="00530B11">
            <w:pPr>
              <w:pStyle w:val="A-TableText"/>
              <w:rPr>
                <w:rFonts w:ascii="Arial" w:hAnsi="Arial" w:cs="Arial"/>
              </w:rPr>
            </w:pPr>
            <w:r w:rsidRPr="0056160F">
              <w:rPr>
                <w:rFonts w:ascii="Arial" w:hAnsi="Arial" w:cs="Arial"/>
              </w:rPr>
              <w:t>The German procedure classification (Operationen- und Prozedurenschlüssel)</w:t>
            </w:r>
          </w:p>
        </w:tc>
      </w:tr>
      <w:tr w:rsidR="00530B11" w:rsidRPr="00530B11" w14:paraId="5A16FBE2" w14:textId="77777777" w:rsidTr="00530B11">
        <w:trPr>
          <w:cantSplit/>
        </w:trPr>
        <w:tc>
          <w:tcPr>
            <w:tcW w:w="2376" w:type="dxa"/>
            <w:tcBorders>
              <w:top w:val="single" w:sz="6" w:space="0" w:color="auto"/>
            </w:tcBorders>
            <w:shd w:val="clear" w:color="auto" w:fill="auto"/>
          </w:tcPr>
          <w:p w14:paraId="76A9E9E8" w14:textId="77777777" w:rsidR="00530B11" w:rsidRPr="00530B11" w:rsidRDefault="00530B11" w:rsidP="00530B11">
            <w:pPr>
              <w:pStyle w:val="A-TableText"/>
              <w:rPr>
                <w:rFonts w:ascii="Arial" w:hAnsi="Arial" w:cs="Arial"/>
              </w:rPr>
            </w:pPr>
            <w:r w:rsidRPr="00530B11">
              <w:rPr>
                <w:rFonts w:ascii="Arial" w:hAnsi="Arial" w:cs="Arial"/>
              </w:rPr>
              <w:t>PCA</w:t>
            </w:r>
          </w:p>
        </w:tc>
        <w:tc>
          <w:tcPr>
            <w:tcW w:w="6941" w:type="dxa"/>
            <w:tcBorders>
              <w:top w:val="single" w:sz="6" w:space="0" w:color="auto"/>
            </w:tcBorders>
            <w:shd w:val="clear" w:color="auto" w:fill="auto"/>
          </w:tcPr>
          <w:p w14:paraId="6F7F56E6" w14:textId="77777777" w:rsidR="00530B11" w:rsidRPr="00530B11" w:rsidRDefault="00530B11" w:rsidP="00530B11">
            <w:pPr>
              <w:pStyle w:val="A-TableText"/>
              <w:rPr>
                <w:rFonts w:ascii="Arial" w:hAnsi="Arial" w:cs="Arial"/>
              </w:rPr>
            </w:pPr>
            <w:r w:rsidRPr="00530B11">
              <w:rPr>
                <w:rFonts w:ascii="Arial" w:hAnsi="Arial" w:cs="Arial"/>
              </w:rPr>
              <w:t xml:space="preserve">Primary Component Analysis </w:t>
            </w:r>
          </w:p>
        </w:tc>
      </w:tr>
      <w:tr w:rsidR="00530B11" w:rsidRPr="00530B11" w14:paraId="5C09DE8C" w14:textId="77777777" w:rsidTr="00530B11">
        <w:trPr>
          <w:cantSplit/>
        </w:trPr>
        <w:tc>
          <w:tcPr>
            <w:tcW w:w="2376" w:type="dxa"/>
            <w:tcBorders>
              <w:top w:val="single" w:sz="6" w:space="0" w:color="auto"/>
            </w:tcBorders>
            <w:shd w:val="clear" w:color="auto" w:fill="auto"/>
          </w:tcPr>
          <w:p w14:paraId="3D0F364B" w14:textId="77777777" w:rsidR="00530B11" w:rsidRPr="00530B11" w:rsidRDefault="00530B11" w:rsidP="00530B11">
            <w:pPr>
              <w:pStyle w:val="A-TableText"/>
              <w:rPr>
                <w:rFonts w:ascii="Arial" w:hAnsi="Arial" w:cs="Arial"/>
              </w:rPr>
            </w:pPr>
            <w:r w:rsidRPr="00530B11">
              <w:rPr>
                <w:rFonts w:ascii="Arial" w:hAnsi="Arial" w:cs="Arial"/>
              </w:rPr>
              <w:t>PPC</w:t>
            </w:r>
          </w:p>
        </w:tc>
        <w:tc>
          <w:tcPr>
            <w:tcW w:w="6941" w:type="dxa"/>
            <w:tcBorders>
              <w:top w:val="single" w:sz="6" w:space="0" w:color="auto"/>
            </w:tcBorders>
            <w:shd w:val="clear" w:color="auto" w:fill="auto"/>
          </w:tcPr>
          <w:p w14:paraId="0BA2C281" w14:textId="77777777" w:rsidR="00530B11" w:rsidRPr="00530B11" w:rsidRDefault="00530B11" w:rsidP="00530B11">
            <w:pPr>
              <w:pStyle w:val="A-TableText"/>
              <w:rPr>
                <w:rFonts w:ascii="Arial" w:hAnsi="Arial" w:cs="Arial"/>
              </w:rPr>
            </w:pPr>
            <w:r w:rsidRPr="00530B11">
              <w:rPr>
                <w:rFonts w:ascii="Arial" w:hAnsi="Arial" w:cs="Arial"/>
              </w:rPr>
              <w:t xml:space="preserve">Pearson pairwise correlation </w:t>
            </w:r>
          </w:p>
        </w:tc>
      </w:tr>
      <w:tr w:rsidR="00461D96" w:rsidRPr="00530B11" w14:paraId="119B4E90" w14:textId="77777777" w:rsidTr="00530B11">
        <w:trPr>
          <w:cantSplit/>
        </w:trPr>
        <w:tc>
          <w:tcPr>
            <w:tcW w:w="2376" w:type="dxa"/>
            <w:tcBorders>
              <w:top w:val="single" w:sz="6" w:space="0" w:color="auto"/>
            </w:tcBorders>
            <w:shd w:val="clear" w:color="auto" w:fill="auto"/>
          </w:tcPr>
          <w:p w14:paraId="11FDB044" w14:textId="47ADBB10" w:rsidR="00461D96" w:rsidRPr="00530B11" w:rsidRDefault="00461D96" w:rsidP="00530B11">
            <w:pPr>
              <w:pStyle w:val="A-TableText"/>
              <w:rPr>
                <w:rFonts w:ascii="Arial" w:hAnsi="Arial" w:cs="Arial"/>
              </w:rPr>
            </w:pPr>
            <w:r>
              <w:rPr>
                <w:rFonts w:ascii="Arial" w:hAnsi="Arial" w:cs="Arial"/>
              </w:rPr>
              <w:t>PZN</w:t>
            </w:r>
          </w:p>
        </w:tc>
        <w:tc>
          <w:tcPr>
            <w:tcW w:w="6941" w:type="dxa"/>
            <w:tcBorders>
              <w:top w:val="single" w:sz="6" w:space="0" w:color="auto"/>
            </w:tcBorders>
            <w:shd w:val="clear" w:color="auto" w:fill="auto"/>
          </w:tcPr>
          <w:p w14:paraId="4C5FC87D" w14:textId="308C28E3" w:rsidR="00461D96" w:rsidRPr="00530B11" w:rsidRDefault="0085583B" w:rsidP="00530B11">
            <w:pPr>
              <w:pStyle w:val="A-TableText"/>
              <w:rPr>
                <w:rFonts w:ascii="Arial" w:hAnsi="Arial" w:cs="Arial"/>
              </w:rPr>
            </w:pPr>
            <w:r>
              <w:rPr>
                <w:rFonts w:ascii="Arial" w:hAnsi="Arial" w:cs="Arial"/>
              </w:rPr>
              <w:t>P</w:t>
            </w:r>
            <w:r w:rsidR="00461D96">
              <w:rPr>
                <w:rFonts w:ascii="Arial" w:hAnsi="Arial" w:cs="Arial"/>
              </w:rPr>
              <w:t xml:space="preserve">harma </w:t>
            </w:r>
            <w:r w:rsidR="00040EC6">
              <w:rPr>
                <w:rFonts w:ascii="Arial" w:hAnsi="Arial" w:cs="Arial"/>
              </w:rPr>
              <w:t>c</w:t>
            </w:r>
            <w:r w:rsidR="00461D96">
              <w:rPr>
                <w:rFonts w:ascii="Arial" w:hAnsi="Arial" w:cs="Arial"/>
              </w:rPr>
              <w:t xml:space="preserve">entral </w:t>
            </w:r>
            <w:r w:rsidR="00040EC6">
              <w:rPr>
                <w:rFonts w:ascii="Arial" w:hAnsi="Arial" w:cs="Arial"/>
              </w:rPr>
              <w:t>n</w:t>
            </w:r>
            <w:r w:rsidR="00461D96">
              <w:rPr>
                <w:rFonts w:ascii="Arial" w:hAnsi="Arial" w:cs="Arial"/>
              </w:rPr>
              <w:t>umber</w:t>
            </w:r>
            <w:r>
              <w:rPr>
                <w:rFonts w:ascii="Arial" w:hAnsi="Arial" w:cs="Arial"/>
              </w:rPr>
              <w:t xml:space="preserve"> (Pharmazentralnummer)</w:t>
            </w:r>
          </w:p>
        </w:tc>
      </w:tr>
      <w:tr w:rsidR="00530B11" w:rsidRPr="00530B11" w14:paraId="56AD0CA7" w14:textId="77777777" w:rsidTr="00530B11">
        <w:trPr>
          <w:cantSplit/>
        </w:trPr>
        <w:tc>
          <w:tcPr>
            <w:tcW w:w="2376" w:type="dxa"/>
            <w:tcBorders>
              <w:top w:val="single" w:sz="6" w:space="0" w:color="auto"/>
            </w:tcBorders>
            <w:shd w:val="clear" w:color="auto" w:fill="auto"/>
          </w:tcPr>
          <w:p w14:paraId="405E7BE0" w14:textId="77777777" w:rsidR="00530B11" w:rsidRPr="00530B11" w:rsidRDefault="00530B11" w:rsidP="00530B11">
            <w:pPr>
              <w:pStyle w:val="A-TableText"/>
              <w:rPr>
                <w:rFonts w:ascii="Arial" w:hAnsi="Arial" w:cs="Arial"/>
              </w:rPr>
            </w:pPr>
            <w:r w:rsidRPr="00530B11">
              <w:rPr>
                <w:rFonts w:ascii="Arial" w:hAnsi="Arial" w:cs="Arial"/>
              </w:rPr>
              <w:t>RNN</w:t>
            </w:r>
          </w:p>
        </w:tc>
        <w:tc>
          <w:tcPr>
            <w:tcW w:w="6941" w:type="dxa"/>
            <w:tcBorders>
              <w:top w:val="single" w:sz="6" w:space="0" w:color="auto"/>
            </w:tcBorders>
            <w:shd w:val="clear" w:color="auto" w:fill="auto"/>
          </w:tcPr>
          <w:p w14:paraId="03C305D6" w14:textId="77777777" w:rsidR="00530B11" w:rsidRPr="00530B11" w:rsidRDefault="00530B11" w:rsidP="00530B11">
            <w:pPr>
              <w:pStyle w:val="A-TableText"/>
              <w:rPr>
                <w:rFonts w:ascii="Arial" w:hAnsi="Arial" w:cs="Arial"/>
              </w:rPr>
            </w:pPr>
            <w:r w:rsidRPr="00530B11">
              <w:rPr>
                <w:rFonts w:ascii="Arial" w:hAnsi="Arial" w:cs="Arial"/>
              </w:rPr>
              <w:t>Recurrent Neural Network</w:t>
            </w:r>
          </w:p>
        </w:tc>
      </w:tr>
      <w:tr w:rsidR="00530B11" w:rsidRPr="00530B11" w14:paraId="76EAD369" w14:textId="77777777" w:rsidTr="00530B11">
        <w:trPr>
          <w:cantSplit/>
        </w:trPr>
        <w:tc>
          <w:tcPr>
            <w:tcW w:w="2376" w:type="dxa"/>
            <w:tcBorders>
              <w:top w:val="single" w:sz="6" w:space="0" w:color="auto"/>
            </w:tcBorders>
            <w:shd w:val="clear" w:color="auto" w:fill="auto"/>
          </w:tcPr>
          <w:p w14:paraId="4B973ACC" w14:textId="77777777" w:rsidR="00530B11" w:rsidRPr="00530B11" w:rsidRDefault="00530B11" w:rsidP="00530B11">
            <w:pPr>
              <w:pStyle w:val="A-TableText"/>
              <w:rPr>
                <w:rFonts w:ascii="Arial" w:hAnsi="Arial" w:cs="Arial"/>
              </w:rPr>
            </w:pPr>
            <w:r w:rsidRPr="00530B11">
              <w:rPr>
                <w:rFonts w:ascii="Arial" w:hAnsi="Arial" w:cs="Arial"/>
              </w:rPr>
              <w:t>RWD</w:t>
            </w:r>
          </w:p>
        </w:tc>
        <w:tc>
          <w:tcPr>
            <w:tcW w:w="6941" w:type="dxa"/>
            <w:tcBorders>
              <w:top w:val="single" w:sz="6" w:space="0" w:color="auto"/>
            </w:tcBorders>
            <w:shd w:val="clear" w:color="auto" w:fill="auto"/>
          </w:tcPr>
          <w:p w14:paraId="03B77F9A" w14:textId="77777777" w:rsidR="00530B11" w:rsidRPr="00530B11" w:rsidRDefault="00530B11" w:rsidP="00530B11">
            <w:pPr>
              <w:pStyle w:val="A-TableText"/>
              <w:rPr>
                <w:rFonts w:ascii="Arial" w:hAnsi="Arial" w:cs="Arial"/>
              </w:rPr>
            </w:pPr>
            <w:r w:rsidRPr="00530B11">
              <w:rPr>
                <w:rFonts w:ascii="Arial" w:hAnsi="Arial" w:cs="Arial"/>
              </w:rPr>
              <w:t xml:space="preserve">Real-World Data </w:t>
            </w:r>
          </w:p>
        </w:tc>
      </w:tr>
      <w:tr w:rsidR="00530B11" w:rsidRPr="00530B11" w14:paraId="0E816935" w14:textId="77777777" w:rsidTr="00530B11">
        <w:trPr>
          <w:cantSplit/>
        </w:trPr>
        <w:tc>
          <w:tcPr>
            <w:tcW w:w="2376" w:type="dxa"/>
            <w:tcBorders>
              <w:top w:val="single" w:sz="6" w:space="0" w:color="auto"/>
            </w:tcBorders>
            <w:shd w:val="clear" w:color="auto" w:fill="auto"/>
          </w:tcPr>
          <w:p w14:paraId="6A3CF142" w14:textId="77777777" w:rsidR="00530B11" w:rsidRPr="00530B11" w:rsidRDefault="00530B11" w:rsidP="00530B11">
            <w:pPr>
              <w:pStyle w:val="A-TableText"/>
              <w:rPr>
                <w:rFonts w:ascii="Arial" w:hAnsi="Arial" w:cs="Arial"/>
              </w:rPr>
            </w:pPr>
            <w:r w:rsidRPr="00530B11">
              <w:rPr>
                <w:rFonts w:ascii="Arial" w:hAnsi="Arial" w:cs="Arial"/>
              </w:rPr>
              <w:t>RWE</w:t>
            </w:r>
          </w:p>
        </w:tc>
        <w:tc>
          <w:tcPr>
            <w:tcW w:w="6941" w:type="dxa"/>
            <w:tcBorders>
              <w:top w:val="single" w:sz="6" w:space="0" w:color="auto"/>
            </w:tcBorders>
            <w:shd w:val="clear" w:color="auto" w:fill="auto"/>
          </w:tcPr>
          <w:p w14:paraId="3F006DCF" w14:textId="77777777" w:rsidR="00530B11" w:rsidRPr="00530B11" w:rsidRDefault="00530B11" w:rsidP="00530B11">
            <w:pPr>
              <w:pStyle w:val="A-TableText"/>
              <w:rPr>
                <w:rFonts w:ascii="Arial" w:hAnsi="Arial" w:cs="Arial"/>
              </w:rPr>
            </w:pPr>
            <w:r w:rsidRPr="00530B11">
              <w:rPr>
                <w:rFonts w:ascii="Arial" w:hAnsi="Arial" w:cs="Arial"/>
              </w:rPr>
              <w:t>Real-World-Evidence</w:t>
            </w:r>
          </w:p>
        </w:tc>
      </w:tr>
      <w:tr w:rsidR="00530B11" w:rsidRPr="00530B11" w14:paraId="1FB45BA6" w14:textId="77777777" w:rsidTr="00530B11">
        <w:trPr>
          <w:cantSplit/>
        </w:trPr>
        <w:tc>
          <w:tcPr>
            <w:tcW w:w="2376" w:type="dxa"/>
            <w:tcBorders>
              <w:top w:val="single" w:sz="6" w:space="0" w:color="auto"/>
            </w:tcBorders>
            <w:shd w:val="clear" w:color="auto" w:fill="auto"/>
          </w:tcPr>
          <w:p w14:paraId="15ADC2EA" w14:textId="77777777" w:rsidR="00530B11" w:rsidRPr="00530B11" w:rsidRDefault="00530B11" w:rsidP="00530B11">
            <w:pPr>
              <w:pStyle w:val="A-TableText"/>
              <w:rPr>
                <w:rFonts w:ascii="Arial" w:hAnsi="Arial" w:cs="Arial"/>
              </w:rPr>
            </w:pPr>
            <w:r w:rsidRPr="00530B11">
              <w:rPr>
                <w:rFonts w:ascii="Arial" w:hAnsi="Arial" w:cs="Arial"/>
              </w:rPr>
              <w:t>SAP</w:t>
            </w:r>
          </w:p>
        </w:tc>
        <w:tc>
          <w:tcPr>
            <w:tcW w:w="6941" w:type="dxa"/>
            <w:tcBorders>
              <w:top w:val="single" w:sz="6" w:space="0" w:color="auto"/>
            </w:tcBorders>
            <w:shd w:val="clear" w:color="auto" w:fill="auto"/>
          </w:tcPr>
          <w:p w14:paraId="461B4860" w14:textId="77777777" w:rsidR="00530B11" w:rsidRPr="00530B11" w:rsidRDefault="00530B11" w:rsidP="00530B11">
            <w:pPr>
              <w:pStyle w:val="A-TableText"/>
              <w:rPr>
                <w:rFonts w:ascii="Arial" w:hAnsi="Arial" w:cs="Arial"/>
              </w:rPr>
            </w:pPr>
            <w:r w:rsidRPr="00530B11">
              <w:rPr>
                <w:rFonts w:ascii="Arial" w:hAnsi="Arial" w:cs="Arial"/>
              </w:rPr>
              <w:t>Statistical Analysis Plan</w:t>
            </w:r>
          </w:p>
        </w:tc>
      </w:tr>
      <w:tr w:rsidR="00530B11" w:rsidRPr="00530B11" w14:paraId="6B2542A3" w14:textId="77777777" w:rsidTr="00530B11">
        <w:trPr>
          <w:cantSplit/>
        </w:trPr>
        <w:tc>
          <w:tcPr>
            <w:tcW w:w="2376" w:type="dxa"/>
            <w:tcBorders>
              <w:top w:val="single" w:sz="6" w:space="0" w:color="auto"/>
            </w:tcBorders>
            <w:shd w:val="clear" w:color="auto" w:fill="auto"/>
          </w:tcPr>
          <w:p w14:paraId="652CC1CC" w14:textId="77777777" w:rsidR="00530B11" w:rsidRPr="00530B11" w:rsidRDefault="00530B11" w:rsidP="00530B11">
            <w:pPr>
              <w:pStyle w:val="A-TableText"/>
              <w:rPr>
                <w:rFonts w:ascii="Arial" w:hAnsi="Arial" w:cs="Arial"/>
              </w:rPr>
            </w:pPr>
            <w:r w:rsidRPr="00530B11">
              <w:rPr>
                <w:rFonts w:ascii="Arial" w:hAnsi="Arial" w:cs="Arial"/>
              </w:rPr>
              <w:t>SHAP</w:t>
            </w:r>
          </w:p>
        </w:tc>
        <w:tc>
          <w:tcPr>
            <w:tcW w:w="6941" w:type="dxa"/>
            <w:tcBorders>
              <w:top w:val="single" w:sz="6" w:space="0" w:color="auto"/>
            </w:tcBorders>
            <w:shd w:val="clear" w:color="auto" w:fill="auto"/>
          </w:tcPr>
          <w:p w14:paraId="0113AECB" w14:textId="77777777" w:rsidR="00530B11" w:rsidRPr="00530B11" w:rsidRDefault="00530B11" w:rsidP="00530B11">
            <w:pPr>
              <w:pStyle w:val="A-TableText"/>
              <w:rPr>
                <w:rFonts w:ascii="Arial" w:hAnsi="Arial" w:cs="Arial"/>
              </w:rPr>
            </w:pPr>
            <w:r w:rsidRPr="00530B11">
              <w:rPr>
                <w:rFonts w:ascii="Arial" w:hAnsi="Arial" w:cs="Arial"/>
              </w:rPr>
              <w:t xml:space="preserve">SHapley Additive exPlanations </w:t>
            </w:r>
          </w:p>
        </w:tc>
      </w:tr>
      <w:tr w:rsidR="00530B11" w:rsidRPr="00530B11" w14:paraId="52446783" w14:textId="77777777" w:rsidTr="00530B11">
        <w:trPr>
          <w:cantSplit/>
        </w:trPr>
        <w:tc>
          <w:tcPr>
            <w:tcW w:w="2376" w:type="dxa"/>
            <w:tcBorders>
              <w:top w:val="single" w:sz="6" w:space="0" w:color="auto"/>
            </w:tcBorders>
            <w:shd w:val="clear" w:color="auto" w:fill="auto"/>
          </w:tcPr>
          <w:p w14:paraId="0F7A5D75" w14:textId="77777777" w:rsidR="00530B11" w:rsidRPr="00530B11" w:rsidRDefault="00530B11" w:rsidP="00530B11">
            <w:pPr>
              <w:pStyle w:val="A-TableText"/>
              <w:rPr>
                <w:rFonts w:ascii="Arial" w:hAnsi="Arial" w:cs="Arial"/>
              </w:rPr>
            </w:pPr>
            <w:r w:rsidRPr="00530B11">
              <w:rPr>
                <w:rFonts w:ascii="Arial" w:hAnsi="Arial" w:cs="Arial"/>
              </w:rPr>
              <w:t>SLE</w:t>
            </w:r>
          </w:p>
        </w:tc>
        <w:tc>
          <w:tcPr>
            <w:tcW w:w="6941" w:type="dxa"/>
            <w:tcBorders>
              <w:top w:val="single" w:sz="6" w:space="0" w:color="auto"/>
            </w:tcBorders>
            <w:shd w:val="clear" w:color="auto" w:fill="auto"/>
          </w:tcPr>
          <w:p w14:paraId="64600248" w14:textId="77777777" w:rsidR="00530B11" w:rsidRPr="00530B11" w:rsidRDefault="00530B11" w:rsidP="00530B11">
            <w:pPr>
              <w:pStyle w:val="A-TableText"/>
              <w:rPr>
                <w:rFonts w:ascii="Arial" w:hAnsi="Arial" w:cs="Arial"/>
              </w:rPr>
            </w:pPr>
            <w:r w:rsidRPr="00530B11">
              <w:rPr>
                <w:rFonts w:ascii="Arial" w:hAnsi="Arial" w:cs="Arial"/>
              </w:rPr>
              <w:t>Systemic Lupus Erythematosus</w:t>
            </w:r>
          </w:p>
        </w:tc>
      </w:tr>
      <w:tr w:rsidR="00530B11" w:rsidRPr="00530B11" w14:paraId="6AFB1354" w14:textId="77777777" w:rsidTr="00530B11">
        <w:trPr>
          <w:cantSplit/>
        </w:trPr>
        <w:tc>
          <w:tcPr>
            <w:tcW w:w="2376" w:type="dxa"/>
            <w:tcBorders>
              <w:top w:val="single" w:sz="6" w:space="0" w:color="auto"/>
            </w:tcBorders>
            <w:shd w:val="clear" w:color="auto" w:fill="auto"/>
          </w:tcPr>
          <w:p w14:paraId="2543E0E3" w14:textId="77777777" w:rsidR="00530B11" w:rsidRPr="00530B11" w:rsidRDefault="00530B11" w:rsidP="00530B11">
            <w:pPr>
              <w:pStyle w:val="A-TableText"/>
              <w:rPr>
                <w:rFonts w:ascii="Arial" w:hAnsi="Arial" w:cs="Arial"/>
              </w:rPr>
            </w:pPr>
            <w:r w:rsidRPr="00530B11">
              <w:rPr>
                <w:rFonts w:ascii="Arial" w:hAnsi="Arial" w:cs="Arial"/>
              </w:rPr>
              <w:t>t-SNE</w:t>
            </w:r>
          </w:p>
        </w:tc>
        <w:tc>
          <w:tcPr>
            <w:tcW w:w="6941" w:type="dxa"/>
            <w:tcBorders>
              <w:top w:val="single" w:sz="6" w:space="0" w:color="auto"/>
            </w:tcBorders>
            <w:shd w:val="clear" w:color="auto" w:fill="auto"/>
          </w:tcPr>
          <w:p w14:paraId="38172534" w14:textId="77777777" w:rsidR="00530B11" w:rsidRPr="00530B11" w:rsidRDefault="00530B11" w:rsidP="00530B11">
            <w:pPr>
              <w:pStyle w:val="A-TableText"/>
              <w:rPr>
                <w:rFonts w:ascii="Arial" w:hAnsi="Arial" w:cs="Arial"/>
              </w:rPr>
            </w:pPr>
            <w:r w:rsidRPr="00530B11">
              <w:rPr>
                <w:rFonts w:ascii="Arial" w:hAnsi="Arial" w:cs="Arial"/>
              </w:rPr>
              <w:t>t-Distributed Stochastic Neighbor Embedding</w:t>
            </w:r>
          </w:p>
        </w:tc>
      </w:tr>
      <w:tr w:rsidR="00530B11" w:rsidRPr="00530B11" w14:paraId="59AB7981" w14:textId="77777777" w:rsidTr="00530B11">
        <w:trPr>
          <w:cantSplit/>
        </w:trPr>
        <w:tc>
          <w:tcPr>
            <w:tcW w:w="2376" w:type="dxa"/>
            <w:tcBorders>
              <w:top w:val="single" w:sz="6" w:space="0" w:color="auto"/>
            </w:tcBorders>
            <w:shd w:val="clear" w:color="auto" w:fill="auto"/>
          </w:tcPr>
          <w:p w14:paraId="3D217CBF" w14:textId="77777777" w:rsidR="00530B11" w:rsidRPr="00530B11" w:rsidRDefault="00530B11" w:rsidP="00530B11">
            <w:pPr>
              <w:pStyle w:val="A-TableText"/>
              <w:rPr>
                <w:rFonts w:ascii="Arial" w:hAnsi="Arial" w:cs="Arial"/>
              </w:rPr>
            </w:pPr>
            <w:r w:rsidRPr="00530B11">
              <w:rPr>
                <w:rFonts w:ascii="Arial" w:hAnsi="Arial" w:cs="Arial"/>
              </w:rPr>
              <w:t>TVD</w:t>
            </w:r>
          </w:p>
        </w:tc>
        <w:tc>
          <w:tcPr>
            <w:tcW w:w="6941" w:type="dxa"/>
            <w:tcBorders>
              <w:top w:val="single" w:sz="6" w:space="0" w:color="auto"/>
            </w:tcBorders>
            <w:shd w:val="clear" w:color="auto" w:fill="auto"/>
          </w:tcPr>
          <w:p w14:paraId="48BB6F59" w14:textId="77777777" w:rsidR="00530B11" w:rsidRPr="00530B11" w:rsidRDefault="00530B11" w:rsidP="00530B11">
            <w:pPr>
              <w:pStyle w:val="A-TableText"/>
              <w:rPr>
                <w:rFonts w:ascii="Arial" w:hAnsi="Arial" w:cs="Arial"/>
              </w:rPr>
            </w:pPr>
            <w:r w:rsidRPr="00530B11">
              <w:rPr>
                <w:rFonts w:ascii="Arial" w:hAnsi="Arial" w:cs="Arial"/>
              </w:rPr>
              <w:t xml:space="preserve">Total Variation Distance </w:t>
            </w:r>
          </w:p>
        </w:tc>
      </w:tr>
      <w:tr w:rsidR="00530B11" w:rsidRPr="009802CA" w14:paraId="18D0C14E" w14:textId="77777777" w:rsidTr="00530B11">
        <w:trPr>
          <w:cantSplit/>
        </w:trPr>
        <w:tc>
          <w:tcPr>
            <w:tcW w:w="2376" w:type="dxa"/>
            <w:tcBorders>
              <w:top w:val="single" w:sz="6" w:space="0" w:color="auto"/>
            </w:tcBorders>
            <w:shd w:val="clear" w:color="auto" w:fill="auto"/>
          </w:tcPr>
          <w:p w14:paraId="22613157" w14:textId="77777777" w:rsidR="00530B11" w:rsidRPr="00530B11" w:rsidRDefault="00530B11" w:rsidP="00530B11">
            <w:pPr>
              <w:pStyle w:val="A-TableText"/>
              <w:rPr>
                <w:rFonts w:ascii="Arial" w:hAnsi="Arial" w:cs="Arial"/>
              </w:rPr>
            </w:pPr>
            <w:r w:rsidRPr="00530B11">
              <w:rPr>
                <w:rFonts w:ascii="Arial" w:hAnsi="Arial" w:cs="Arial"/>
              </w:rPr>
              <w:t>WIG2</w:t>
            </w:r>
          </w:p>
        </w:tc>
        <w:tc>
          <w:tcPr>
            <w:tcW w:w="6941" w:type="dxa"/>
            <w:tcBorders>
              <w:top w:val="single" w:sz="6" w:space="0" w:color="auto"/>
            </w:tcBorders>
            <w:shd w:val="clear" w:color="auto" w:fill="auto"/>
          </w:tcPr>
          <w:p w14:paraId="05AEAA87" w14:textId="77777777" w:rsidR="00530B11" w:rsidRPr="00607236" w:rsidRDefault="00530B11" w:rsidP="00530B11">
            <w:pPr>
              <w:pStyle w:val="A-TableText"/>
              <w:rPr>
                <w:rFonts w:ascii="Arial" w:hAnsi="Arial" w:cs="Arial"/>
                <w:lang w:val="de-DE"/>
              </w:rPr>
            </w:pPr>
            <w:r w:rsidRPr="00607236">
              <w:rPr>
                <w:rFonts w:ascii="Arial" w:hAnsi="Arial" w:cs="Arial"/>
                <w:lang w:val="de-DE"/>
              </w:rPr>
              <w:t>Wissenschaftliches Institut für Gesundheitsökonomie und Gesundheitssystemforschung</w:t>
            </w:r>
          </w:p>
        </w:tc>
      </w:tr>
      <w:tr w:rsidR="00530B11" w:rsidRPr="00530B11" w14:paraId="788DC39D" w14:textId="77777777" w:rsidTr="00530B11">
        <w:trPr>
          <w:cantSplit/>
        </w:trPr>
        <w:tc>
          <w:tcPr>
            <w:tcW w:w="2376" w:type="dxa"/>
            <w:tcBorders>
              <w:top w:val="single" w:sz="6" w:space="0" w:color="auto"/>
            </w:tcBorders>
            <w:shd w:val="clear" w:color="auto" w:fill="auto"/>
          </w:tcPr>
          <w:p w14:paraId="1B949306" w14:textId="77777777" w:rsidR="00530B11" w:rsidRPr="00530B11" w:rsidRDefault="00530B11" w:rsidP="00530B11">
            <w:pPr>
              <w:pStyle w:val="A-TableText"/>
              <w:rPr>
                <w:rFonts w:ascii="Arial" w:hAnsi="Arial" w:cs="Arial"/>
              </w:rPr>
            </w:pPr>
            <w:r w:rsidRPr="00530B11">
              <w:rPr>
                <w:rFonts w:ascii="Arial" w:hAnsi="Arial" w:cs="Arial"/>
              </w:rPr>
              <w:lastRenderedPageBreak/>
              <w:t>XGBoost</w:t>
            </w:r>
          </w:p>
        </w:tc>
        <w:tc>
          <w:tcPr>
            <w:tcW w:w="6941" w:type="dxa"/>
            <w:tcBorders>
              <w:top w:val="single" w:sz="6" w:space="0" w:color="auto"/>
            </w:tcBorders>
            <w:shd w:val="clear" w:color="auto" w:fill="auto"/>
          </w:tcPr>
          <w:p w14:paraId="2DD8FDCF" w14:textId="77777777" w:rsidR="00530B11" w:rsidRPr="00530B11" w:rsidRDefault="00530B11" w:rsidP="00530B11">
            <w:pPr>
              <w:pStyle w:val="A-TableText"/>
              <w:rPr>
                <w:rFonts w:ascii="Arial" w:hAnsi="Arial" w:cs="Arial"/>
              </w:rPr>
            </w:pPr>
            <w:r w:rsidRPr="00530B11">
              <w:rPr>
                <w:rFonts w:ascii="Arial" w:hAnsi="Arial" w:cs="Arial"/>
              </w:rPr>
              <w:t>eXtreme Gradient Boosting</w:t>
            </w:r>
          </w:p>
        </w:tc>
      </w:tr>
      <w:tr w:rsidR="00530B11" w:rsidRPr="009802CA" w14:paraId="0AE457C8" w14:textId="77777777" w:rsidTr="00530B11">
        <w:trPr>
          <w:cantSplit/>
        </w:trPr>
        <w:tc>
          <w:tcPr>
            <w:tcW w:w="2376" w:type="dxa"/>
            <w:tcBorders>
              <w:top w:val="single" w:sz="6" w:space="0" w:color="auto"/>
            </w:tcBorders>
            <w:shd w:val="clear" w:color="auto" w:fill="auto"/>
          </w:tcPr>
          <w:p w14:paraId="719660EF" w14:textId="77777777" w:rsidR="00530B11" w:rsidRPr="00530B11" w:rsidRDefault="00530B11" w:rsidP="00530B11">
            <w:pPr>
              <w:pStyle w:val="A-TableText"/>
              <w:rPr>
                <w:rFonts w:ascii="Arial" w:hAnsi="Arial" w:cs="Arial"/>
              </w:rPr>
            </w:pPr>
            <w:r w:rsidRPr="00530B11">
              <w:rPr>
                <w:rFonts w:ascii="Arial" w:hAnsi="Arial" w:cs="Arial"/>
              </w:rPr>
              <w:t xml:space="preserve">ZEG </w:t>
            </w:r>
          </w:p>
        </w:tc>
        <w:tc>
          <w:tcPr>
            <w:tcW w:w="6941" w:type="dxa"/>
            <w:tcBorders>
              <w:top w:val="single" w:sz="6" w:space="0" w:color="auto"/>
            </w:tcBorders>
            <w:shd w:val="clear" w:color="auto" w:fill="auto"/>
          </w:tcPr>
          <w:p w14:paraId="31119741" w14:textId="77777777" w:rsidR="00530B11" w:rsidRPr="00607236" w:rsidRDefault="00530B11" w:rsidP="00530B11">
            <w:pPr>
              <w:pStyle w:val="A-TableText"/>
              <w:rPr>
                <w:rFonts w:ascii="Arial" w:hAnsi="Arial" w:cs="Arial"/>
                <w:lang w:val="de-DE"/>
              </w:rPr>
            </w:pPr>
            <w:r w:rsidRPr="00607236">
              <w:rPr>
                <w:rFonts w:ascii="Arial" w:hAnsi="Arial" w:cs="Arial"/>
                <w:lang w:val="de-DE"/>
              </w:rPr>
              <w:t>Zentrum für Epidemiologie und Gesundheitsforschung</w:t>
            </w:r>
          </w:p>
        </w:tc>
      </w:tr>
      <w:tr w:rsidR="00F27D31" w:rsidRPr="009802CA" w14:paraId="5D5011B6" w14:textId="77777777" w:rsidTr="00530B11">
        <w:trPr>
          <w:cantSplit/>
        </w:trPr>
        <w:tc>
          <w:tcPr>
            <w:tcW w:w="2376" w:type="dxa"/>
          </w:tcPr>
          <w:p w14:paraId="4366F73A" w14:textId="77777777" w:rsidR="00F27D31" w:rsidRPr="00607236" w:rsidRDefault="00F27D31">
            <w:pPr>
              <w:pStyle w:val="A-TableText"/>
              <w:rPr>
                <w:rFonts w:ascii="Arial" w:hAnsi="Arial" w:cs="Arial"/>
                <w:lang w:val="de-DE"/>
              </w:rPr>
            </w:pPr>
          </w:p>
        </w:tc>
        <w:tc>
          <w:tcPr>
            <w:tcW w:w="6941" w:type="dxa"/>
          </w:tcPr>
          <w:p w14:paraId="6027435C" w14:textId="77777777" w:rsidR="00F27D31" w:rsidRPr="00607236" w:rsidRDefault="00F27D31">
            <w:pPr>
              <w:pStyle w:val="A-TableText"/>
              <w:rPr>
                <w:rFonts w:ascii="Arial" w:hAnsi="Arial" w:cs="Arial"/>
                <w:lang w:val="de-DE"/>
              </w:rPr>
            </w:pPr>
          </w:p>
        </w:tc>
      </w:tr>
      <w:tr w:rsidR="00F27D31" w:rsidRPr="009802CA" w14:paraId="15C88661" w14:textId="77777777" w:rsidTr="00530B11">
        <w:trPr>
          <w:cantSplit/>
        </w:trPr>
        <w:tc>
          <w:tcPr>
            <w:tcW w:w="2376" w:type="dxa"/>
            <w:tcBorders>
              <w:bottom w:val="single" w:sz="4" w:space="0" w:color="auto"/>
            </w:tcBorders>
          </w:tcPr>
          <w:p w14:paraId="63C46588" w14:textId="77777777" w:rsidR="00F27D31" w:rsidRPr="00607236" w:rsidRDefault="00F27D31">
            <w:pPr>
              <w:pStyle w:val="A-TableText"/>
              <w:rPr>
                <w:rFonts w:ascii="Arial" w:hAnsi="Arial" w:cs="Arial"/>
                <w:lang w:val="de-DE"/>
              </w:rPr>
            </w:pPr>
          </w:p>
        </w:tc>
        <w:tc>
          <w:tcPr>
            <w:tcW w:w="6941" w:type="dxa"/>
            <w:tcBorders>
              <w:bottom w:val="single" w:sz="4" w:space="0" w:color="auto"/>
            </w:tcBorders>
          </w:tcPr>
          <w:p w14:paraId="0077FA43" w14:textId="77777777" w:rsidR="00F27D31" w:rsidRPr="00607236" w:rsidRDefault="00F27D31">
            <w:pPr>
              <w:pStyle w:val="A-TableText"/>
              <w:rPr>
                <w:rFonts w:ascii="Arial" w:hAnsi="Arial" w:cs="Arial"/>
                <w:lang w:val="de-DE"/>
              </w:rPr>
            </w:pPr>
          </w:p>
        </w:tc>
      </w:tr>
    </w:tbl>
    <w:p w14:paraId="2BB89B70" w14:textId="77777777" w:rsidR="00FD220C" w:rsidRPr="00420D04" w:rsidRDefault="00FD220C" w:rsidP="00FD220C">
      <w:pPr>
        <w:pStyle w:val="A-Heading1"/>
        <w:pageBreakBefore/>
        <w:rPr>
          <w:rFonts w:ascii="Arial" w:hAnsi="Arial" w:cs="Arial"/>
        </w:rPr>
      </w:pPr>
      <w:bookmarkStart w:id="7" w:name="_Toc158789169"/>
      <w:r w:rsidRPr="00420D04">
        <w:rPr>
          <w:rFonts w:ascii="Arial" w:hAnsi="Arial" w:cs="Arial"/>
        </w:rPr>
        <w:lastRenderedPageBreak/>
        <w:t>Responsible Parties</w:t>
      </w:r>
      <w:bookmarkEnd w:id="7"/>
    </w:p>
    <w:tbl>
      <w:tblPr>
        <w:tblW w:w="9558" w:type="dxa"/>
        <w:tblLayout w:type="fixed"/>
        <w:tblLook w:val="0000" w:firstRow="0" w:lastRow="0" w:firstColumn="0" w:lastColumn="0" w:noHBand="0" w:noVBand="0"/>
      </w:tblPr>
      <w:tblGrid>
        <w:gridCol w:w="2068"/>
        <w:gridCol w:w="2180"/>
        <w:gridCol w:w="1488"/>
        <w:gridCol w:w="1438"/>
        <w:gridCol w:w="2384"/>
      </w:tblGrid>
      <w:tr w:rsidR="00FD220C" w:rsidRPr="00C55C3B" w14:paraId="4727F935" w14:textId="77777777" w:rsidTr="00471671">
        <w:trPr>
          <w:cantSplit/>
          <w:tblHeader/>
        </w:trPr>
        <w:tc>
          <w:tcPr>
            <w:tcW w:w="2068" w:type="dxa"/>
            <w:tcBorders>
              <w:top w:val="single" w:sz="4" w:space="0" w:color="auto"/>
              <w:bottom w:val="single" w:sz="6" w:space="0" w:color="auto"/>
            </w:tcBorders>
          </w:tcPr>
          <w:p w14:paraId="642FE623" w14:textId="77777777" w:rsidR="00FD220C" w:rsidRPr="00C55C3B" w:rsidRDefault="00FD220C" w:rsidP="00471671">
            <w:pPr>
              <w:pStyle w:val="A-TableHeader"/>
              <w:rPr>
                <w:rFonts w:ascii="Arial" w:hAnsi="Arial" w:cs="Arial"/>
              </w:rPr>
            </w:pPr>
            <w:r w:rsidRPr="00C55C3B">
              <w:rPr>
                <w:rFonts w:ascii="Arial" w:hAnsi="Arial" w:cs="Arial"/>
              </w:rPr>
              <w:t>Name</w:t>
            </w:r>
          </w:p>
        </w:tc>
        <w:tc>
          <w:tcPr>
            <w:tcW w:w="2180" w:type="dxa"/>
            <w:tcBorders>
              <w:top w:val="single" w:sz="4" w:space="0" w:color="auto"/>
              <w:bottom w:val="single" w:sz="6" w:space="0" w:color="auto"/>
            </w:tcBorders>
          </w:tcPr>
          <w:p w14:paraId="1C9CAD60" w14:textId="77777777" w:rsidR="00FD220C" w:rsidRPr="00C55C3B" w:rsidRDefault="00471671" w:rsidP="00471671">
            <w:pPr>
              <w:pStyle w:val="A-TableHeader"/>
              <w:rPr>
                <w:rFonts w:ascii="Arial" w:hAnsi="Arial" w:cs="Arial"/>
              </w:rPr>
            </w:pPr>
            <w:r w:rsidRPr="00C55C3B">
              <w:rPr>
                <w:rFonts w:ascii="Arial" w:hAnsi="Arial" w:cs="Arial"/>
              </w:rPr>
              <w:t xml:space="preserve">Professional </w:t>
            </w:r>
            <w:r w:rsidR="00FD220C" w:rsidRPr="00C55C3B">
              <w:rPr>
                <w:rFonts w:ascii="Arial" w:hAnsi="Arial" w:cs="Arial"/>
              </w:rPr>
              <w:t>Title</w:t>
            </w:r>
          </w:p>
        </w:tc>
        <w:tc>
          <w:tcPr>
            <w:tcW w:w="1488" w:type="dxa"/>
            <w:tcBorders>
              <w:top w:val="single" w:sz="4" w:space="0" w:color="auto"/>
              <w:bottom w:val="single" w:sz="6" w:space="0" w:color="auto"/>
            </w:tcBorders>
          </w:tcPr>
          <w:p w14:paraId="41B3FB7D" w14:textId="77777777" w:rsidR="00FD220C" w:rsidRPr="00C55C3B" w:rsidRDefault="004B694A" w:rsidP="00471671">
            <w:pPr>
              <w:pStyle w:val="A-TableHeader"/>
              <w:rPr>
                <w:rFonts w:ascii="Arial" w:hAnsi="Arial" w:cs="Arial"/>
              </w:rPr>
            </w:pPr>
            <w:r w:rsidRPr="00C55C3B">
              <w:rPr>
                <w:rFonts w:ascii="Arial" w:hAnsi="Arial" w:cs="Arial"/>
              </w:rPr>
              <w:t>Role in Study</w:t>
            </w:r>
          </w:p>
        </w:tc>
        <w:tc>
          <w:tcPr>
            <w:tcW w:w="1438" w:type="dxa"/>
            <w:tcBorders>
              <w:top w:val="single" w:sz="4" w:space="0" w:color="auto"/>
              <w:bottom w:val="single" w:sz="6" w:space="0" w:color="auto"/>
            </w:tcBorders>
          </w:tcPr>
          <w:p w14:paraId="30C3CC6B" w14:textId="77777777" w:rsidR="00FD220C" w:rsidRPr="00C55C3B" w:rsidRDefault="00471671" w:rsidP="00471671">
            <w:pPr>
              <w:pStyle w:val="A-TableHeader"/>
              <w:rPr>
                <w:rFonts w:ascii="Arial" w:hAnsi="Arial" w:cs="Arial"/>
              </w:rPr>
            </w:pPr>
            <w:r w:rsidRPr="00C55C3B">
              <w:rPr>
                <w:rFonts w:ascii="Arial" w:hAnsi="Arial" w:cs="Arial"/>
              </w:rPr>
              <w:t>Affiliation</w:t>
            </w:r>
          </w:p>
        </w:tc>
        <w:tc>
          <w:tcPr>
            <w:tcW w:w="2384" w:type="dxa"/>
            <w:tcBorders>
              <w:top w:val="single" w:sz="4" w:space="0" w:color="auto"/>
              <w:bottom w:val="single" w:sz="6" w:space="0" w:color="auto"/>
            </w:tcBorders>
          </w:tcPr>
          <w:p w14:paraId="6285EED3" w14:textId="77777777" w:rsidR="00FD220C" w:rsidRPr="00C55C3B" w:rsidRDefault="004B694A" w:rsidP="00471671">
            <w:pPr>
              <w:pStyle w:val="A-TableHeader"/>
              <w:rPr>
                <w:rFonts w:ascii="Arial" w:hAnsi="Arial" w:cs="Arial"/>
              </w:rPr>
            </w:pPr>
            <w:r w:rsidRPr="00C55C3B">
              <w:rPr>
                <w:rFonts w:ascii="Arial" w:hAnsi="Arial" w:cs="Arial"/>
              </w:rPr>
              <w:t>Email Address</w:t>
            </w:r>
          </w:p>
        </w:tc>
      </w:tr>
      <w:tr w:rsidR="00660942" w:rsidRPr="00C55C3B" w14:paraId="208D08A4" w14:textId="77777777" w:rsidTr="009C6CBB">
        <w:trPr>
          <w:cantSplit/>
        </w:trPr>
        <w:tc>
          <w:tcPr>
            <w:tcW w:w="2068" w:type="dxa"/>
            <w:tcBorders>
              <w:top w:val="single" w:sz="6" w:space="0" w:color="auto"/>
            </w:tcBorders>
            <w:vAlign w:val="center"/>
          </w:tcPr>
          <w:p w14:paraId="639036F3" w14:textId="600FA40C" w:rsidR="00660942" w:rsidRPr="00C55C3B" w:rsidRDefault="00660942" w:rsidP="009C6CBB">
            <w:pPr>
              <w:pStyle w:val="A-TableText"/>
              <w:rPr>
                <w:rFonts w:ascii="Arial" w:hAnsi="Arial" w:cs="Arial"/>
              </w:rPr>
            </w:pPr>
            <w:r w:rsidRPr="00C55C3B">
              <w:rPr>
                <w:rFonts w:ascii="Arial" w:hAnsi="Arial" w:cs="Arial"/>
              </w:rPr>
              <w:t>George Kafatos</w:t>
            </w:r>
          </w:p>
        </w:tc>
        <w:tc>
          <w:tcPr>
            <w:tcW w:w="2180" w:type="dxa"/>
            <w:tcBorders>
              <w:top w:val="single" w:sz="6" w:space="0" w:color="auto"/>
            </w:tcBorders>
            <w:vAlign w:val="center"/>
          </w:tcPr>
          <w:p w14:paraId="2E98FA2B" w14:textId="531553C0" w:rsidR="00660942" w:rsidRPr="00C55C3B" w:rsidRDefault="00660942" w:rsidP="009C6CBB">
            <w:pPr>
              <w:pStyle w:val="A-TableText"/>
              <w:rPr>
                <w:rFonts w:ascii="Arial" w:hAnsi="Arial" w:cs="Arial"/>
              </w:rPr>
            </w:pPr>
            <w:r w:rsidRPr="00C55C3B">
              <w:rPr>
                <w:rFonts w:ascii="Arial" w:hAnsi="Arial" w:cs="Arial"/>
              </w:rPr>
              <w:t>Director Data &amp; Analytics</w:t>
            </w:r>
          </w:p>
        </w:tc>
        <w:tc>
          <w:tcPr>
            <w:tcW w:w="1488" w:type="dxa"/>
            <w:tcBorders>
              <w:top w:val="single" w:sz="6" w:space="0" w:color="auto"/>
            </w:tcBorders>
            <w:vAlign w:val="center"/>
          </w:tcPr>
          <w:p w14:paraId="3DC2210F" w14:textId="743ABC19" w:rsidR="00660942" w:rsidRPr="00C55C3B" w:rsidRDefault="00660942" w:rsidP="009C6CBB">
            <w:pPr>
              <w:pStyle w:val="A-TableText"/>
              <w:rPr>
                <w:rFonts w:ascii="Arial" w:hAnsi="Arial" w:cs="Arial"/>
              </w:rPr>
            </w:pPr>
            <w:r w:rsidRPr="00C55C3B">
              <w:rPr>
                <w:rFonts w:ascii="Arial" w:hAnsi="Arial" w:cs="Arial"/>
              </w:rPr>
              <w:t>Project Lead</w:t>
            </w:r>
          </w:p>
        </w:tc>
        <w:tc>
          <w:tcPr>
            <w:tcW w:w="1438" w:type="dxa"/>
            <w:tcBorders>
              <w:top w:val="single" w:sz="6" w:space="0" w:color="auto"/>
            </w:tcBorders>
            <w:vAlign w:val="center"/>
          </w:tcPr>
          <w:p w14:paraId="5B7B0354" w14:textId="0C4EF2A3" w:rsidR="00660942" w:rsidRPr="00C55C3B" w:rsidRDefault="00660942" w:rsidP="009C6CBB">
            <w:pPr>
              <w:pStyle w:val="A-TableText"/>
              <w:rPr>
                <w:rFonts w:ascii="Arial" w:hAnsi="Arial" w:cs="Arial"/>
                <w:lang w:val="de-DE"/>
              </w:rPr>
            </w:pPr>
            <w:r w:rsidRPr="00C55C3B">
              <w:rPr>
                <w:rFonts w:ascii="Arial" w:hAnsi="Arial" w:cs="Arial"/>
              </w:rPr>
              <w:t>AMGEN</w:t>
            </w:r>
          </w:p>
        </w:tc>
        <w:tc>
          <w:tcPr>
            <w:tcW w:w="2384" w:type="dxa"/>
            <w:tcBorders>
              <w:top w:val="single" w:sz="6" w:space="0" w:color="auto"/>
            </w:tcBorders>
            <w:vAlign w:val="center"/>
          </w:tcPr>
          <w:p w14:paraId="193BA747" w14:textId="4BBF0BE4" w:rsidR="00660942" w:rsidRPr="00083857" w:rsidRDefault="00B1759D" w:rsidP="009C6CBB">
            <w:pPr>
              <w:pStyle w:val="A-TableText"/>
              <w:rPr>
                <w:rFonts w:ascii="Arial" w:hAnsi="Arial" w:cs="Arial"/>
                <w:lang w:val="de-DE"/>
              </w:rPr>
            </w:pPr>
            <w:r w:rsidRPr="00083857">
              <w:rPr>
                <w:rFonts w:ascii="Arial" w:hAnsi="Arial" w:cs="Arial"/>
                <w:lang w:val="de-DE"/>
              </w:rPr>
              <w:t>gkafatos@amgen.com</w:t>
            </w:r>
          </w:p>
        </w:tc>
      </w:tr>
      <w:tr w:rsidR="003F73F8" w:rsidRPr="00C55C3B" w14:paraId="7C80E52A" w14:textId="77777777" w:rsidTr="009C6CBB">
        <w:trPr>
          <w:cantSplit/>
        </w:trPr>
        <w:tc>
          <w:tcPr>
            <w:tcW w:w="2068" w:type="dxa"/>
            <w:vAlign w:val="center"/>
          </w:tcPr>
          <w:p w14:paraId="0BCC5021" w14:textId="5BC99F88" w:rsidR="003F73F8" w:rsidRPr="00C55C3B" w:rsidRDefault="003A214B" w:rsidP="009C6CBB">
            <w:pPr>
              <w:pStyle w:val="A-TableText"/>
              <w:rPr>
                <w:rFonts w:ascii="Arial" w:hAnsi="Arial" w:cs="Arial"/>
              </w:rPr>
            </w:pPr>
            <w:r w:rsidRPr="00C55C3B">
              <w:rPr>
                <w:rFonts w:ascii="Arial" w:hAnsi="Arial" w:cs="Arial"/>
              </w:rPr>
              <w:t>Bagmeet Behera</w:t>
            </w:r>
          </w:p>
        </w:tc>
        <w:tc>
          <w:tcPr>
            <w:tcW w:w="2180" w:type="dxa"/>
            <w:vAlign w:val="center"/>
          </w:tcPr>
          <w:p w14:paraId="382ACA72" w14:textId="7550B76D" w:rsidR="003F73F8" w:rsidRPr="00C55C3B" w:rsidRDefault="00A75BD2" w:rsidP="009C6CBB">
            <w:pPr>
              <w:pStyle w:val="A-TableText"/>
              <w:rPr>
                <w:rFonts w:ascii="Arial" w:hAnsi="Arial" w:cs="Arial"/>
              </w:rPr>
            </w:pPr>
            <w:r w:rsidRPr="00C55C3B">
              <w:rPr>
                <w:rFonts w:ascii="Arial" w:hAnsi="Arial" w:cs="Arial"/>
              </w:rPr>
              <w:t>Sr Manager - Data Science</w:t>
            </w:r>
          </w:p>
        </w:tc>
        <w:tc>
          <w:tcPr>
            <w:tcW w:w="1488" w:type="dxa"/>
            <w:vAlign w:val="center"/>
          </w:tcPr>
          <w:p w14:paraId="5CA543B1" w14:textId="40CC06C7" w:rsidR="003F73F8" w:rsidRPr="00C55C3B" w:rsidRDefault="008B6E43" w:rsidP="009C6CBB">
            <w:pPr>
              <w:pStyle w:val="A-TableText"/>
              <w:rPr>
                <w:rFonts w:ascii="Arial" w:hAnsi="Arial" w:cs="Arial"/>
              </w:rPr>
            </w:pPr>
            <w:r w:rsidRPr="00C55C3B">
              <w:rPr>
                <w:rFonts w:ascii="Arial" w:hAnsi="Arial" w:cs="Arial"/>
              </w:rPr>
              <w:t>Project Lead</w:t>
            </w:r>
          </w:p>
        </w:tc>
        <w:tc>
          <w:tcPr>
            <w:tcW w:w="1438" w:type="dxa"/>
            <w:vAlign w:val="center"/>
          </w:tcPr>
          <w:p w14:paraId="4B22B3B1" w14:textId="4D832FFB" w:rsidR="003F73F8" w:rsidRPr="00C55C3B" w:rsidRDefault="00AB496F" w:rsidP="009C6CBB">
            <w:pPr>
              <w:pStyle w:val="A-TableText"/>
              <w:rPr>
                <w:rFonts w:ascii="Arial" w:hAnsi="Arial" w:cs="Arial"/>
              </w:rPr>
            </w:pPr>
            <w:r w:rsidRPr="00C55C3B">
              <w:rPr>
                <w:rFonts w:ascii="Arial" w:hAnsi="Arial" w:cs="Arial"/>
              </w:rPr>
              <w:t>AMGEN</w:t>
            </w:r>
          </w:p>
        </w:tc>
        <w:tc>
          <w:tcPr>
            <w:tcW w:w="2384" w:type="dxa"/>
            <w:vAlign w:val="center"/>
          </w:tcPr>
          <w:p w14:paraId="0D5477B4" w14:textId="2CB32BA8" w:rsidR="003F73F8" w:rsidRPr="00607236" w:rsidRDefault="00A10659" w:rsidP="009C6CBB">
            <w:pPr>
              <w:pStyle w:val="A-TableText"/>
              <w:rPr>
                <w:rFonts w:ascii="Arial" w:hAnsi="Arial" w:cs="Arial"/>
                <w:lang w:val="de-DE"/>
              </w:rPr>
            </w:pPr>
            <w:r w:rsidRPr="00083857">
              <w:rPr>
                <w:rFonts w:ascii="Arial" w:hAnsi="Arial" w:cs="Arial"/>
                <w:lang w:val="de-DE"/>
              </w:rPr>
              <w:t>bagmeet.behera@amgen.com</w:t>
            </w:r>
          </w:p>
        </w:tc>
      </w:tr>
      <w:tr w:rsidR="00660942" w:rsidRPr="00C55C3B" w14:paraId="4AA17E60" w14:textId="77777777" w:rsidTr="009C6CBB">
        <w:trPr>
          <w:cantSplit/>
        </w:trPr>
        <w:tc>
          <w:tcPr>
            <w:tcW w:w="2068" w:type="dxa"/>
            <w:vAlign w:val="center"/>
          </w:tcPr>
          <w:p w14:paraId="2A0E2907" w14:textId="28D43E2A" w:rsidR="00660942" w:rsidRPr="00C55C3B" w:rsidRDefault="00660942" w:rsidP="009C6CBB">
            <w:pPr>
              <w:pStyle w:val="A-TableText"/>
              <w:rPr>
                <w:rFonts w:ascii="Arial" w:hAnsi="Arial" w:cs="Arial"/>
              </w:rPr>
            </w:pPr>
            <w:r w:rsidRPr="00C55C3B">
              <w:rPr>
                <w:rFonts w:ascii="Arial" w:hAnsi="Arial" w:cs="Arial"/>
              </w:rPr>
              <w:t>Alexander Unger</w:t>
            </w:r>
          </w:p>
        </w:tc>
        <w:tc>
          <w:tcPr>
            <w:tcW w:w="2180" w:type="dxa"/>
            <w:vAlign w:val="center"/>
          </w:tcPr>
          <w:p w14:paraId="7C48C336" w14:textId="6462F997" w:rsidR="00660942" w:rsidRPr="00C55C3B" w:rsidRDefault="00660942" w:rsidP="009C6CBB">
            <w:pPr>
              <w:pStyle w:val="A-TableText"/>
              <w:rPr>
                <w:rFonts w:ascii="Arial" w:hAnsi="Arial" w:cs="Arial"/>
              </w:rPr>
            </w:pPr>
            <w:r w:rsidRPr="00C55C3B">
              <w:rPr>
                <w:rFonts w:ascii="Arial" w:hAnsi="Arial" w:cs="Arial"/>
              </w:rPr>
              <w:t>Director Data Insights, Data Science &amp; AI</w:t>
            </w:r>
          </w:p>
        </w:tc>
        <w:tc>
          <w:tcPr>
            <w:tcW w:w="1488" w:type="dxa"/>
            <w:vAlign w:val="center"/>
          </w:tcPr>
          <w:p w14:paraId="0E75EE60" w14:textId="2D96C0EE" w:rsidR="00660942" w:rsidRPr="00C55C3B" w:rsidRDefault="00660942" w:rsidP="009C6CBB">
            <w:pPr>
              <w:pStyle w:val="A-TableText"/>
              <w:rPr>
                <w:rFonts w:ascii="Arial" w:hAnsi="Arial" w:cs="Arial"/>
              </w:rPr>
            </w:pPr>
            <w:r w:rsidRPr="00C55C3B">
              <w:rPr>
                <w:rFonts w:ascii="Arial" w:hAnsi="Arial" w:cs="Arial"/>
              </w:rPr>
              <w:t>Project Lead</w:t>
            </w:r>
          </w:p>
        </w:tc>
        <w:tc>
          <w:tcPr>
            <w:tcW w:w="1438" w:type="dxa"/>
            <w:vAlign w:val="center"/>
          </w:tcPr>
          <w:p w14:paraId="5D4680CF" w14:textId="5DB5D523" w:rsidR="00660942" w:rsidRPr="00C55C3B" w:rsidRDefault="00660942" w:rsidP="009C6CBB">
            <w:pPr>
              <w:pStyle w:val="A-TableText"/>
              <w:rPr>
                <w:rFonts w:ascii="Arial" w:hAnsi="Arial" w:cs="Arial"/>
              </w:rPr>
            </w:pPr>
            <w:r w:rsidRPr="00C55C3B">
              <w:rPr>
                <w:rFonts w:ascii="Arial" w:hAnsi="Arial" w:cs="Arial"/>
              </w:rPr>
              <w:t>AstraZeneca</w:t>
            </w:r>
          </w:p>
        </w:tc>
        <w:tc>
          <w:tcPr>
            <w:tcW w:w="2384" w:type="dxa"/>
            <w:vAlign w:val="center"/>
          </w:tcPr>
          <w:p w14:paraId="74C87E48" w14:textId="1F2D0FA4" w:rsidR="00660942" w:rsidRPr="00083857" w:rsidRDefault="00BD2574" w:rsidP="009C6CBB">
            <w:pPr>
              <w:pStyle w:val="A-TableText"/>
              <w:rPr>
                <w:rFonts w:ascii="Arial" w:hAnsi="Arial" w:cs="Arial"/>
                <w:lang w:val="de-DE"/>
              </w:rPr>
            </w:pPr>
            <w:r w:rsidRPr="00607236">
              <w:rPr>
                <w:rFonts w:ascii="Arial" w:hAnsi="Arial" w:cs="Arial"/>
              </w:rPr>
              <w:t>alexander.unger@astrazeneca</w:t>
            </w:r>
            <w:r w:rsidR="00B71BA2" w:rsidRPr="00083857">
              <w:rPr>
                <w:rFonts w:ascii="Arial" w:hAnsi="Arial" w:cs="Arial"/>
                <w:lang w:val="de-DE"/>
              </w:rPr>
              <w:t>.com</w:t>
            </w:r>
          </w:p>
        </w:tc>
      </w:tr>
      <w:tr w:rsidR="00660942" w:rsidRPr="00C55C3B" w14:paraId="16D3D78F" w14:textId="77777777" w:rsidTr="009C6CBB">
        <w:trPr>
          <w:cantSplit/>
        </w:trPr>
        <w:tc>
          <w:tcPr>
            <w:tcW w:w="2068" w:type="dxa"/>
            <w:vAlign w:val="center"/>
          </w:tcPr>
          <w:p w14:paraId="4C732F66" w14:textId="17AD9640" w:rsidR="00660942" w:rsidRPr="00C55C3B" w:rsidRDefault="00660942" w:rsidP="009C6CBB">
            <w:pPr>
              <w:pStyle w:val="A-TableText"/>
              <w:rPr>
                <w:rFonts w:ascii="Arial" w:hAnsi="Arial" w:cs="Arial"/>
              </w:rPr>
            </w:pPr>
            <w:r w:rsidRPr="00C55C3B">
              <w:rPr>
                <w:rFonts w:ascii="Arial" w:hAnsi="Arial" w:cs="Arial"/>
              </w:rPr>
              <w:t>Caroline Lienau</w:t>
            </w:r>
          </w:p>
        </w:tc>
        <w:tc>
          <w:tcPr>
            <w:tcW w:w="2180" w:type="dxa"/>
            <w:vAlign w:val="center"/>
          </w:tcPr>
          <w:p w14:paraId="79EE3750" w14:textId="06C087F8" w:rsidR="00660942" w:rsidRPr="00C55C3B" w:rsidRDefault="00660942" w:rsidP="009C6CBB">
            <w:pPr>
              <w:pStyle w:val="A-TableText"/>
              <w:rPr>
                <w:rFonts w:ascii="Arial" w:hAnsi="Arial" w:cs="Arial"/>
              </w:rPr>
            </w:pPr>
            <w:r w:rsidRPr="00C55C3B">
              <w:rPr>
                <w:rFonts w:ascii="Arial" w:hAnsi="Arial" w:cs="Arial"/>
              </w:rPr>
              <w:t>Data Scientist</w:t>
            </w:r>
          </w:p>
        </w:tc>
        <w:tc>
          <w:tcPr>
            <w:tcW w:w="1488" w:type="dxa"/>
            <w:vAlign w:val="center"/>
          </w:tcPr>
          <w:p w14:paraId="42CD0168" w14:textId="40D6312E" w:rsidR="00660942" w:rsidRPr="00C55C3B" w:rsidRDefault="00660942" w:rsidP="009C6CBB">
            <w:pPr>
              <w:pStyle w:val="A-TableText"/>
              <w:rPr>
                <w:rFonts w:ascii="Arial" w:hAnsi="Arial" w:cs="Arial"/>
              </w:rPr>
            </w:pPr>
            <w:r w:rsidRPr="00C55C3B">
              <w:rPr>
                <w:rFonts w:ascii="Arial" w:hAnsi="Arial" w:cs="Arial"/>
              </w:rPr>
              <w:t>Project Lead</w:t>
            </w:r>
          </w:p>
        </w:tc>
        <w:tc>
          <w:tcPr>
            <w:tcW w:w="1438" w:type="dxa"/>
            <w:vAlign w:val="center"/>
          </w:tcPr>
          <w:p w14:paraId="4DBBCAAC" w14:textId="76965AD6" w:rsidR="00660942" w:rsidRPr="00C55C3B" w:rsidRDefault="00660942" w:rsidP="009C6CBB">
            <w:pPr>
              <w:pStyle w:val="A-TableText"/>
              <w:rPr>
                <w:rFonts w:ascii="Arial" w:hAnsi="Arial" w:cs="Arial"/>
              </w:rPr>
            </w:pPr>
            <w:r w:rsidRPr="00C55C3B">
              <w:rPr>
                <w:rFonts w:ascii="Arial" w:hAnsi="Arial" w:cs="Arial"/>
              </w:rPr>
              <w:t>AstraZeneca</w:t>
            </w:r>
          </w:p>
        </w:tc>
        <w:tc>
          <w:tcPr>
            <w:tcW w:w="2384" w:type="dxa"/>
            <w:vAlign w:val="center"/>
          </w:tcPr>
          <w:p w14:paraId="385B04CC" w14:textId="6351FF97" w:rsidR="00660942" w:rsidRPr="00607236" w:rsidRDefault="00BD2574" w:rsidP="009C6CBB">
            <w:pPr>
              <w:pStyle w:val="A-TableText"/>
              <w:rPr>
                <w:rFonts w:ascii="Arial" w:hAnsi="Arial" w:cs="Arial"/>
                <w:lang w:val="de-DE"/>
              </w:rPr>
            </w:pPr>
            <w:r w:rsidRPr="00607236">
              <w:rPr>
                <w:rFonts w:ascii="Arial" w:hAnsi="Arial" w:cs="Arial"/>
                <w:lang w:val="de-DE"/>
              </w:rPr>
              <w:t>caroline.lienau@astrazeneca</w:t>
            </w:r>
            <w:r w:rsidR="00B1759D" w:rsidRPr="00607236">
              <w:rPr>
                <w:rFonts w:ascii="Arial" w:hAnsi="Arial" w:cs="Arial"/>
                <w:lang w:val="de-DE"/>
              </w:rPr>
              <w:t>.com</w:t>
            </w:r>
          </w:p>
        </w:tc>
      </w:tr>
      <w:tr w:rsidR="00660942" w:rsidRPr="009802CA" w14:paraId="777BDC38" w14:textId="77777777" w:rsidTr="009C6CBB">
        <w:trPr>
          <w:cantSplit/>
        </w:trPr>
        <w:tc>
          <w:tcPr>
            <w:tcW w:w="2068" w:type="dxa"/>
            <w:vAlign w:val="center"/>
          </w:tcPr>
          <w:p w14:paraId="585AAB94" w14:textId="3C2D7518" w:rsidR="00660942" w:rsidRPr="00C55C3B" w:rsidRDefault="00660942" w:rsidP="009C6CBB">
            <w:pPr>
              <w:pStyle w:val="A-TableText"/>
              <w:rPr>
                <w:rFonts w:ascii="Arial" w:hAnsi="Arial" w:cs="Arial"/>
              </w:rPr>
            </w:pPr>
            <w:r w:rsidRPr="00C55C3B">
              <w:rPr>
                <w:rFonts w:ascii="Arial" w:hAnsi="Arial" w:cs="Arial"/>
              </w:rPr>
              <w:t>Marc Pignot</w:t>
            </w:r>
          </w:p>
        </w:tc>
        <w:tc>
          <w:tcPr>
            <w:tcW w:w="2180" w:type="dxa"/>
            <w:vAlign w:val="center"/>
          </w:tcPr>
          <w:p w14:paraId="29753FC8" w14:textId="2DC2D740" w:rsidR="00660942" w:rsidRPr="00C55C3B" w:rsidRDefault="00660942" w:rsidP="009C6CBB">
            <w:pPr>
              <w:pStyle w:val="A-TableText"/>
              <w:rPr>
                <w:rFonts w:ascii="Arial" w:hAnsi="Arial" w:cs="Arial"/>
              </w:rPr>
            </w:pPr>
            <w:r w:rsidRPr="00C55C3B">
              <w:rPr>
                <w:rFonts w:ascii="Arial" w:hAnsi="Arial" w:cs="Arial"/>
              </w:rPr>
              <w:t>Head of Real-World Evidence &amp; Safety Data Analytics</w:t>
            </w:r>
          </w:p>
        </w:tc>
        <w:tc>
          <w:tcPr>
            <w:tcW w:w="1488" w:type="dxa"/>
            <w:vAlign w:val="center"/>
          </w:tcPr>
          <w:p w14:paraId="121CAE88" w14:textId="26C87A42" w:rsidR="00660942" w:rsidRPr="00C55C3B" w:rsidRDefault="00660942" w:rsidP="009C6CBB">
            <w:pPr>
              <w:pStyle w:val="A-TableText"/>
              <w:rPr>
                <w:rFonts w:ascii="Arial" w:hAnsi="Arial" w:cs="Arial"/>
              </w:rPr>
            </w:pPr>
            <w:r w:rsidRPr="00C55C3B">
              <w:rPr>
                <w:rFonts w:ascii="Arial" w:hAnsi="Arial" w:cs="Arial"/>
              </w:rPr>
              <w:t>Project Director</w:t>
            </w:r>
          </w:p>
        </w:tc>
        <w:tc>
          <w:tcPr>
            <w:tcW w:w="1438" w:type="dxa"/>
            <w:vAlign w:val="center"/>
          </w:tcPr>
          <w:p w14:paraId="716046D5" w14:textId="6ECA4E28" w:rsidR="00660942" w:rsidRPr="00C55C3B" w:rsidRDefault="00660942" w:rsidP="009C6CBB">
            <w:pPr>
              <w:pStyle w:val="A-TableText"/>
              <w:rPr>
                <w:rFonts w:ascii="Arial" w:hAnsi="Arial" w:cs="Arial"/>
                <w:lang w:val="de-DE"/>
              </w:rPr>
            </w:pPr>
            <w:r w:rsidRPr="00C55C3B">
              <w:rPr>
                <w:rFonts w:ascii="Arial" w:hAnsi="Arial" w:cs="Arial"/>
                <w:lang w:val="de-DE"/>
              </w:rPr>
              <w:t>Zentrum für Epidemiologie und Gesundheitsforschung Berlin</w:t>
            </w:r>
            <w:r w:rsidR="0002276A" w:rsidRPr="00C55C3B">
              <w:rPr>
                <w:rFonts w:ascii="Arial" w:hAnsi="Arial" w:cs="Arial"/>
                <w:lang w:val="de-DE"/>
              </w:rPr>
              <w:t xml:space="preserve"> (ZEG Berlin)</w:t>
            </w:r>
          </w:p>
        </w:tc>
        <w:tc>
          <w:tcPr>
            <w:tcW w:w="2384" w:type="dxa"/>
            <w:vAlign w:val="center"/>
          </w:tcPr>
          <w:p w14:paraId="158A58C3" w14:textId="505F61BC" w:rsidR="00660942" w:rsidRPr="00083857" w:rsidRDefault="00BD2574" w:rsidP="009C6CBB">
            <w:pPr>
              <w:pStyle w:val="A-TableText"/>
              <w:rPr>
                <w:rFonts w:ascii="Arial" w:hAnsi="Arial" w:cs="Arial"/>
                <w:lang w:val="de-DE"/>
              </w:rPr>
            </w:pPr>
            <w:r w:rsidRPr="00607236">
              <w:rPr>
                <w:rFonts w:ascii="Arial" w:hAnsi="Arial" w:cs="Arial"/>
                <w:lang w:val="de-DE"/>
              </w:rPr>
              <w:t>m.pignot@zeg</w:t>
            </w:r>
            <w:r w:rsidR="00660942" w:rsidRPr="00083857">
              <w:rPr>
                <w:rFonts w:ascii="Arial" w:hAnsi="Arial" w:cs="Arial"/>
                <w:lang w:val="de-DE"/>
              </w:rPr>
              <w:t>-berlin.de</w:t>
            </w:r>
          </w:p>
        </w:tc>
      </w:tr>
      <w:tr w:rsidR="00660942" w:rsidRPr="00C55C3B" w14:paraId="732D1E1C" w14:textId="77777777" w:rsidTr="009C6CBB">
        <w:trPr>
          <w:cantSplit/>
        </w:trPr>
        <w:tc>
          <w:tcPr>
            <w:tcW w:w="2068" w:type="dxa"/>
            <w:vAlign w:val="center"/>
          </w:tcPr>
          <w:p w14:paraId="5D9137BE" w14:textId="22FEE4D2" w:rsidR="00660942" w:rsidRPr="00C55C3B" w:rsidRDefault="00660942" w:rsidP="009C6CBB">
            <w:pPr>
              <w:pStyle w:val="A-TableText"/>
              <w:rPr>
                <w:rFonts w:ascii="Arial" w:hAnsi="Arial" w:cs="Arial"/>
              </w:rPr>
            </w:pPr>
            <w:r w:rsidRPr="00C55C3B">
              <w:rPr>
                <w:rFonts w:ascii="Arial" w:hAnsi="Arial" w:cs="Arial"/>
              </w:rPr>
              <w:t>Michael Schultze</w:t>
            </w:r>
          </w:p>
        </w:tc>
        <w:tc>
          <w:tcPr>
            <w:tcW w:w="2180" w:type="dxa"/>
            <w:vAlign w:val="center"/>
          </w:tcPr>
          <w:p w14:paraId="27146EC2" w14:textId="6FC8EE09" w:rsidR="00660942" w:rsidRPr="00C55C3B" w:rsidRDefault="00660942" w:rsidP="009C6CBB">
            <w:pPr>
              <w:pStyle w:val="A-TableText"/>
              <w:rPr>
                <w:rFonts w:ascii="Arial" w:hAnsi="Arial" w:cs="Arial"/>
              </w:rPr>
            </w:pPr>
            <w:r w:rsidRPr="00C55C3B">
              <w:rPr>
                <w:rFonts w:ascii="Arial" w:hAnsi="Arial" w:cs="Arial"/>
              </w:rPr>
              <w:t>Director of Real-World Evidence &amp; Safety Data Analytics</w:t>
            </w:r>
          </w:p>
        </w:tc>
        <w:tc>
          <w:tcPr>
            <w:tcW w:w="1488" w:type="dxa"/>
            <w:vAlign w:val="center"/>
          </w:tcPr>
          <w:p w14:paraId="55E9D02F" w14:textId="782A9F43" w:rsidR="00660942" w:rsidRPr="00C55C3B" w:rsidRDefault="00660942" w:rsidP="009C6CBB">
            <w:pPr>
              <w:pStyle w:val="A-TableText"/>
              <w:rPr>
                <w:rFonts w:ascii="Arial" w:hAnsi="Arial" w:cs="Arial"/>
              </w:rPr>
            </w:pPr>
            <w:r w:rsidRPr="00C55C3B">
              <w:rPr>
                <w:rFonts w:ascii="Arial" w:hAnsi="Arial" w:cs="Arial"/>
              </w:rPr>
              <w:t xml:space="preserve">Project </w:t>
            </w:r>
            <w:r w:rsidR="00FF1885" w:rsidRPr="00C55C3B">
              <w:rPr>
                <w:rFonts w:ascii="Arial" w:hAnsi="Arial" w:cs="Arial"/>
              </w:rPr>
              <w:t>Manager</w:t>
            </w:r>
          </w:p>
        </w:tc>
        <w:tc>
          <w:tcPr>
            <w:tcW w:w="1438" w:type="dxa"/>
            <w:vAlign w:val="center"/>
          </w:tcPr>
          <w:p w14:paraId="05E46E66" w14:textId="1477969C" w:rsidR="00660942" w:rsidRPr="00C55C3B" w:rsidRDefault="00660942" w:rsidP="009C6CBB">
            <w:pPr>
              <w:pStyle w:val="A-TableText"/>
              <w:rPr>
                <w:rFonts w:ascii="Arial" w:hAnsi="Arial" w:cs="Arial"/>
              </w:rPr>
            </w:pPr>
            <w:r w:rsidRPr="00C55C3B">
              <w:rPr>
                <w:rFonts w:ascii="Arial" w:hAnsi="Arial" w:cs="Arial"/>
              </w:rPr>
              <w:t>ZEG Berlin</w:t>
            </w:r>
          </w:p>
        </w:tc>
        <w:tc>
          <w:tcPr>
            <w:tcW w:w="2384" w:type="dxa"/>
            <w:vAlign w:val="center"/>
          </w:tcPr>
          <w:p w14:paraId="276BF1EF" w14:textId="095E91C2" w:rsidR="00660942" w:rsidRPr="00083857" w:rsidRDefault="00BD2574" w:rsidP="009C6CBB">
            <w:pPr>
              <w:pStyle w:val="A-TableText"/>
              <w:rPr>
                <w:rFonts w:ascii="Arial" w:hAnsi="Arial" w:cs="Arial"/>
              </w:rPr>
            </w:pPr>
            <w:r w:rsidRPr="00607236">
              <w:rPr>
                <w:rFonts w:ascii="Arial" w:hAnsi="Arial" w:cs="Arial"/>
              </w:rPr>
              <w:t>m.schultze@zeg</w:t>
            </w:r>
            <w:r w:rsidR="00660942" w:rsidRPr="00083857">
              <w:rPr>
                <w:rFonts w:ascii="Arial" w:hAnsi="Arial" w:cs="Arial"/>
              </w:rPr>
              <w:t>-berlin.de</w:t>
            </w:r>
          </w:p>
        </w:tc>
      </w:tr>
      <w:tr w:rsidR="00660942" w:rsidRPr="00C55C3B" w14:paraId="67A4F6EC" w14:textId="77777777" w:rsidTr="009C6CBB">
        <w:trPr>
          <w:cantSplit/>
        </w:trPr>
        <w:tc>
          <w:tcPr>
            <w:tcW w:w="2068" w:type="dxa"/>
            <w:vAlign w:val="center"/>
          </w:tcPr>
          <w:p w14:paraId="2529CFE8" w14:textId="1D5C6952" w:rsidR="00660942" w:rsidRPr="00C55C3B" w:rsidRDefault="00660942" w:rsidP="009C6CBB">
            <w:pPr>
              <w:pStyle w:val="A-TableText"/>
              <w:rPr>
                <w:rFonts w:ascii="Arial" w:hAnsi="Arial" w:cs="Arial"/>
              </w:rPr>
            </w:pPr>
            <w:r w:rsidRPr="00C55C3B">
              <w:rPr>
                <w:rFonts w:ascii="Arial" w:hAnsi="Arial" w:cs="Arial"/>
              </w:rPr>
              <w:t>Nils Kossack</w:t>
            </w:r>
          </w:p>
        </w:tc>
        <w:tc>
          <w:tcPr>
            <w:tcW w:w="2180" w:type="dxa"/>
            <w:vAlign w:val="center"/>
          </w:tcPr>
          <w:p w14:paraId="5019BF70" w14:textId="7C16E550" w:rsidR="00660942" w:rsidRPr="00C55C3B" w:rsidRDefault="00660942" w:rsidP="009C6CBB">
            <w:pPr>
              <w:pStyle w:val="A-TableText"/>
              <w:rPr>
                <w:rFonts w:ascii="Arial" w:hAnsi="Arial" w:cs="Arial"/>
              </w:rPr>
            </w:pPr>
            <w:r w:rsidRPr="00C55C3B">
              <w:rPr>
                <w:rFonts w:ascii="Arial" w:hAnsi="Arial" w:cs="Arial"/>
              </w:rPr>
              <w:t>Head of Analytics</w:t>
            </w:r>
          </w:p>
        </w:tc>
        <w:tc>
          <w:tcPr>
            <w:tcW w:w="1488" w:type="dxa"/>
            <w:vAlign w:val="center"/>
          </w:tcPr>
          <w:p w14:paraId="06D20275" w14:textId="068A973D" w:rsidR="00660942" w:rsidRPr="00C55C3B" w:rsidRDefault="00660942" w:rsidP="009C6CBB">
            <w:pPr>
              <w:pStyle w:val="A-TableText"/>
              <w:rPr>
                <w:rFonts w:ascii="Arial" w:hAnsi="Arial" w:cs="Arial"/>
              </w:rPr>
            </w:pPr>
            <w:r w:rsidRPr="00C55C3B">
              <w:rPr>
                <w:rFonts w:ascii="Arial" w:hAnsi="Arial" w:cs="Arial"/>
              </w:rPr>
              <w:t>Lead Analyst</w:t>
            </w:r>
          </w:p>
        </w:tc>
        <w:tc>
          <w:tcPr>
            <w:tcW w:w="1438" w:type="dxa"/>
            <w:vAlign w:val="center"/>
          </w:tcPr>
          <w:p w14:paraId="41B50304" w14:textId="2180610F" w:rsidR="00660942" w:rsidRPr="00C55C3B" w:rsidRDefault="00660942" w:rsidP="009C6CBB">
            <w:pPr>
              <w:pStyle w:val="A-TableText"/>
              <w:rPr>
                <w:rFonts w:ascii="Arial" w:hAnsi="Arial" w:cs="Arial"/>
                <w:lang w:val="de-DE"/>
              </w:rPr>
            </w:pPr>
            <w:r w:rsidRPr="00C55C3B">
              <w:rPr>
                <w:rFonts w:ascii="Arial" w:hAnsi="Arial" w:cs="Arial"/>
                <w:lang w:val="de-DE"/>
              </w:rPr>
              <w:t>Wissenschaftliches Institut für Gesundheitsökonomie und Gesundheitssystemforschung, (WIG2</w:t>
            </w:r>
            <w:r w:rsidR="0002276A" w:rsidRPr="00C55C3B">
              <w:rPr>
                <w:rFonts w:ascii="Arial" w:hAnsi="Arial" w:cs="Arial"/>
                <w:lang w:val="de-DE"/>
              </w:rPr>
              <w:t>)</w:t>
            </w:r>
          </w:p>
        </w:tc>
        <w:tc>
          <w:tcPr>
            <w:tcW w:w="2384" w:type="dxa"/>
            <w:vAlign w:val="center"/>
          </w:tcPr>
          <w:p w14:paraId="5841995A" w14:textId="1101AD9F" w:rsidR="00660942" w:rsidRPr="00083857" w:rsidRDefault="00BD2574" w:rsidP="009C6CBB">
            <w:pPr>
              <w:pStyle w:val="A-TableText"/>
              <w:rPr>
                <w:rFonts w:ascii="Arial" w:hAnsi="Arial" w:cs="Arial"/>
                <w:lang w:val="de-DE"/>
              </w:rPr>
            </w:pPr>
            <w:r w:rsidRPr="00607236">
              <w:rPr>
                <w:rFonts w:ascii="Arial" w:hAnsi="Arial" w:cs="Arial"/>
              </w:rPr>
              <w:t>nils.kossack@wig</w:t>
            </w:r>
            <w:r w:rsidR="00660942" w:rsidRPr="00083857">
              <w:rPr>
                <w:rFonts w:ascii="Arial" w:hAnsi="Arial" w:cs="Arial"/>
                <w:lang w:val="de-DE"/>
              </w:rPr>
              <w:t>2.de</w:t>
            </w:r>
          </w:p>
        </w:tc>
      </w:tr>
      <w:tr w:rsidR="00660942" w:rsidRPr="00C55C3B" w14:paraId="56B66E39" w14:textId="77777777" w:rsidTr="009C6CBB">
        <w:trPr>
          <w:cantSplit/>
        </w:trPr>
        <w:tc>
          <w:tcPr>
            <w:tcW w:w="2068" w:type="dxa"/>
            <w:vAlign w:val="center"/>
          </w:tcPr>
          <w:p w14:paraId="54270A27" w14:textId="12A7F703" w:rsidR="00660942" w:rsidRPr="00C55C3B" w:rsidRDefault="00660942" w:rsidP="009C6CBB">
            <w:pPr>
              <w:pStyle w:val="A-TableText"/>
              <w:rPr>
                <w:rFonts w:ascii="Arial" w:hAnsi="Arial" w:cs="Arial"/>
              </w:rPr>
            </w:pPr>
            <w:r w:rsidRPr="00C55C3B">
              <w:rPr>
                <w:rFonts w:ascii="Arial" w:hAnsi="Arial" w:cs="Arial"/>
              </w:rPr>
              <w:t>Tobias Heidler</w:t>
            </w:r>
          </w:p>
        </w:tc>
        <w:tc>
          <w:tcPr>
            <w:tcW w:w="2180" w:type="dxa"/>
            <w:vAlign w:val="center"/>
          </w:tcPr>
          <w:p w14:paraId="78BD6204" w14:textId="21CDCC78" w:rsidR="00660942" w:rsidRPr="00C55C3B" w:rsidRDefault="00660942" w:rsidP="009C6CBB">
            <w:pPr>
              <w:pStyle w:val="A-TableText"/>
              <w:rPr>
                <w:rFonts w:ascii="Arial" w:hAnsi="Arial" w:cs="Arial"/>
              </w:rPr>
            </w:pPr>
            <w:r w:rsidRPr="00C55C3B">
              <w:rPr>
                <w:rFonts w:ascii="Arial" w:hAnsi="Arial" w:cs="Arial"/>
              </w:rPr>
              <w:t>Analyst</w:t>
            </w:r>
          </w:p>
        </w:tc>
        <w:tc>
          <w:tcPr>
            <w:tcW w:w="1488" w:type="dxa"/>
            <w:vAlign w:val="center"/>
          </w:tcPr>
          <w:p w14:paraId="14662A38" w14:textId="6696C477" w:rsidR="00660942" w:rsidRPr="00C55C3B" w:rsidRDefault="00660942" w:rsidP="009C6CBB">
            <w:pPr>
              <w:pStyle w:val="A-TableText"/>
              <w:rPr>
                <w:rFonts w:ascii="Arial" w:hAnsi="Arial" w:cs="Arial"/>
              </w:rPr>
            </w:pPr>
            <w:r w:rsidRPr="00C55C3B">
              <w:rPr>
                <w:rFonts w:ascii="Arial" w:hAnsi="Arial" w:cs="Arial"/>
              </w:rPr>
              <w:t>Analyst</w:t>
            </w:r>
          </w:p>
        </w:tc>
        <w:tc>
          <w:tcPr>
            <w:tcW w:w="1438" w:type="dxa"/>
            <w:vAlign w:val="center"/>
          </w:tcPr>
          <w:p w14:paraId="2E6E5613" w14:textId="4C13C256" w:rsidR="00660942" w:rsidRPr="00C55C3B" w:rsidRDefault="00660942" w:rsidP="009C6CBB">
            <w:pPr>
              <w:pStyle w:val="A-TableText"/>
              <w:rPr>
                <w:rFonts w:ascii="Arial" w:hAnsi="Arial" w:cs="Arial"/>
                <w:lang w:val="de-DE"/>
              </w:rPr>
            </w:pPr>
            <w:r w:rsidRPr="00C55C3B">
              <w:rPr>
                <w:rFonts w:ascii="Arial" w:hAnsi="Arial" w:cs="Arial"/>
                <w:lang w:val="de-DE"/>
              </w:rPr>
              <w:t>WIG2</w:t>
            </w:r>
          </w:p>
        </w:tc>
        <w:tc>
          <w:tcPr>
            <w:tcW w:w="2384" w:type="dxa"/>
            <w:vAlign w:val="center"/>
          </w:tcPr>
          <w:p w14:paraId="59E8E56D" w14:textId="7D4C5AF8" w:rsidR="00660942" w:rsidRPr="00083857" w:rsidRDefault="00BD2574" w:rsidP="009C6CBB">
            <w:pPr>
              <w:pStyle w:val="A-TableText"/>
              <w:rPr>
                <w:rFonts w:ascii="Arial" w:hAnsi="Arial" w:cs="Arial"/>
                <w:lang w:val="de-DE"/>
              </w:rPr>
            </w:pPr>
            <w:r w:rsidRPr="00607236">
              <w:rPr>
                <w:rFonts w:ascii="Arial" w:hAnsi="Arial" w:cs="Arial"/>
              </w:rPr>
              <w:t>tobias.heidler@wig</w:t>
            </w:r>
            <w:r w:rsidR="00660942" w:rsidRPr="00083857">
              <w:rPr>
                <w:rFonts w:ascii="Arial" w:hAnsi="Arial" w:cs="Arial"/>
                <w:lang w:val="de-DE"/>
              </w:rPr>
              <w:t>2.de</w:t>
            </w:r>
          </w:p>
        </w:tc>
      </w:tr>
      <w:tr w:rsidR="00083CF0" w:rsidRPr="00C55C3B" w14:paraId="70C053B2" w14:textId="77777777" w:rsidTr="009C6CBB">
        <w:trPr>
          <w:cantSplit/>
        </w:trPr>
        <w:tc>
          <w:tcPr>
            <w:tcW w:w="2068" w:type="dxa"/>
            <w:vAlign w:val="center"/>
          </w:tcPr>
          <w:p w14:paraId="4BCC884A" w14:textId="6F5374A8" w:rsidR="00083CF0" w:rsidRPr="00C55C3B" w:rsidRDefault="00640C03" w:rsidP="009C6CBB">
            <w:pPr>
              <w:pStyle w:val="A-TableText"/>
              <w:rPr>
                <w:rFonts w:ascii="Arial" w:hAnsi="Arial" w:cs="Arial"/>
              </w:rPr>
            </w:pPr>
            <w:r w:rsidRPr="00C55C3B">
              <w:rPr>
                <w:rFonts w:ascii="Arial" w:hAnsi="Arial" w:cs="Arial"/>
              </w:rPr>
              <w:t>Dietmar Frey</w:t>
            </w:r>
          </w:p>
        </w:tc>
        <w:tc>
          <w:tcPr>
            <w:tcW w:w="2180" w:type="dxa"/>
            <w:vAlign w:val="center"/>
          </w:tcPr>
          <w:p w14:paraId="00956B62" w14:textId="6A31E833" w:rsidR="00083CF0" w:rsidRPr="00C55C3B" w:rsidRDefault="00706FE2" w:rsidP="009C6CBB">
            <w:pPr>
              <w:pStyle w:val="A-TableText"/>
              <w:rPr>
                <w:rFonts w:ascii="Arial" w:hAnsi="Arial" w:cs="Arial"/>
              </w:rPr>
            </w:pPr>
            <w:r w:rsidRPr="00C55C3B">
              <w:rPr>
                <w:rFonts w:ascii="Arial" w:hAnsi="Arial" w:cs="Arial"/>
              </w:rPr>
              <w:t>CEO</w:t>
            </w:r>
          </w:p>
        </w:tc>
        <w:tc>
          <w:tcPr>
            <w:tcW w:w="1488" w:type="dxa"/>
            <w:vAlign w:val="center"/>
          </w:tcPr>
          <w:p w14:paraId="7F4542AC" w14:textId="1C3200BC" w:rsidR="00083CF0" w:rsidRPr="00C55C3B" w:rsidRDefault="00706FE2" w:rsidP="009C6CBB">
            <w:pPr>
              <w:pStyle w:val="A-TableText"/>
              <w:rPr>
                <w:rFonts w:ascii="Arial" w:hAnsi="Arial" w:cs="Arial"/>
              </w:rPr>
            </w:pPr>
            <w:r w:rsidRPr="00C55C3B">
              <w:rPr>
                <w:rFonts w:ascii="Arial" w:hAnsi="Arial" w:cs="Arial"/>
              </w:rPr>
              <w:t xml:space="preserve">AI </w:t>
            </w:r>
            <w:r w:rsidR="00BC1534" w:rsidRPr="00C55C3B">
              <w:rPr>
                <w:rFonts w:ascii="Arial" w:hAnsi="Arial" w:cs="Arial"/>
              </w:rPr>
              <w:t xml:space="preserve">/ </w:t>
            </w:r>
            <w:r w:rsidR="009D023F">
              <w:rPr>
                <w:rFonts w:ascii="Arial" w:hAnsi="Arial" w:cs="Arial"/>
              </w:rPr>
              <w:t>synthetic data</w:t>
            </w:r>
            <w:r w:rsidR="00BC1534" w:rsidRPr="00C55C3B">
              <w:rPr>
                <w:rFonts w:ascii="Arial" w:hAnsi="Arial" w:cs="Arial"/>
              </w:rPr>
              <w:t xml:space="preserve"> </w:t>
            </w:r>
            <w:r w:rsidRPr="00C55C3B">
              <w:rPr>
                <w:rFonts w:ascii="Arial" w:hAnsi="Arial" w:cs="Arial"/>
              </w:rPr>
              <w:t>Consultant</w:t>
            </w:r>
          </w:p>
        </w:tc>
        <w:tc>
          <w:tcPr>
            <w:tcW w:w="1438" w:type="dxa"/>
            <w:vAlign w:val="center"/>
          </w:tcPr>
          <w:p w14:paraId="1F1BC9E8" w14:textId="79C1C7E8" w:rsidR="00083CF0" w:rsidRPr="00C55C3B" w:rsidRDefault="00706FE2" w:rsidP="009C6CBB">
            <w:pPr>
              <w:pStyle w:val="A-TableText"/>
              <w:rPr>
                <w:rFonts w:ascii="Arial" w:hAnsi="Arial" w:cs="Arial"/>
              </w:rPr>
            </w:pPr>
            <w:r w:rsidRPr="00C55C3B">
              <w:rPr>
                <w:rFonts w:ascii="Arial" w:hAnsi="Arial" w:cs="Arial"/>
              </w:rPr>
              <w:t>Ai4medicine</w:t>
            </w:r>
          </w:p>
        </w:tc>
        <w:tc>
          <w:tcPr>
            <w:tcW w:w="2384" w:type="dxa"/>
            <w:vAlign w:val="center"/>
          </w:tcPr>
          <w:p w14:paraId="081D8D3F" w14:textId="162CD4BD" w:rsidR="00083CF0" w:rsidRPr="00607236" w:rsidRDefault="00BD2574" w:rsidP="009C6CBB">
            <w:pPr>
              <w:pStyle w:val="A-TableText"/>
              <w:rPr>
                <w:rFonts w:ascii="Arial" w:hAnsi="Arial" w:cs="Arial"/>
                <w:lang w:val="de-DE"/>
              </w:rPr>
            </w:pPr>
            <w:r w:rsidRPr="00607236">
              <w:rPr>
                <w:rFonts w:ascii="Arial" w:hAnsi="Arial" w:cs="Arial"/>
                <w:lang w:val="de-DE"/>
              </w:rPr>
              <w:t>dietmar.frey@ai</w:t>
            </w:r>
            <w:r w:rsidR="00706FE2" w:rsidRPr="00607236">
              <w:rPr>
                <w:rFonts w:ascii="Arial" w:hAnsi="Arial" w:cs="Arial"/>
                <w:lang w:val="de-DE"/>
              </w:rPr>
              <w:t>4medicine.com</w:t>
            </w:r>
          </w:p>
        </w:tc>
      </w:tr>
      <w:tr w:rsidR="00083CF0" w:rsidRPr="00C55C3B" w14:paraId="232B33C7" w14:textId="77777777" w:rsidTr="009C6CBB">
        <w:trPr>
          <w:cantSplit/>
        </w:trPr>
        <w:tc>
          <w:tcPr>
            <w:tcW w:w="2068" w:type="dxa"/>
            <w:vAlign w:val="center"/>
          </w:tcPr>
          <w:p w14:paraId="437B86E7" w14:textId="7E2EBE13" w:rsidR="00083CF0" w:rsidRPr="00C55C3B" w:rsidRDefault="00420305" w:rsidP="00420305">
            <w:pPr>
              <w:rPr>
                <w:rFonts w:ascii="Arial" w:hAnsi="Arial" w:cs="Arial"/>
                <w:sz w:val="22"/>
              </w:rPr>
            </w:pPr>
            <w:r w:rsidRPr="00C55C3B">
              <w:rPr>
                <w:rFonts w:ascii="Arial" w:hAnsi="Arial" w:cs="Arial"/>
                <w:sz w:val="22"/>
              </w:rPr>
              <w:t>Zhenchen Wang</w:t>
            </w:r>
          </w:p>
        </w:tc>
        <w:tc>
          <w:tcPr>
            <w:tcW w:w="2180" w:type="dxa"/>
            <w:vAlign w:val="center"/>
          </w:tcPr>
          <w:p w14:paraId="74F31A24" w14:textId="73CEA9CB" w:rsidR="00083CF0" w:rsidRPr="00C55C3B" w:rsidRDefault="00420305" w:rsidP="00420305">
            <w:pPr>
              <w:jc w:val="left"/>
              <w:rPr>
                <w:rFonts w:ascii="Arial" w:hAnsi="Arial" w:cs="Arial"/>
                <w:sz w:val="22"/>
              </w:rPr>
            </w:pPr>
            <w:r w:rsidRPr="00C55C3B">
              <w:rPr>
                <w:rFonts w:ascii="Arial" w:hAnsi="Arial" w:cs="Arial"/>
                <w:sz w:val="22"/>
              </w:rPr>
              <w:t>Data Science Specialist</w:t>
            </w:r>
          </w:p>
        </w:tc>
        <w:tc>
          <w:tcPr>
            <w:tcW w:w="1488" w:type="dxa"/>
            <w:vAlign w:val="center"/>
          </w:tcPr>
          <w:p w14:paraId="2D3EC932" w14:textId="4552EE02" w:rsidR="00083CF0" w:rsidRPr="00C55C3B" w:rsidRDefault="00BC1534" w:rsidP="009C6CBB">
            <w:pPr>
              <w:pStyle w:val="A-TableText"/>
              <w:rPr>
                <w:rFonts w:ascii="Arial" w:hAnsi="Arial" w:cs="Arial"/>
              </w:rPr>
            </w:pPr>
            <w:r w:rsidRPr="00C55C3B">
              <w:rPr>
                <w:rFonts w:ascii="Arial" w:hAnsi="Arial" w:cs="Arial"/>
              </w:rPr>
              <w:t xml:space="preserve">AI / </w:t>
            </w:r>
            <w:r w:rsidR="009D023F">
              <w:rPr>
                <w:rFonts w:ascii="Arial" w:hAnsi="Arial" w:cs="Arial"/>
              </w:rPr>
              <w:t>synthetic data</w:t>
            </w:r>
            <w:r w:rsidRPr="00C55C3B">
              <w:rPr>
                <w:rFonts w:ascii="Arial" w:hAnsi="Arial" w:cs="Arial"/>
              </w:rPr>
              <w:t xml:space="preserve"> Consultant</w:t>
            </w:r>
          </w:p>
        </w:tc>
        <w:tc>
          <w:tcPr>
            <w:tcW w:w="1438" w:type="dxa"/>
            <w:vAlign w:val="center"/>
          </w:tcPr>
          <w:p w14:paraId="5CB94F37" w14:textId="09B2E0B2" w:rsidR="00083CF0" w:rsidRPr="00C55C3B" w:rsidRDefault="009C6CBB" w:rsidP="009C6CBB">
            <w:pPr>
              <w:pStyle w:val="A-TableText"/>
              <w:rPr>
                <w:rFonts w:ascii="Arial" w:hAnsi="Arial" w:cs="Arial"/>
              </w:rPr>
            </w:pPr>
            <w:r w:rsidRPr="00C55C3B">
              <w:rPr>
                <w:rFonts w:ascii="Arial" w:hAnsi="Arial" w:cs="Arial"/>
              </w:rPr>
              <w:t>CPRD</w:t>
            </w:r>
          </w:p>
        </w:tc>
        <w:tc>
          <w:tcPr>
            <w:tcW w:w="2384" w:type="dxa"/>
            <w:vAlign w:val="center"/>
          </w:tcPr>
          <w:p w14:paraId="4C20D8D5" w14:textId="54650F01" w:rsidR="00083CF0" w:rsidRPr="00083857" w:rsidRDefault="00BD2574" w:rsidP="009C6CBB">
            <w:pPr>
              <w:pStyle w:val="A-TableText"/>
              <w:rPr>
                <w:rFonts w:ascii="Arial" w:hAnsi="Arial" w:cs="Arial"/>
              </w:rPr>
            </w:pPr>
            <w:r w:rsidRPr="00607236">
              <w:rPr>
                <w:rFonts w:ascii="Arial" w:hAnsi="Arial" w:cs="Arial"/>
              </w:rPr>
              <w:t>zhenchen.wang@mhra</w:t>
            </w:r>
            <w:r w:rsidR="009C6CBB" w:rsidRPr="00083857">
              <w:rPr>
                <w:rFonts w:ascii="Arial" w:hAnsi="Arial" w:cs="Arial"/>
              </w:rPr>
              <w:t>.gov.uk</w:t>
            </w:r>
          </w:p>
        </w:tc>
      </w:tr>
      <w:tr w:rsidR="00083CF0" w:rsidRPr="00C55C3B" w14:paraId="4731957B" w14:textId="77777777" w:rsidTr="009C6CBB">
        <w:trPr>
          <w:cantSplit/>
        </w:trPr>
        <w:tc>
          <w:tcPr>
            <w:tcW w:w="2068" w:type="dxa"/>
            <w:vAlign w:val="center"/>
          </w:tcPr>
          <w:p w14:paraId="2E48C382" w14:textId="528B16EF" w:rsidR="00083CF0" w:rsidRPr="00C55C3B" w:rsidRDefault="0002276A" w:rsidP="009C6CBB">
            <w:pPr>
              <w:pStyle w:val="A-TableText"/>
              <w:rPr>
                <w:rFonts w:ascii="Arial" w:hAnsi="Arial" w:cs="Arial"/>
              </w:rPr>
            </w:pPr>
            <w:r w:rsidRPr="00C55C3B">
              <w:rPr>
                <w:rFonts w:ascii="Arial" w:hAnsi="Arial" w:cs="Arial"/>
              </w:rPr>
              <w:t>Philipp Koch</w:t>
            </w:r>
          </w:p>
        </w:tc>
        <w:tc>
          <w:tcPr>
            <w:tcW w:w="2180" w:type="dxa"/>
            <w:vAlign w:val="center"/>
          </w:tcPr>
          <w:p w14:paraId="38812D44" w14:textId="11859D1E" w:rsidR="00083CF0" w:rsidRPr="00C55C3B" w:rsidRDefault="00A43DCE" w:rsidP="009C6CBB">
            <w:pPr>
              <w:pStyle w:val="A-TableText"/>
              <w:rPr>
                <w:rFonts w:ascii="Arial" w:hAnsi="Arial" w:cs="Arial"/>
              </w:rPr>
            </w:pPr>
            <w:r w:rsidRPr="00C55C3B">
              <w:rPr>
                <w:rFonts w:ascii="Arial" w:hAnsi="Arial" w:cs="Arial"/>
                <w:sz w:val="20"/>
              </w:rPr>
              <w:t>Data Scientist &amp; Machine Learning Engineer</w:t>
            </w:r>
          </w:p>
        </w:tc>
        <w:tc>
          <w:tcPr>
            <w:tcW w:w="1488" w:type="dxa"/>
            <w:vAlign w:val="center"/>
          </w:tcPr>
          <w:p w14:paraId="4EB257C7" w14:textId="1981A808" w:rsidR="00083CF0" w:rsidRPr="00C55C3B" w:rsidRDefault="00BC1534" w:rsidP="009C6CBB">
            <w:pPr>
              <w:pStyle w:val="A-TableText"/>
              <w:rPr>
                <w:rFonts w:ascii="Arial" w:hAnsi="Arial" w:cs="Arial"/>
              </w:rPr>
            </w:pPr>
            <w:r w:rsidRPr="00C55C3B">
              <w:rPr>
                <w:rFonts w:ascii="Arial" w:hAnsi="Arial" w:cs="Arial"/>
              </w:rPr>
              <w:t xml:space="preserve">AI / </w:t>
            </w:r>
            <w:r w:rsidR="009D023F">
              <w:rPr>
                <w:rFonts w:ascii="Arial" w:hAnsi="Arial" w:cs="Arial"/>
              </w:rPr>
              <w:t>synthetic data</w:t>
            </w:r>
            <w:r w:rsidRPr="00C55C3B">
              <w:rPr>
                <w:rFonts w:ascii="Arial" w:hAnsi="Arial" w:cs="Arial"/>
              </w:rPr>
              <w:t xml:space="preserve"> Consultant</w:t>
            </w:r>
          </w:p>
        </w:tc>
        <w:tc>
          <w:tcPr>
            <w:tcW w:w="1438" w:type="dxa"/>
            <w:vAlign w:val="center"/>
          </w:tcPr>
          <w:p w14:paraId="2ADE5179" w14:textId="0634A979" w:rsidR="00083CF0" w:rsidRPr="00C55C3B" w:rsidRDefault="0002276A" w:rsidP="009C6CBB">
            <w:pPr>
              <w:pStyle w:val="A-TableText"/>
              <w:rPr>
                <w:rFonts w:ascii="Arial" w:hAnsi="Arial" w:cs="Arial"/>
              </w:rPr>
            </w:pPr>
            <w:r w:rsidRPr="00C55C3B">
              <w:rPr>
                <w:rFonts w:ascii="Arial" w:hAnsi="Arial" w:cs="Arial"/>
              </w:rPr>
              <w:t>Limebit</w:t>
            </w:r>
          </w:p>
        </w:tc>
        <w:tc>
          <w:tcPr>
            <w:tcW w:w="2384" w:type="dxa"/>
            <w:vAlign w:val="center"/>
          </w:tcPr>
          <w:p w14:paraId="2DE8632E" w14:textId="64B0F226" w:rsidR="00083CF0" w:rsidRPr="00607236" w:rsidRDefault="00BD2574" w:rsidP="009C6CBB">
            <w:pPr>
              <w:pStyle w:val="A-TableText"/>
              <w:rPr>
                <w:rFonts w:ascii="Arial" w:hAnsi="Arial" w:cs="Arial"/>
                <w:lang w:val="de-DE"/>
              </w:rPr>
            </w:pPr>
            <w:r w:rsidRPr="00607236">
              <w:rPr>
                <w:rFonts w:ascii="Arial" w:hAnsi="Arial" w:cs="Arial"/>
                <w:lang w:val="de-DE"/>
              </w:rPr>
              <w:t>philipp.koch@limebit</w:t>
            </w:r>
            <w:r w:rsidR="0002276A" w:rsidRPr="00607236">
              <w:rPr>
                <w:rFonts w:ascii="Arial" w:hAnsi="Arial" w:cs="Arial"/>
                <w:lang w:val="de-DE"/>
              </w:rPr>
              <w:t>.de</w:t>
            </w:r>
          </w:p>
        </w:tc>
      </w:tr>
      <w:tr w:rsidR="00660942" w:rsidRPr="00C55C3B" w14:paraId="1FC67A8C" w14:textId="77777777" w:rsidTr="009C6CBB">
        <w:trPr>
          <w:cantSplit/>
        </w:trPr>
        <w:tc>
          <w:tcPr>
            <w:tcW w:w="2068" w:type="dxa"/>
            <w:tcBorders>
              <w:bottom w:val="single" w:sz="4" w:space="0" w:color="auto"/>
            </w:tcBorders>
            <w:vAlign w:val="center"/>
          </w:tcPr>
          <w:p w14:paraId="24E91288" w14:textId="77777777" w:rsidR="00660942" w:rsidRPr="00C55C3B" w:rsidRDefault="00660942" w:rsidP="009C6CBB">
            <w:pPr>
              <w:pStyle w:val="A-TableText"/>
              <w:rPr>
                <w:rFonts w:ascii="Arial" w:hAnsi="Arial" w:cs="Arial"/>
                <w:lang w:val="de-DE"/>
              </w:rPr>
            </w:pPr>
          </w:p>
        </w:tc>
        <w:tc>
          <w:tcPr>
            <w:tcW w:w="2180" w:type="dxa"/>
            <w:tcBorders>
              <w:bottom w:val="single" w:sz="4" w:space="0" w:color="auto"/>
            </w:tcBorders>
            <w:vAlign w:val="center"/>
          </w:tcPr>
          <w:p w14:paraId="1C78B6B6" w14:textId="77777777" w:rsidR="00660942" w:rsidRPr="00C55C3B" w:rsidRDefault="00660942" w:rsidP="009C6CBB">
            <w:pPr>
              <w:pStyle w:val="A-TableText"/>
              <w:rPr>
                <w:rFonts w:ascii="Arial" w:hAnsi="Arial" w:cs="Arial"/>
                <w:lang w:val="de-DE"/>
              </w:rPr>
            </w:pPr>
          </w:p>
        </w:tc>
        <w:tc>
          <w:tcPr>
            <w:tcW w:w="1488" w:type="dxa"/>
            <w:tcBorders>
              <w:bottom w:val="single" w:sz="4" w:space="0" w:color="auto"/>
            </w:tcBorders>
            <w:vAlign w:val="center"/>
          </w:tcPr>
          <w:p w14:paraId="5E062CA5" w14:textId="77777777" w:rsidR="00660942" w:rsidRPr="00C55C3B" w:rsidRDefault="00660942" w:rsidP="009C6CBB">
            <w:pPr>
              <w:pStyle w:val="A-TableText"/>
              <w:rPr>
                <w:rFonts w:ascii="Arial" w:hAnsi="Arial" w:cs="Arial"/>
                <w:lang w:val="de-DE"/>
              </w:rPr>
            </w:pPr>
          </w:p>
        </w:tc>
        <w:tc>
          <w:tcPr>
            <w:tcW w:w="1438" w:type="dxa"/>
            <w:tcBorders>
              <w:bottom w:val="single" w:sz="4" w:space="0" w:color="auto"/>
            </w:tcBorders>
            <w:vAlign w:val="center"/>
          </w:tcPr>
          <w:p w14:paraId="2DEBAF8D" w14:textId="77777777" w:rsidR="00660942" w:rsidRPr="00C55C3B" w:rsidRDefault="00660942" w:rsidP="009C6CBB">
            <w:pPr>
              <w:pStyle w:val="A-TableText"/>
              <w:rPr>
                <w:rFonts w:ascii="Arial" w:hAnsi="Arial" w:cs="Arial"/>
                <w:lang w:val="de-DE"/>
              </w:rPr>
            </w:pPr>
          </w:p>
        </w:tc>
        <w:tc>
          <w:tcPr>
            <w:tcW w:w="2384" w:type="dxa"/>
            <w:tcBorders>
              <w:bottom w:val="single" w:sz="4" w:space="0" w:color="auto"/>
            </w:tcBorders>
            <w:vAlign w:val="center"/>
          </w:tcPr>
          <w:p w14:paraId="45BA867E" w14:textId="77777777" w:rsidR="00660942" w:rsidRPr="00C55C3B" w:rsidRDefault="00660942" w:rsidP="009C6CBB">
            <w:pPr>
              <w:pStyle w:val="A-TableText"/>
              <w:rPr>
                <w:rFonts w:ascii="Arial" w:hAnsi="Arial" w:cs="Arial"/>
                <w:lang w:val="de-DE"/>
              </w:rPr>
            </w:pPr>
          </w:p>
        </w:tc>
      </w:tr>
    </w:tbl>
    <w:p w14:paraId="6DC3530D" w14:textId="77777777" w:rsidR="00FD220C" w:rsidRPr="00420D04" w:rsidRDefault="00FD220C" w:rsidP="00FD220C">
      <w:pPr>
        <w:pStyle w:val="A-Heading1"/>
        <w:pageBreakBefore/>
        <w:rPr>
          <w:rFonts w:ascii="Arial" w:hAnsi="Arial" w:cs="Arial"/>
        </w:rPr>
      </w:pPr>
      <w:bookmarkStart w:id="8" w:name="_Toc158789170"/>
      <w:r w:rsidRPr="00420D04">
        <w:rPr>
          <w:rFonts w:ascii="Arial" w:hAnsi="Arial" w:cs="Arial"/>
        </w:rPr>
        <w:lastRenderedPageBreak/>
        <w:t>Protocol Synopsis</w:t>
      </w:r>
      <w:bookmarkEnd w:id="8"/>
    </w:p>
    <w:tbl>
      <w:tblPr>
        <w:tblW w:w="9073" w:type="dxa"/>
        <w:tblInd w:w="8" w:type="dxa"/>
        <w:tblLayout w:type="fixed"/>
        <w:tblCellMar>
          <w:left w:w="0" w:type="dxa"/>
          <w:right w:w="0" w:type="dxa"/>
        </w:tblCellMar>
        <w:tblLook w:val="0000" w:firstRow="0" w:lastRow="0" w:firstColumn="0" w:lastColumn="0" w:noHBand="0" w:noVBand="0"/>
      </w:tblPr>
      <w:tblGrid>
        <w:gridCol w:w="9073"/>
      </w:tblGrid>
      <w:tr w:rsidR="00FD220C" w:rsidRPr="00420D04" w14:paraId="74A987CF" w14:textId="77777777" w:rsidTr="00FD220C">
        <w:trPr>
          <w:cantSplit/>
        </w:trPr>
        <w:tc>
          <w:tcPr>
            <w:tcW w:w="9073" w:type="dxa"/>
            <w:tcBorders>
              <w:top w:val="single" w:sz="24" w:space="0" w:color="auto"/>
            </w:tcBorders>
          </w:tcPr>
          <w:p w14:paraId="79560923" w14:textId="77777777" w:rsidR="00FD220C" w:rsidRPr="00420D04" w:rsidRDefault="00FD220C" w:rsidP="00321452">
            <w:pPr>
              <w:rPr>
                <w:rFonts w:ascii="Arial" w:hAnsi="Arial" w:cs="Arial"/>
              </w:rPr>
            </w:pPr>
          </w:p>
        </w:tc>
      </w:tr>
      <w:tr w:rsidR="00FD220C" w:rsidRPr="00420D04" w14:paraId="7EF701A4" w14:textId="77777777" w:rsidTr="00FD220C">
        <w:trPr>
          <w:cantSplit/>
        </w:trPr>
        <w:tc>
          <w:tcPr>
            <w:tcW w:w="9073" w:type="dxa"/>
          </w:tcPr>
          <w:p w14:paraId="68D24B35" w14:textId="03E443A9" w:rsidR="00FD220C" w:rsidRDefault="00476855" w:rsidP="00DB0E14">
            <w:pPr>
              <w:rPr>
                <w:rFonts w:ascii="Arial" w:hAnsi="Arial" w:cs="Arial"/>
                <w:b/>
              </w:rPr>
            </w:pPr>
            <w:r w:rsidRPr="00476855">
              <w:rPr>
                <w:rFonts w:ascii="Arial" w:hAnsi="Arial" w:cs="Arial"/>
                <w:b/>
              </w:rPr>
              <w:t xml:space="preserve">SETTING UP A </w:t>
            </w:r>
            <w:r w:rsidR="009D023F">
              <w:rPr>
                <w:rFonts w:ascii="Arial" w:hAnsi="Arial" w:cs="Arial"/>
                <w:b/>
              </w:rPr>
              <w:t>SYNTHETIC DATA</w:t>
            </w:r>
            <w:r w:rsidRPr="00476855">
              <w:rPr>
                <w:rFonts w:ascii="Arial" w:hAnsi="Arial" w:cs="Arial"/>
                <w:b/>
              </w:rPr>
              <w:t xml:space="preserve"> ACCESS SOLUTION</w:t>
            </w:r>
            <w:r w:rsidRPr="00476855" w:rsidDel="00476855">
              <w:rPr>
                <w:rFonts w:ascii="Arial" w:hAnsi="Arial" w:cs="Arial"/>
                <w:b/>
              </w:rPr>
              <w:t xml:space="preserve"> </w:t>
            </w:r>
          </w:p>
          <w:p w14:paraId="26CC1965" w14:textId="1E180490" w:rsidR="00476855" w:rsidRPr="00420D04" w:rsidRDefault="009D023F" w:rsidP="00DB0E14">
            <w:pPr>
              <w:rPr>
                <w:rFonts w:ascii="Arial" w:hAnsi="Arial" w:cs="Arial"/>
                <w:b/>
              </w:rPr>
            </w:pPr>
            <w:r>
              <w:rPr>
                <w:rFonts w:ascii="Arial" w:hAnsi="Arial" w:cs="Arial"/>
                <w:b/>
              </w:rPr>
              <w:t>synthetic data</w:t>
            </w:r>
            <w:r w:rsidR="00476855" w:rsidRPr="00476855">
              <w:rPr>
                <w:rFonts w:ascii="Arial" w:hAnsi="Arial" w:cs="Arial"/>
                <w:b/>
              </w:rPr>
              <w:t xml:space="preserve"> Generation Using a German Claims Dataset for a Proof-of-Concept Study in Systemic Lupus Erythematosus</w:t>
            </w:r>
          </w:p>
        </w:tc>
      </w:tr>
      <w:tr w:rsidR="00FD220C" w:rsidRPr="00420D04" w14:paraId="57EB07FC" w14:textId="77777777" w:rsidTr="00FD220C">
        <w:trPr>
          <w:cantSplit/>
          <w:trHeight w:hRule="exact" w:val="240"/>
        </w:trPr>
        <w:tc>
          <w:tcPr>
            <w:tcW w:w="9073" w:type="dxa"/>
            <w:tcBorders>
              <w:bottom w:val="single" w:sz="24" w:space="0" w:color="auto"/>
            </w:tcBorders>
          </w:tcPr>
          <w:p w14:paraId="6506FB7E" w14:textId="77777777" w:rsidR="00FD220C" w:rsidRPr="00420D04" w:rsidRDefault="00FD220C" w:rsidP="00321452">
            <w:pPr>
              <w:rPr>
                <w:rFonts w:ascii="Arial" w:hAnsi="Arial" w:cs="Arial"/>
              </w:rPr>
            </w:pPr>
          </w:p>
        </w:tc>
      </w:tr>
    </w:tbl>
    <w:p w14:paraId="6E9E2802" w14:textId="77777777" w:rsidR="00FD220C" w:rsidRPr="00420D04" w:rsidRDefault="00FD220C" w:rsidP="00360DEA">
      <w:pPr>
        <w:rPr>
          <w:rFonts w:ascii="Arial" w:hAnsi="Arial" w:cs="Arial"/>
        </w:rPr>
      </w:pPr>
    </w:p>
    <w:p w14:paraId="4471D049" w14:textId="77777777" w:rsidR="00FD220C" w:rsidRDefault="00471671" w:rsidP="00360DEA">
      <w:pPr>
        <w:rPr>
          <w:rFonts w:ascii="Arial" w:hAnsi="Arial" w:cs="Arial"/>
          <w:b/>
        </w:rPr>
      </w:pPr>
      <w:r w:rsidRPr="00420D04">
        <w:rPr>
          <w:rFonts w:ascii="Arial" w:hAnsi="Arial" w:cs="Arial"/>
          <w:b/>
        </w:rPr>
        <w:t>Backgroun</w:t>
      </w:r>
      <w:r w:rsidR="00D349B0" w:rsidRPr="00420D04">
        <w:rPr>
          <w:rFonts w:ascii="Arial" w:hAnsi="Arial" w:cs="Arial"/>
          <w:b/>
        </w:rPr>
        <w:t>d</w:t>
      </w:r>
      <w:r w:rsidRPr="00420D04">
        <w:rPr>
          <w:rFonts w:ascii="Arial" w:hAnsi="Arial" w:cs="Arial"/>
          <w:b/>
        </w:rPr>
        <w:t>/</w:t>
      </w:r>
      <w:r w:rsidR="00FD220C" w:rsidRPr="00420D04">
        <w:rPr>
          <w:rFonts w:ascii="Arial" w:hAnsi="Arial" w:cs="Arial"/>
          <w:b/>
        </w:rPr>
        <w:t>Rationale:</w:t>
      </w:r>
    </w:p>
    <w:p w14:paraId="28018B3E" w14:textId="1A73D0FF" w:rsidR="00791288" w:rsidRPr="00607236" w:rsidRDefault="00791288" w:rsidP="00360DEA">
      <w:pPr>
        <w:rPr>
          <w:rFonts w:ascii="Arial" w:hAnsi="Arial" w:cs="Arial"/>
        </w:rPr>
      </w:pPr>
      <w:r w:rsidRPr="00607236">
        <w:rPr>
          <w:rFonts w:ascii="Arial" w:hAnsi="Arial" w:cs="Arial"/>
        </w:rPr>
        <w:t xml:space="preserve">The increasing role of Real-World Evidence (RWE) in healthcare decision-making is constrained by data privacy concerns and accessibility challenges. </w:t>
      </w:r>
      <w:r w:rsidR="00E6513E">
        <w:rPr>
          <w:rFonts w:ascii="Arial" w:hAnsi="Arial" w:cs="Arial"/>
        </w:rPr>
        <w:t>S</w:t>
      </w:r>
      <w:r w:rsidR="009D023F">
        <w:rPr>
          <w:rFonts w:ascii="Arial" w:hAnsi="Arial" w:cs="Arial"/>
        </w:rPr>
        <w:t>ynthetic data</w:t>
      </w:r>
      <w:r w:rsidRPr="00607236">
        <w:rPr>
          <w:rFonts w:ascii="Arial" w:hAnsi="Arial" w:cs="Arial"/>
        </w:rPr>
        <w:t xml:space="preserve">, designed to preserve privacy without compromising data quality, offers a promising avenue. However, the existing literature lacks a comprehensive evaluation of </w:t>
      </w:r>
      <w:r w:rsidR="009D023F">
        <w:rPr>
          <w:rFonts w:ascii="Arial" w:hAnsi="Arial" w:cs="Arial"/>
        </w:rPr>
        <w:t>synthetic data</w:t>
      </w:r>
      <w:r w:rsidRPr="00607236">
        <w:rPr>
          <w:rFonts w:ascii="Arial" w:hAnsi="Arial" w:cs="Arial"/>
        </w:rPr>
        <w:t xml:space="preserve"> generation methods, particularly in the context of German health claims data. This study will focus on Systemic Lupus Erythematosus (SLE) cases, chosen for its clinical complexity and data richness.</w:t>
      </w:r>
    </w:p>
    <w:p w14:paraId="03836790" w14:textId="01E42F8A" w:rsidR="00791288" w:rsidRPr="00607236" w:rsidRDefault="00673CBF" w:rsidP="00360DEA">
      <w:pPr>
        <w:rPr>
          <w:rFonts w:ascii="Arial" w:hAnsi="Arial" w:cs="Arial"/>
        </w:rPr>
      </w:pPr>
      <w:r w:rsidRPr="00607236">
        <w:rPr>
          <w:rFonts w:ascii="Arial" w:hAnsi="Arial" w:cs="Arial"/>
        </w:rPr>
        <w:t xml:space="preserve">The study aims to fill a critical gap in the validation of </w:t>
      </w:r>
      <w:r w:rsidR="009D023F">
        <w:rPr>
          <w:rFonts w:ascii="Arial" w:hAnsi="Arial" w:cs="Arial"/>
        </w:rPr>
        <w:t>synthetic data</w:t>
      </w:r>
      <w:r w:rsidRPr="00607236">
        <w:rPr>
          <w:rFonts w:ascii="Arial" w:hAnsi="Arial" w:cs="Arial"/>
        </w:rPr>
        <w:t xml:space="preserve"> by comparing various data generation methods (Bayesian Network, </w:t>
      </w:r>
      <w:r w:rsidR="00391D8C" w:rsidRPr="00391D8C">
        <w:rPr>
          <w:rFonts w:ascii="Arial" w:hAnsi="Arial" w:cs="Arial"/>
        </w:rPr>
        <w:t>Generative Adversarial Networks</w:t>
      </w:r>
      <w:r w:rsidR="00391D8C">
        <w:rPr>
          <w:rFonts w:ascii="Arial" w:hAnsi="Arial" w:cs="Arial"/>
        </w:rPr>
        <w:t xml:space="preserve">, and </w:t>
      </w:r>
      <w:r w:rsidR="00391D8C" w:rsidRPr="00391D8C">
        <w:rPr>
          <w:rFonts w:ascii="Arial" w:hAnsi="Arial" w:cs="Arial"/>
        </w:rPr>
        <w:t>Generative Pre-trained Transformer</w:t>
      </w:r>
      <w:r w:rsidRPr="00607236">
        <w:rPr>
          <w:rFonts w:ascii="Arial" w:hAnsi="Arial" w:cs="Arial"/>
        </w:rPr>
        <w:t>) on German health claims data, both inpatient and outpatient. It will examine trade-offs between privacy, robustness, scalability, fidelity</w:t>
      </w:r>
      <w:r w:rsidR="004131EF">
        <w:rPr>
          <w:rFonts w:ascii="Arial" w:hAnsi="Arial" w:cs="Arial"/>
        </w:rPr>
        <w:t xml:space="preserve"> and utility</w:t>
      </w:r>
      <w:r w:rsidRPr="00607236">
        <w:rPr>
          <w:rFonts w:ascii="Arial" w:hAnsi="Arial" w:cs="Arial"/>
        </w:rPr>
        <w:t xml:space="preserve">. The evaluation criteria include </w:t>
      </w:r>
      <w:r w:rsidR="00ED795E">
        <w:rPr>
          <w:rFonts w:ascii="Arial" w:hAnsi="Arial" w:cs="Arial"/>
        </w:rPr>
        <w:t xml:space="preserve">attack </w:t>
      </w:r>
      <w:r w:rsidR="002156B3">
        <w:rPr>
          <w:rFonts w:ascii="Arial" w:hAnsi="Arial" w:cs="Arial"/>
        </w:rPr>
        <w:t>based</w:t>
      </w:r>
      <w:r w:rsidRPr="00607236">
        <w:rPr>
          <w:rFonts w:ascii="Arial" w:hAnsi="Arial" w:cs="Arial"/>
        </w:rPr>
        <w:t xml:space="preserve"> privacy tests for privacy assessment, generalizability tests for robustness and scalability, and statistical similarity tests for fidelity</w:t>
      </w:r>
      <w:r w:rsidR="009A3FBB">
        <w:rPr>
          <w:rFonts w:ascii="Arial" w:hAnsi="Arial" w:cs="Arial"/>
        </w:rPr>
        <w:t xml:space="preserve"> as well as utility assessment using various RWE-scenarios.</w:t>
      </w:r>
    </w:p>
    <w:p w14:paraId="5D504839" w14:textId="77777777" w:rsidR="00FD220C" w:rsidRDefault="00FD220C" w:rsidP="00360DEA">
      <w:pPr>
        <w:rPr>
          <w:rFonts w:ascii="Arial" w:hAnsi="Arial" w:cs="Arial"/>
          <w:b/>
        </w:rPr>
      </w:pPr>
      <w:r w:rsidRPr="00420D04">
        <w:rPr>
          <w:rFonts w:ascii="Arial" w:hAnsi="Arial" w:cs="Arial"/>
          <w:b/>
        </w:rPr>
        <w:t>Objectives</w:t>
      </w:r>
      <w:r w:rsidR="0062191F" w:rsidRPr="00420D04">
        <w:rPr>
          <w:rFonts w:ascii="Arial" w:hAnsi="Arial" w:cs="Arial"/>
          <w:b/>
        </w:rPr>
        <w:t xml:space="preserve"> and Hypotheses</w:t>
      </w:r>
      <w:r w:rsidRPr="00420D04">
        <w:rPr>
          <w:rFonts w:ascii="Arial" w:hAnsi="Arial" w:cs="Arial"/>
          <w:b/>
        </w:rPr>
        <w:t>:</w:t>
      </w:r>
    </w:p>
    <w:p w14:paraId="1E4B999F" w14:textId="77777777" w:rsidR="00DB520E" w:rsidRPr="00DB520E" w:rsidRDefault="00DB520E" w:rsidP="00DB520E">
      <w:pPr>
        <w:rPr>
          <w:rFonts w:ascii="Arial" w:hAnsi="Arial" w:cs="Arial"/>
        </w:rPr>
      </w:pPr>
      <w:r w:rsidRPr="00607236">
        <w:rPr>
          <w:rFonts w:ascii="Arial" w:hAnsi="Arial" w:cs="Arial"/>
          <w:b/>
        </w:rPr>
        <w:t>Primary Objectives</w:t>
      </w:r>
      <w:r w:rsidRPr="00DB520E">
        <w:rPr>
          <w:rFonts w:ascii="Arial" w:hAnsi="Arial" w:cs="Arial"/>
        </w:rPr>
        <w:t>:</w:t>
      </w:r>
    </w:p>
    <w:p w14:paraId="26784205" w14:textId="197470F8" w:rsidR="00DB520E" w:rsidRPr="00DB520E" w:rsidRDefault="00DB520E" w:rsidP="00DB520E">
      <w:pPr>
        <w:rPr>
          <w:rFonts w:ascii="Arial" w:hAnsi="Arial" w:cs="Arial"/>
        </w:rPr>
      </w:pPr>
      <w:r w:rsidRPr="00DB520E">
        <w:rPr>
          <w:rFonts w:ascii="Arial" w:hAnsi="Arial" w:cs="Arial"/>
        </w:rPr>
        <w:t xml:space="preserve">Evaluate methods for generating </w:t>
      </w:r>
      <w:r w:rsidR="009D023F">
        <w:rPr>
          <w:rFonts w:ascii="Arial" w:hAnsi="Arial" w:cs="Arial"/>
        </w:rPr>
        <w:t>synthetic data</w:t>
      </w:r>
      <w:r w:rsidRPr="00DB520E">
        <w:rPr>
          <w:rFonts w:ascii="Arial" w:hAnsi="Arial" w:cs="Arial"/>
        </w:rPr>
        <w:t xml:space="preserve"> on Systemic Lupus Erythematosus patients across </w:t>
      </w:r>
      <w:r w:rsidR="004F575F">
        <w:rPr>
          <w:rFonts w:ascii="Arial" w:hAnsi="Arial" w:cs="Arial"/>
        </w:rPr>
        <w:t>three</w:t>
      </w:r>
      <w:r w:rsidRPr="00DB520E">
        <w:rPr>
          <w:rFonts w:ascii="Arial" w:hAnsi="Arial" w:cs="Arial"/>
        </w:rPr>
        <w:t xml:space="preserve"> domains:</w:t>
      </w:r>
    </w:p>
    <w:p w14:paraId="6E8982DE" w14:textId="77777777" w:rsidR="00DB520E" w:rsidRPr="00607236" w:rsidRDefault="00DB520E" w:rsidP="00607236">
      <w:pPr>
        <w:pStyle w:val="Listenabsatz"/>
        <w:numPr>
          <w:ilvl w:val="0"/>
          <w:numId w:val="50"/>
        </w:numPr>
        <w:rPr>
          <w:rFonts w:ascii="Arial" w:hAnsi="Arial" w:cs="Arial"/>
          <w:i/>
        </w:rPr>
      </w:pPr>
      <w:r w:rsidRPr="00607236">
        <w:rPr>
          <w:rFonts w:ascii="Arial" w:hAnsi="Arial" w:cs="Arial"/>
          <w:i/>
        </w:rPr>
        <w:t>Privacy-preservation</w:t>
      </w:r>
    </w:p>
    <w:p w14:paraId="2C6E82AC" w14:textId="77777777" w:rsidR="00DB520E" w:rsidRPr="00607236" w:rsidRDefault="00DB520E" w:rsidP="00607236">
      <w:pPr>
        <w:pStyle w:val="Listenabsatz"/>
        <w:numPr>
          <w:ilvl w:val="0"/>
          <w:numId w:val="50"/>
        </w:numPr>
        <w:rPr>
          <w:rFonts w:ascii="Arial" w:hAnsi="Arial" w:cs="Arial"/>
          <w:i/>
        </w:rPr>
      </w:pPr>
      <w:r w:rsidRPr="00607236">
        <w:rPr>
          <w:rFonts w:ascii="Arial" w:hAnsi="Arial" w:cs="Arial"/>
          <w:i/>
        </w:rPr>
        <w:t>Scalability &amp; robustness</w:t>
      </w:r>
    </w:p>
    <w:p w14:paraId="51DED3FB" w14:textId="3EE12363" w:rsidR="00DB520E" w:rsidRPr="00607236" w:rsidRDefault="007B0D82" w:rsidP="00607236">
      <w:pPr>
        <w:pStyle w:val="Listenabsatz"/>
        <w:numPr>
          <w:ilvl w:val="0"/>
          <w:numId w:val="50"/>
        </w:numPr>
        <w:rPr>
          <w:rFonts w:ascii="Arial" w:hAnsi="Arial" w:cs="Arial"/>
          <w:i/>
        </w:rPr>
      </w:pPr>
      <w:r>
        <w:rPr>
          <w:rFonts w:ascii="Arial" w:hAnsi="Arial" w:cs="Arial"/>
          <w:i/>
        </w:rPr>
        <w:t>Fidelity</w:t>
      </w:r>
    </w:p>
    <w:p w14:paraId="6C771CE5" w14:textId="2A005FEE" w:rsidR="00DB520E" w:rsidRPr="00DB520E" w:rsidRDefault="00DB520E" w:rsidP="00DB520E">
      <w:pPr>
        <w:rPr>
          <w:rFonts w:ascii="Arial" w:hAnsi="Arial" w:cs="Arial"/>
        </w:rPr>
      </w:pPr>
      <w:r w:rsidRPr="00607236">
        <w:rPr>
          <w:rFonts w:ascii="Arial" w:hAnsi="Arial" w:cs="Arial"/>
          <w:i/>
        </w:rPr>
        <w:t xml:space="preserve">Privacy </w:t>
      </w:r>
      <w:r w:rsidR="003F013A">
        <w:rPr>
          <w:rFonts w:ascii="Arial" w:hAnsi="Arial" w:cs="Arial"/>
          <w:i/>
        </w:rPr>
        <w:t>p</w:t>
      </w:r>
      <w:r w:rsidR="003F013A" w:rsidRPr="00607236">
        <w:rPr>
          <w:rFonts w:ascii="Arial" w:hAnsi="Arial" w:cs="Arial"/>
          <w:i/>
        </w:rPr>
        <w:t>reservation</w:t>
      </w:r>
      <w:r w:rsidRPr="00DB520E">
        <w:rPr>
          <w:rFonts w:ascii="Arial" w:hAnsi="Arial" w:cs="Arial"/>
        </w:rPr>
        <w:t xml:space="preserve">: Assess risks of patient re-identification in </w:t>
      </w:r>
      <w:r w:rsidR="009D023F">
        <w:rPr>
          <w:rFonts w:ascii="Arial" w:hAnsi="Arial" w:cs="Arial"/>
        </w:rPr>
        <w:t>synthetic data</w:t>
      </w:r>
      <w:r w:rsidRPr="00DB520E">
        <w:rPr>
          <w:rFonts w:ascii="Arial" w:hAnsi="Arial" w:cs="Arial"/>
        </w:rPr>
        <w:t>.</w:t>
      </w:r>
    </w:p>
    <w:p w14:paraId="5971AE8C" w14:textId="6B6CFA0A" w:rsidR="00DB520E" w:rsidRPr="00DB520E" w:rsidRDefault="00DB520E" w:rsidP="00DB520E">
      <w:pPr>
        <w:rPr>
          <w:rFonts w:ascii="Arial" w:hAnsi="Arial" w:cs="Arial"/>
        </w:rPr>
      </w:pPr>
      <w:r w:rsidRPr="00607236">
        <w:rPr>
          <w:rFonts w:ascii="Arial" w:hAnsi="Arial" w:cs="Arial"/>
          <w:i/>
        </w:rPr>
        <w:t xml:space="preserve">Robustness &amp; </w:t>
      </w:r>
      <w:r w:rsidR="003F013A">
        <w:rPr>
          <w:rFonts w:ascii="Arial" w:hAnsi="Arial" w:cs="Arial"/>
          <w:i/>
        </w:rPr>
        <w:t>s</w:t>
      </w:r>
      <w:r w:rsidR="003F013A" w:rsidRPr="00607236">
        <w:rPr>
          <w:rFonts w:ascii="Arial" w:hAnsi="Arial" w:cs="Arial"/>
          <w:i/>
        </w:rPr>
        <w:t>calability</w:t>
      </w:r>
      <w:r w:rsidRPr="00DB520E">
        <w:rPr>
          <w:rFonts w:ascii="Arial" w:hAnsi="Arial" w:cs="Arial"/>
        </w:rPr>
        <w:t>: Examine computational resource requirements and adaptability to other claims databases.</w:t>
      </w:r>
    </w:p>
    <w:p w14:paraId="28AFFACD" w14:textId="77777777" w:rsidR="007B0D82" w:rsidRDefault="007B0D82" w:rsidP="007B0D82">
      <w:pPr>
        <w:rPr>
          <w:rFonts w:ascii="Arial" w:hAnsi="Arial" w:cs="Arial"/>
        </w:rPr>
      </w:pPr>
      <w:r w:rsidRPr="005B6A80">
        <w:rPr>
          <w:rFonts w:ascii="Arial" w:hAnsi="Arial" w:cs="Arial"/>
          <w:i/>
        </w:rPr>
        <w:t>Fidelity</w:t>
      </w:r>
      <w:r w:rsidRPr="00DB520E">
        <w:rPr>
          <w:rFonts w:ascii="Arial" w:hAnsi="Arial" w:cs="Arial"/>
        </w:rPr>
        <w:t>: Explore statistical similarity between synthetic and training data.</w:t>
      </w:r>
    </w:p>
    <w:p w14:paraId="6C549834" w14:textId="77777777" w:rsidR="007B0D82" w:rsidRDefault="007B0D82" w:rsidP="00DB520E">
      <w:pPr>
        <w:rPr>
          <w:rFonts w:ascii="Arial" w:hAnsi="Arial" w:cs="Arial"/>
          <w:b/>
        </w:rPr>
      </w:pPr>
    </w:p>
    <w:p w14:paraId="19EE3FD1" w14:textId="3243C11F" w:rsidR="00DB520E" w:rsidRPr="00DB520E" w:rsidRDefault="00DB520E" w:rsidP="00DB520E">
      <w:pPr>
        <w:rPr>
          <w:rFonts w:ascii="Arial" w:hAnsi="Arial" w:cs="Arial"/>
        </w:rPr>
      </w:pPr>
      <w:r w:rsidRPr="00607236">
        <w:rPr>
          <w:rFonts w:ascii="Arial" w:hAnsi="Arial" w:cs="Arial"/>
          <w:b/>
        </w:rPr>
        <w:lastRenderedPageBreak/>
        <w:t>Secondary Objectives</w:t>
      </w:r>
      <w:r w:rsidRPr="00DB520E">
        <w:rPr>
          <w:rFonts w:ascii="Arial" w:hAnsi="Arial" w:cs="Arial"/>
        </w:rPr>
        <w:t>:</w:t>
      </w:r>
    </w:p>
    <w:p w14:paraId="697E9936" w14:textId="27B3EB03" w:rsidR="007B0D82" w:rsidRPr="00DB520E" w:rsidRDefault="007B0D82" w:rsidP="00DB520E">
      <w:pPr>
        <w:rPr>
          <w:rFonts w:ascii="Arial" w:hAnsi="Arial" w:cs="Arial"/>
        </w:rPr>
      </w:pPr>
      <w:r w:rsidRPr="005B6A80">
        <w:rPr>
          <w:rFonts w:ascii="Arial" w:hAnsi="Arial" w:cs="Arial"/>
          <w:i/>
        </w:rPr>
        <w:t>Utility</w:t>
      </w:r>
      <w:r w:rsidRPr="00DB520E">
        <w:rPr>
          <w:rFonts w:ascii="Arial" w:hAnsi="Arial" w:cs="Arial"/>
        </w:rPr>
        <w:t xml:space="preserve">: Assess applicability of </w:t>
      </w:r>
      <w:r w:rsidR="009D023F">
        <w:rPr>
          <w:rFonts w:ascii="Arial" w:hAnsi="Arial" w:cs="Arial"/>
        </w:rPr>
        <w:t>synthetic data</w:t>
      </w:r>
      <w:r w:rsidRPr="00DB520E">
        <w:rPr>
          <w:rFonts w:ascii="Arial" w:hAnsi="Arial" w:cs="Arial"/>
        </w:rPr>
        <w:t xml:space="preserve"> in various real-world evidence (RWE) scenarios.</w:t>
      </w:r>
    </w:p>
    <w:p w14:paraId="6BEFAC63" w14:textId="77777777" w:rsidR="00471671" w:rsidRPr="00420D04" w:rsidRDefault="00471671" w:rsidP="00360DEA">
      <w:pPr>
        <w:rPr>
          <w:rFonts w:ascii="Arial" w:hAnsi="Arial" w:cs="Arial"/>
          <w:b/>
        </w:rPr>
      </w:pPr>
      <w:r w:rsidRPr="00420D04">
        <w:rPr>
          <w:rFonts w:ascii="Arial" w:hAnsi="Arial" w:cs="Arial"/>
          <w:b/>
        </w:rPr>
        <w:t>Methods:</w:t>
      </w:r>
    </w:p>
    <w:p w14:paraId="64B55191" w14:textId="77777777" w:rsidR="00FD220C" w:rsidRDefault="00FD220C" w:rsidP="00471671">
      <w:pPr>
        <w:ind w:firstLine="720"/>
        <w:rPr>
          <w:rFonts w:ascii="Arial" w:hAnsi="Arial" w:cs="Arial"/>
          <w:b/>
        </w:rPr>
      </w:pPr>
      <w:r w:rsidRPr="00420D04">
        <w:rPr>
          <w:rFonts w:ascii="Arial" w:hAnsi="Arial" w:cs="Arial"/>
          <w:b/>
        </w:rPr>
        <w:t>Study design:</w:t>
      </w:r>
    </w:p>
    <w:p w14:paraId="63E1F881" w14:textId="0DEBA935" w:rsidR="002A73BD" w:rsidRPr="00420D04" w:rsidRDefault="002A73BD" w:rsidP="00607236">
      <w:pPr>
        <w:rPr>
          <w:rFonts w:ascii="Arial" w:hAnsi="Arial" w:cs="Arial"/>
        </w:rPr>
      </w:pPr>
      <w:r w:rsidRPr="002A73BD">
        <w:rPr>
          <w:rFonts w:ascii="Arial" w:hAnsi="Arial" w:cs="Arial"/>
        </w:rPr>
        <w:t xml:space="preserve">This is an observational retrospective cohort study focused on patients with </w:t>
      </w:r>
      <w:r w:rsidR="00550DEF">
        <w:rPr>
          <w:rFonts w:ascii="Arial" w:hAnsi="Arial" w:cs="Arial"/>
        </w:rPr>
        <w:t>Systemic</w:t>
      </w:r>
      <w:r w:rsidRPr="002A73BD">
        <w:rPr>
          <w:rFonts w:ascii="Arial" w:hAnsi="Arial" w:cs="Arial"/>
        </w:rPr>
        <w:t xml:space="preserve"> Lupus Erythematosus (SLE) sourced from the WIG2 Benchmark database. The study involves the generation of </w:t>
      </w:r>
      <w:r w:rsidR="009D023F">
        <w:rPr>
          <w:rFonts w:ascii="Arial" w:hAnsi="Arial" w:cs="Arial"/>
        </w:rPr>
        <w:t>synthetic data</w:t>
      </w:r>
      <w:r w:rsidRPr="002A73BD">
        <w:rPr>
          <w:rFonts w:ascii="Arial" w:hAnsi="Arial" w:cs="Arial"/>
        </w:rPr>
        <w:t xml:space="preserve"> using Bayesian methods, GANs, and GPT. Metrics for privacy, fidelity, robustness, and scalability will be assessed across all data generation techniques. The WIG2 Benchmark database will serve both as a training ground for models and a reference for evaluating </w:t>
      </w:r>
      <w:r w:rsidR="009D023F">
        <w:rPr>
          <w:rFonts w:ascii="Arial" w:hAnsi="Arial" w:cs="Arial"/>
        </w:rPr>
        <w:t>synthetic data</w:t>
      </w:r>
      <w:r w:rsidRPr="002A73BD">
        <w:rPr>
          <w:rFonts w:ascii="Arial" w:hAnsi="Arial" w:cs="Arial"/>
        </w:rPr>
        <w:t>sets, particularly in terms of privacy and fidelity. Fidelity will further be gauged through common RWE scenarios.</w:t>
      </w:r>
    </w:p>
    <w:p w14:paraId="1B070E68" w14:textId="77777777" w:rsidR="00FD220C" w:rsidRDefault="00FD220C" w:rsidP="00471671">
      <w:pPr>
        <w:ind w:firstLine="720"/>
        <w:rPr>
          <w:rFonts w:ascii="Arial" w:hAnsi="Arial" w:cs="Arial"/>
          <w:b/>
        </w:rPr>
      </w:pPr>
      <w:r w:rsidRPr="00420D04">
        <w:rPr>
          <w:rFonts w:ascii="Arial" w:hAnsi="Arial" w:cs="Arial"/>
          <w:b/>
        </w:rPr>
        <w:t>Data</w:t>
      </w:r>
      <w:r w:rsidR="00471671" w:rsidRPr="00420D04">
        <w:rPr>
          <w:rFonts w:ascii="Arial" w:hAnsi="Arial" w:cs="Arial"/>
          <w:b/>
        </w:rPr>
        <w:t xml:space="preserve"> Source</w:t>
      </w:r>
      <w:r w:rsidR="00D349B0" w:rsidRPr="00420D04">
        <w:rPr>
          <w:rFonts w:ascii="Arial" w:hAnsi="Arial" w:cs="Arial"/>
          <w:b/>
        </w:rPr>
        <w:t>(s)</w:t>
      </w:r>
      <w:r w:rsidRPr="00420D04">
        <w:rPr>
          <w:rFonts w:ascii="Arial" w:hAnsi="Arial" w:cs="Arial"/>
          <w:b/>
        </w:rPr>
        <w:t>:</w:t>
      </w:r>
    </w:p>
    <w:p w14:paraId="596669B9" w14:textId="5E2654A9" w:rsidR="002A73BD" w:rsidRDefault="00214244" w:rsidP="002A73BD">
      <w:pPr>
        <w:rPr>
          <w:rFonts w:ascii="Arial" w:hAnsi="Arial" w:cs="Arial"/>
        </w:rPr>
      </w:pPr>
      <w:r w:rsidRPr="00607236">
        <w:rPr>
          <w:rFonts w:ascii="Arial" w:hAnsi="Arial" w:cs="Arial"/>
        </w:rPr>
        <w:t>The study will utilize the WIG2 Benchmark database, a longitudinal medical claims dataset of approximately 4 million insured individuals in Germany. The dataset covers the period from 2014 to 2021 and integrates both outpatient and inpatient care settings. For efficiency, the dataset</w:t>
      </w:r>
      <w:r w:rsidR="00B611B1">
        <w:rPr>
          <w:rFonts w:ascii="Arial" w:hAnsi="Arial" w:cs="Arial"/>
        </w:rPr>
        <w:t>’</w:t>
      </w:r>
      <w:r w:rsidRPr="00607236">
        <w:rPr>
          <w:rFonts w:ascii="Arial" w:hAnsi="Arial" w:cs="Arial"/>
        </w:rPr>
        <w:t>s dimensionality will be reduced by selecting variables processed electronically for billing and guided by expert-driven exclusion criteria. Additional data variables like ATC-Codes and DDDs will be sourced from ABDATA</w:t>
      </w:r>
      <w:r w:rsidR="00B611B1">
        <w:rPr>
          <w:rFonts w:ascii="Arial" w:hAnsi="Arial" w:cs="Arial"/>
        </w:rPr>
        <w:t>’</w:t>
      </w:r>
      <w:r w:rsidRPr="00607236">
        <w:rPr>
          <w:rFonts w:ascii="Arial" w:hAnsi="Arial" w:cs="Arial"/>
        </w:rPr>
        <w:t>s reference database.</w:t>
      </w:r>
    </w:p>
    <w:p w14:paraId="1EA08527" w14:textId="4EC1348A" w:rsidR="002736FB" w:rsidRPr="002736FB" w:rsidRDefault="00E93983" w:rsidP="002736FB">
      <w:pPr>
        <w:rPr>
          <w:rFonts w:ascii="Arial" w:hAnsi="Arial" w:cs="Arial"/>
        </w:rPr>
      </w:pPr>
      <w:r>
        <w:rPr>
          <w:rFonts w:ascii="Arial" w:hAnsi="Arial" w:cs="Arial"/>
        </w:rPr>
        <w:t>S</w:t>
      </w:r>
      <w:r w:rsidR="009D023F">
        <w:rPr>
          <w:rFonts w:ascii="Arial" w:hAnsi="Arial" w:cs="Arial"/>
        </w:rPr>
        <w:t>ynthetic data</w:t>
      </w:r>
      <w:r w:rsidR="002736FB" w:rsidRPr="002736FB">
        <w:rPr>
          <w:rFonts w:ascii="Arial" w:hAnsi="Arial" w:cs="Arial"/>
        </w:rPr>
        <w:t>sets will be generated by three vendors: ai4medicine, CPRD, and Limebit.</w:t>
      </w:r>
    </w:p>
    <w:p w14:paraId="7BD16B32" w14:textId="0211ECF9" w:rsidR="002736FB" w:rsidRPr="00607236" w:rsidRDefault="002736FB" w:rsidP="00607236">
      <w:pPr>
        <w:pStyle w:val="Listenabsatz"/>
        <w:numPr>
          <w:ilvl w:val="0"/>
          <w:numId w:val="51"/>
        </w:numPr>
        <w:rPr>
          <w:rFonts w:ascii="Arial" w:hAnsi="Arial" w:cs="Arial"/>
        </w:rPr>
      </w:pPr>
      <w:r w:rsidRPr="00607236">
        <w:rPr>
          <w:rFonts w:ascii="Arial" w:hAnsi="Arial" w:cs="Arial"/>
          <w:i/>
        </w:rPr>
        <w:t>ai4medicine</w:t>
      </w:r>
      <w:r w:rsidRPr="00607236">
        <w:rPr>
          <w:rFonts w:ascii="Arial" w:hAnsi="Arial" w:cs="Arial"/>
        </w:rPr>
        <w:t xml:space="preserve"> will generate two datasets using custom GAN and GPT-based methodologies, incorporating Spectral normalization </w:t>
      </w:r>
      <w:r w:rsidR="00083857">
        <w:rPr>
          <w:rFonts w:ascii="Arial" w:hAnsi="Arial" w:cs="Arial"/>
        </w:rPr>
        <w:t>(Miyato et al. 2018)</w:t>
      </w:r>
      <w:r w:rsidRPr="00607236">
        <w:rPr>
          <w:rFonts w:ascii="Arial" w:hAnsi="Arial" w:cs="Arial"/>
        </w:rPr>
        <w:t xml:space="preserve"> and Wasserstein loss </w:t>
      </w:r>
      <w:r w:rsidR="00083857">
        <w:rPr>
          <w:rFonts w:ascii="Arial" w:hAnsi="Arial" w:cs="Arial"/>
        </w:rPr>
        <w:t>(Arjovsky et al. 2017)</w:t>
      </w:r>
      <w:r w:rsidRPr="00607236">
        <w:rPr>
          <w:rFonts w:ascii="Arial" w:hAnsi="Arial" w:cs="Arial"/>
        </w:rPr>
        <w:t>.</w:t>
      </w:r>
    </w:p>
    <w:p w14:paraId="22CF865E" w14:textId="2C876A87" w:rsidR="002736FB" w:rsidRPr="00607236" w:rsidRDefault="002736FB" w:rsidP="00607236">
      <w:pPr>
        <w:pStyle w:val="Listenabsatz"/>
        <w:numPr>
          <w:ilvl w:val="0"/>
          <w:numId w:val="51"/>
        </w:numPr>
        <w:rPr>
          <w:rFonts w:ascii="Arial" w:hAnsi="Arial" w:cs="Arial"/>
        </w:rPr>
      </w:pPr>
      <w:r w:rsidRPr="00607236">
        <w:rPr>
          <w:rFonts w:ascii="Arial" w:hAnsi="Arial" w:cs="Arial"/>
          <w:i/>
        </w:rPr>
        <w:t>CPRD</w:t>
      </w:r>
      <w:r w:rsidRPr="00607236">
        <w:rPr>
          <w:rFonts w:ascii="Arial" w:hAnsi="Arial" w:cs="Arial"/>
        </w:rPr>
        <w:t xml:space="preserve"> will employ a Bayesian full joint probability distribution method based on works by</w:t>
      </w:r>
      <w:r w:rsidR="00477E5A" w:rsidRPr="00607236">
        <w:rPr>
          <w:rFonts w:ascii="Arial" w:hAnsi="Arial" w:cs="Arial"/>
        </w:rPr>
        <w:t xml:space="preserve"> </w:t>
      </w:r>
      <w:r w:rsidR="00083857">
        <w:rPr>
          <w:rFonts w:ascii="Arial" w:hAnsi="Arial" w:cs="Arial"/>
        </w:rPr>
        <w:t>Wang et al.</w:t>
      </w:r>
      <w:r w:rsidR="00477E5A" w:rsidRPr="00607236">
        <w:rPr>
          <w:rFonts w:ascii="Arial" w:hAnsi="Arial" w:cs="Arial"/>
        </w:rPr>
        <w:t xml:space="preserve"> </w:t>
      </w:r>
      <w:r w:rsidR="00083857">
        <w:rPr>
          <w:rFonts w:ascii="Arial" w:hAnsi="Arial" w:cs="Arial"/>
        </w:rPr>
        <w:t>(2021)</w:t>
      </w:r>
      <w:r w:rsidRPr="00607236">
        <w:rPr>
          <w:rFonts w:ascii="Arial" w:hAnsi="Arial" w:cs="Arial"/>
        </w:rPr>
        <w:t xml:space="preserve"> and </w:t>
      </w:r>
      <w:r w:rsidR="00083857">
        <w:rPr>
          <w:rFonts w:ascii="Arial" w:hAnsi="Arial" w:cs="Arial"/>
        </w:rPr>
        <w:t>Tucker et al.</w:t>
      </w:r>
      <w:r w:rsidR="00477E5A" w:rsidRPr="00607236">
        <w:rPr>
          <w:rFonts w:ascii="Arial" w:hAnsi="Arial" w:cs="Arial"/>
        </w:rPr>
        <w:t xml:space="preserve"> </w:t>
      </w:r>
      <w:r w:rsidR="00083857">
        <w:rPr>
          <w:rFonts w:ascii="Arial" w:hAnsi="Arial" w:cs="Arial"/>
        </w:rPr>
        <w:t>(2020)</w:t>
      </w:r>
      <w:r w:rsidR="00477E5A" w:rsidRPr="00607236">
        <w:rPr>
          <w:rFonts w:ascii="Arial" w:hAnsi="Arial" w:cs="Arial"/>
        </w:rPr>
        <w:t>.</w:t>
      </w:r>
    </w:p>
    <w:p w14:paraId="4A8CA216" w14:textId="11206C9D" w:rsidR="00214244" w:rsidRPr="00607236" w:rsidRDefault="002736FB" w:rsidP="00607236">
      <w:pPr>
        <w:pStyle w:val="Listenabsatz"/>
        <w:numPr>
          <w:ilvl w:val="0"/>
          <w:numId w:val="51"/>
        </w:numPr>
        <w:rPr>
          <w:rFonts w:ascii="Arial" w:hAnsi="Arial" w:cs="Arial"/>
        </w:rPr>
      </w:pPr>
      <w:r w:rsidRPr="00607236">
        <w:rPr>
          <w:rFonts w:ascii="Arial" w:hAnsi="Arial" w:cs="Arial"/>
          <w:i/>
        </w:rPr>
        <w:t>Limebit</w:t>
      </w:r>
      <w:r w:rsidRPr="00607236">
        <w:rPr>
          <w:rFonts w:ascii="Arial" w:hAnsi="Arial" w:cs="Arial"/>
        </w:rPr>
        <w:t xml:space="preserve"> will also produce two datasets, one using a Bayesian approach and the other utilizing a GAN with Gated Recurrent Units to account for temporal dynamics in data, as per </w:t>
      </w:r>
      <w:r w:rsidR="00083857">
        <w:rPr>
          <w:rFonts w:ascii="Arial" w:hAnsi="Arial" w:cs="Arial"/>
        </w:rPr>
        <w:t>Lu et al.</w:t>
      </w:r>
      <w:r w:rsidR="00477E5A" w:rsidRPr="00607236">
        <w:rPr>
          <w:rFonts w:ascii="Arial" w:hAnsi="Arial" w:cs="Arial"/>
        </w:rPr>
        <w:t xml:space="preserve"> </w:t>
      </w:r>
      <w:r w:rsidR="00083857">
        <w:rPr>
          <w:rFonts w:ascii="Arial" w:hAnsi="Arial" w:cs="Arial"/>
        </w:rPr>
        <w:t>(2023)</w:t>
      </w:r>
      <w:r w:rsidR="000B0159" w:rsidRPr="00607236">
        <w:rPr>
          <w:rFonts w:ascii="Arial" w:hAnsi="Arial" w:cs="Arial"/>
        </w:rPr>
        <w:t>.</w:t>
      </w:r>
    </w:p>
    <w:p w14:paraId="78C06061" w14:textId="77777777" w:rsidR="00FD220C" w:rsidRDefault="00FD220C" w:rsidP="00471671">
      <w:pPr>
        <w:ind w:firstLine="720"/>
        <w:rPr>
          <w:rFonts w:ascii="Arial" w:hAnsi="Arial" w:cs="Arial"/>
          <w:b/>
        </w:rPr>
      </w:pPr>
      <w:r w:rsidRPr="00420D04">
        <w:rPr>
          <w:rFonts w:ascii="Arial" w:hAnsi="Arial" w:cs="Arial"/>
          <w:b/>
        </w:rPr>
        <w:t>Study Population:</w:t>
      </w:r>
    </w:p>
    <w:p w14:paraId="33C91C44" w14:textId="5110D3AA" w:rsidR="00DB781D" w:rsidRPr="00607236" w:rsidRDefault="005E1597" w:rsidP="00607236">
      <w:pPr>
        <w:rPr>
          <w:rFonts w:ascii="Arial" w:hAnsi="Arial" w:cs="Arial"/>
        </w:rPr>
      </w:pPr>
      <w:r>
        <w:rPr>
          <w:rFonts w:ascii="Arial" w:hAnsi="Arial" w:cs="Arial"/>
        </w:rPr>
        <w:t>T</w:t>
      </w:r>
      <w:r w:rsidR="000A0423">
        <w:rPr>
          <w:rFonts w:ascii="Arial" w:hAnsi="Arial" w:cs="Arial"/>
        </w:rPr>
        <w:t xml:space="preserve">wo distinct </w:t>
      </w:r>
      <w:r w:rsidR="00AE6605">
        <w:rPr>
          <w:rFonts w:ascii="Arial" w:hAnsi="Arial" w:cs="Arial"/>
        </w:rPr>
        <w:t>populations</w:t>
      </w:r>
      <w:r>
        <w:rPr>
          <w:rFonts w:ascii="Arial" w:hAnsi="Arial" w:cs="Arial"/>
        </w:rPr>
        <w:t xml:space="preserve"> will be used in this analysis</w:t>
      </w:r>
      <w:r w:rsidR="00DB781D">
        <w:rPr>
          <w:rFonts w:ascii="Arial" w:hAnsi="Arial" w:cs="Arial"/>
        </w:rPr>
        <w:t>:</w:t>
      </w:r>
    </w:p>
    <w:p w14:paraId="5420FE61" w14:textId="155401DE" w:rsidR="00FB33B3" w:rsidRDefault="00DB781D" w:rsidP="00FB33B3">
      <w:pPr>
        <w:pStyle w:val="Listenabsatz"/>
        <w:numPr>
          <w:ilvl w:val="0"/>
          <w:numId w:val="83"/>
        </w:numPr>
        <w:ind w:left="360"/>
        <w:rPr>
          <w:rFonts w:ascii="Arial" w:hAnsi="Arial" w:cs="Arial"/>
        </w:rPr>
      </w:pPr>
      <w:r w:rsidRPr="00FB33B3">
        <w:rPr>
          <w:rFonts w:ascii="Arial" w:hAnsi="Arial" w:cs="Arial"/>
        </w:rPr>
        <w:t xml:space="preserve">An overarching population of all </w:t>
      </w:r>
      <w:r w:rsidRPr="00607236">
        <w:rPr>
          <w:rFonts w:ascii="Arial" w:hAnsi="Arial" w:cs="Arial"/>
          <w:b/>
        </w:rPr>
        <w:t>Patients with SLE</w:t>
      </w:r>
      <w:r w:rsidR="00DF205E">
        <w:rPr>
          <w:rFonts w:ascii="Arial" w:hAnsi="Arial" w:cs="Arial"/>
          <w:b/>
        </w:rPr>
        <w:t>-</w:t>
      </w:r>
      <w:r w:rsidRPr="00607236">
        <w:rPr>
          <w:rFonts w:ascii="Arial" w:hAnsi="Arial" w:cs="Arial"/>
          <w:b/>
        </w:rPr>
        <w:t>diagnosis</w:t>
      </w:r>
      <w:r w:rsidRPr="00FB33B3">
        <w:rPr>
          <w:rFonts w:ascii="Arial" w:hAnsi="Arial" w:cs="Arial"/>
          <w:i/>
        </w:rPr>
        <w:t xml:space="preserve"> </w:t>
      </w:r>
      <w:r w:rsidRPr="00FB33B3">
        <w:rPr>
          <w:rFonts w:ascii="Arial" w:hAnsi="Arial" w:cs="Arial"/>
        </w:rPr>
        <w:t xml:space="preserve">in the WIG2 Benchmark database from 2014 to 2021 with at least one inpatient </w:t>
      </w:r>
      <w:r w:rsidR="00200406" w:rsidRPr="00FB33B3">
        <w:rPr>
          <w:rFonts w:ascii="Arial" w:hAnsi="Arial" w:cs="Arial"/>
        </w:rPr>
        <w:t>or outpatient diagnosis of SLE (ICD-10 GM: M32.-)</w:t>
      </w:r>
      <w:r w:rsidR="00DF75E0">
        <w:rPr>
          <w:rFonts w:ascii="Arial" w:hAnsi="Arial" w:cs="Arial"/>
        </w:rPr>
        <w:t>.</w:t>
      </w:r>
      <w:r w:rsidR="00FA2556">
        <w:rPr>
          <w:rFonts w:ascii="Arial" w:hAnsi="Arial" w:cs="Arial"/>
        </w:rPr>
        <w:t xml:space="preserve"> No further inclusion or exclusion criteria are applied.</w:t>
      </w:r>
      <w:r w:rsidR="00DF75E0">
        <w:rPr>
          <w:rFonts w:ascii="Arial" w:hAnsi="Arial" w:cs="Arial"/>
        </w:rPr>
        <w:t xml:space="preserve"> This population is used to generate the </w:t>
      </w:r>
      <w:r w:rsidR="009D023F">
        <w:rPr>
          <w:rFonts w:ascii="Arial" w:hAnsi="Arial" w:cs="Arial"/>
        </w:rPr>
        <w:t>synthetic data</w:t>
      </w:r>
      <w:r w:rsidR="00DF75E0">
        <w:rPr>
          <w:rFonts w:ascii="Arial" w:hAnsi="Arial" w:cs="Arial"/>
        </w:rPr>
        <w:t xml:space="preserve"> and to assess the Primary</w:t>
      </w:r>
      <w:r w:rsidR="001C23D2">
        <w:rPr>
          <w:rFonts w:ascii="Arial" w:hAnsi="Arial" w:cs="Arial"/>
        </w:rPr>
        <w:t xml:space="preserve"> and Secondary</w:t>
      </w:r>
      <w:r w:rsidR="00DF75E0">
        <w:rPr>
          <w:rFonts w:ascii="Arial" w:hAnsi="Arial" w:cs="Arial"/>
        </w:rPr>
        <w:t xml:space="preserve"> Objectives of this study.</w:t>
      </w:r>
    </w:p>
    <w:p w14:paraId="58CDE145" w14:textId="5C53AC10" w:rsidR="004004CA" w:rsidRPr="00607236" w:rsidRDefault="00FB33B3" w:rsidP="00607236">
      <w:pPr>
        <w:pStyle w:val="Listenabsatz"/>
        <w:numPr>
          <w:ilvl w:val="0"/>
          <w:numId w:val="83"/>
        </w:numPr>
        <w:ind w:left="360"/>
        <w:rPr>
          <w:rFonts w:ascii="Arial" w:hAnsi="Arial" w:cs="Arial"/>
        </w:rPr>
      </w:pPr>
      <w:r w:rsidRPr="00607236">
        <w:rPr>
          <w:rFonts w:ascii="Arial" w:hAnsi="Arial" w:cs="Arial"/>
          <w:b/>
        </w:rPr>
        <w:lastRenderedPageBreak/>
        <w:t>Patients for RWE-analysis</w:t>
      </w:r>
      <w:r w:rsidRPr="00607236">
        <w:rPr>
          <w:rFonts w:ascii="Arial" w:hAnsi="Arial" w:cs="Arial"/>
        </w:rPr>
        <w:t xml:space="preserve"> </w:t>
      </w:r>
      <w:r w:rsidR="00C826C7" w:rsidRPr="00607236">
        <w:rPr>
          <w:rFonts w:ascii="Arial" w:hAnsi="Arial" w:cs="Arial"/>
        </w:rPr>
        <w:t xml:space="preserve">– Consisting of </w:t>
      </w:r>
      <w:r w:rsidR="00AE6605" w:rsidRPr="00607236">
        <w:rPr>
          <w:rFonts w:ascii="Arial" w:hAnsi="Arial" w:cs="Arial"/>
        </w:rPr>
        <w:t>a subset of</w:t>
      </w:r>
      <w:r w:rsidR="00C826C7" w:rsidRPr="00607236">
        <w:rPr>
          <w:rFonts w:ascii="Arial" w:hAnsi="Arial" w:cs="Arial"/>
        </w:rPr>
        <w:t xml:space="preserve"> </w:t>
      </w:r>
      <w:r w:rsidR="00A32FB4" w:rsidRPr="00607236">
        <w:rPr>
          <w:rFonts w:ascii="Arial" w:hAnsi="Arial" w:cs="Arial"/>
          <w:i/>
        </w:rPr>
        <w:t>Patients with SLE diagnosis</w:t>
      </w:r>
      <w:r w:rsidR="00A32FB4" w:rsidRPr="00607236">
        <w:rPr>
          <w:rFonts w:ascii="Arial" w:hAnsi="Arial" w:cs="Arial"/>
        </w:rPr>
        <w:t xml:space="preserve"> </w:t>
      </w:r>
      <w:r w:rsidR="00AE6605" w:rsidRPr="00607236">
        <w:rPr>
          <w:rFonts w:ascii="Arial" w:hAnsi="Arial" w:cs="Arial"/>
        </w:rPr>
        <w:t>according to the following inclusion and exclusion criteria. This population will be used to conduct analyses in a RWE setting</w:t>
      </w:r>
      <w:r>
        <w:rPr>
          <w:rFonts w:ascii="Arial" w:hAnsi="Arial" w:cs="Arial"/>
        </w:rPr>
        <w:t xml:space="preserve"> and will further be split into </w:t>
      </w:r>
      <w:r w:rsidRPr="00144A3E">
        <w:rPr>
          <w:rFonts w:ascii="Arial" w:hAnsi="Arial" w:cs="Arial"/>
          <w:b/>
        </w:rPr>
        <w:t>In</w:t>
      </w:r>
      <w:r w:rsidR="00DF75E0" w:rsidRPr="00144A3E">
        <w:rPr>
          <w:rFonts w:ascii="Arial" w:hAnsi="Arial" w:cs="Arial"/>
          <w:b/>
        </w:rPr>
        <w:t>c</w:t>
      </w:r>
      <w:r w:rsidRPr="00144A3E">
        <w:rPr>
          <w:rFonts w:ascii="Arial" w:hAnsi="Arial" w:cs="Arial"/>
          <w:b/>
        </w:rPr>
        <w:t>ident</w:t>
      </w:r>
      <w:r>
        <w:rPr>
          <w:rFonts w:ascii="Arial" w:hAnsi="Arial" w:cs="Arial"/>
        </w:rPr>
        <w:t xml:space="preserve"> and </w:t>
      </w:r>
      <w:r w:rsidRPr="00144A3E">
        <w:rPr>
          <w:rFonts w:ascii="Arial" w:hAnsi="Arial" w:cs="Arial"/>
          <w:b/>
        </w:rPr>
        <w:t>Prevalent</w:t>
      </w:r>
      <w:r>
        <w:rPr>
          <w:rFonts w:ascii="Arial" w:hAnsi="Arial" w:cs="Arial"/>
        </w:rPr>
        <w:t xml:space="preserve"> </w:t>
      </w:r>
      <w:r w:rsidR="00DF75E0">
        <w:rPr>
          <w:rFonts w:ascii="Arial" w:hAnsi="Arial" w:cs="Arial"/>
        </w:rPr>
        <w:t>p</w:t>
      </w:r>
      <w:r>
        <w:rPr>
          <w:rFonts w:ascii="Arial" w:hAnsi="Arial" w:cs="Arial"/>
        </w:rPr>
        <w:t>atient cohorts.</w:t>
      </w:r>
      <w:r w:rsidR="00DF75E0" w:rsidRPr="00DF75E0">
        <w:rPr>
          <w:rFonts w:ascii="Arial" w:hAnsi="Arial" w:cs="Arial"/>
        </w:rPr>
        <w:t xml:space="preserve"> </w:t>
      </w:r>
      <w:r w:rsidR="00DF75E0">
        <w:rPr>
          <w:rFonts w:ascii="Arial" w:hAnsi="Arial" w:cs="Arial"/>
        </w:rPr>
        <w:t xml:space="preserve">This population is used to </w:t>
      </w:r>
      <w:r w:rsidR="00BC7422">
        <w:rPr>
          <w:rFonts w:ascii="Arial" w:hAnsi="Arial" w:cs="Arial"/>
        </w:rPr>
        <w:t>evaluate</w:t>
      </w:r>
      <w:r w:rsidR="00DF75E0">
        <w:rPr>
          <w:rFonts w:ascii="Arial" w:hAnsi="Arial" w:cs="Arial"/>
        </w:rPr>
        <w:t xml:space="preserve"> RWE-analyses</w:t>
      </w:r>
      <w:r w:rsidR="002D7BCE">
        <w:rPr>
          <w:rFonts w:ascii="Arial" w:hAnsi="Arial" w:cs="Arial"/>
        </w:rPr>
        <w:t xml:space="preserve"> conducted</w:t>
      </w:r>
      <w:r w:rsidR="00175A59">
        <w:rPr>
          <w:rFonts w:ascii="Arial" w:hAnsi="Arial" w:cs="Arial"/>
        </w:rPr>
        <w:t xml:space="preserve"> in the Secondary Objective,</w:t>
      </w:r>
      <w:r w:rsidR="00DF75E0">
        <w:rPr>
          <w:rFonts w:ascii="Arial" w:hAnsi="Arial" w:cs="Arial"/>
        </w:rPr>
        <w:t xml:space="preserve"> resembling</w:t>
      </w:r>
      <w:r w:rsidR="00501672">
        <w:rPr>
          <w:rFonts w:ascii="Arial" w:hAnsi="Arial" w:cs="Arial"/>
        </w:rPr>
        <w:t xml:space="preserve"> application of</w:t>
      </w:r>
      <w:r w:rsidR="00DF75E0">
        <w:rPr>
          <w:rFonts w:ascii="Arial" w:hAnsi="Arial" w:cs="Arial"/>
        </w:rPr>
        <w:t xml:space="preserve"> typical inclusion and exclusion criteria applied</w:t>
      </w:r>
      <w:r w:rsidR="00BC7422">
        <w:rPr>
          <w:rFonts w:ascii="Arial" w:hAnsi="Arial" w:cs="Arial"/>
        </w:rPr>
        <w:t xml:space="preserve"> in those type of studies</w:t>
      </w:r>
      <w:r w:rsidR="00DF75E0">
        <w:rPr>
          <w:rFonts w:ascii="Arial" w:hAnsi="Arial" w:cs="Arial"/>
        </w:rPr>
        <w:t>.</w:t>
      </w:r>
    </w:p>
    <w:p w14:paraId="0D5465E8" w14:textId="1FB1AFB5" w:rsidR="00A05501" w:rsidRDefault="008A5CBB" w:rsidP="00F12EB4">
      <w:pPr>
        <w:rPr>
          <w:rFonts w:ascii="Arial" w:hAnsi="Arial" w:cs="Arial"/>
        </w:rPr>
      </w:pPr>
      <w:r w:rsidRPr="00607236">
        <w:rPr>
          <w:rFonts w:ascii="Arial" w:hAnsi="Arial" w:cs="Arial"/>
          <w:i/>
        </w:rPr>
        <w:t>Inclusion Criteria</w:t>
      </w:r>
      <w:r w:rsidRPr="00607236">
        <w:rPr>
          <w:rFonts w:ascii="Arial" w:hAnsi="Arial" w:cs="Arial"/>
        </w:rPr>
        <w:t xml:space="preserve">: </w:t>
      </w:r>
    </w:p>
    <w:p w14:paraId="1D866A62" w14:textId="4A857619" w:rsidR="0049641A" w:rsidRPr="00144A3E" w:rsidRDefault="0049641A" w:rsidP="001009C6">
      <w:pPr>
        <w:rPr>
          <w:rFonts w:ascii="Arial" w:hAnsi="Arial" w:cs="Arial"/>
          <w:b/>
        </w:rPr>
      </w:pPr>
      <w:r w:rsidRPr="00144A3E">
        <w:rPr>
          <w:rFonts w:ascii="Arial" w:hAnsi="Arial"/>
          <w:b/>
        </w:rPr>
        <w:t xml:space="preserve">Prevalent </w:t>
      </w:r>
    </w:p>
    <w:p w14:paraId="421362A6" w14:textId="442D85E3" w:rsidR="00A05501" w:rsidRDefault="0049641A" w:rsidP="0049641A">
      <w:pPr>
        <w:pStyle w:val="Listenabsatz"/>
        <w:numPr>
          <w:ilvl w:val="0"/>
          <w:numId w:val="86"/>
        </w:numPr>
        <w:rPr>
          <w:rFonts w:ascii="Arial" w:hAnsi="Arial" w:cs="Arial"/>
        </w:rPr>
      </w:pPr>
      <w:r>
        <w:rPr>
          <w:rFonts w:ascii="Arial" w:hAnsi="Arial" w:cs="Arial"/>
        </w:rPr>
        <w:t>At least one confirmed outpatient and/or one inpatient diagnosis of SLE in 2014 to 2020</w:t>
      </w:r>
      <w:r w:rsidR="00E75A60">
        <w:rPr>
          <w:rFonts w:ascii="Arial" w:hAnsi="Arial" w:cs="Arial"/>
        </w:rPr>
        <w:t>.</w:t>
      </w:r>
    </w:p>
    <w:p w14:paraId="4BA7A6CE" w14:textId="7A883933" w:rsidR="0065224A" w:rsidRPr="0065224A" w:rsidRDefault="00A05501" w:rsidP="00144A3E">
      <w:pPr>
        <w:pStyle w:val="Listenabsatz"/>
        <w:numPr>
          <w:ilvl w:val="0"/>
          <w:numId w:val="86"/>
        </w:numPr>
        <w:rPr>
          <w:rFonts w:ascii="Arial" w:hAnsi="Arial"/>
          <w:szCs w:val="16"/>
        </w:rPr>
      </w:pPr>
      <w:r w:rsidRPr="00792574">
        <w:rPr>
          <w:rFonts w:ascii="Arial" w:hAnsi="Arial" w:cs="Arial"/>
        </w:rPr>
        <w:t>Continuously observable for</w:t>
      </w:r>
      <w:r w:rsidR="004A732B">
        <w:rPr>
          <w:rFonts w:ascii="Arial" w:hAnsi="Arial" w:cs="Arial"/>
        </w:rPr>
        <w:t xml:space="preserve"> at least</w:t>
      </w:r>
      <w:r w:rsidRPr="00792574">
        <w:rPr>
          <w:rFonts w:ascii="Arial" w:hAnsi="Arial" w:cs="Arial"/>
        </w:rPr>
        <w:t xml:space="preserve"> one</w:t>
      </w:r>
      <w:r w:rsidR="002F3AA0" w:rsidRPr="00792574">
        <w:rPr>
          <w:rFonts w:ascii="Arial" w:hAnsi="Arial" w:cs="Arial"/>
        </w:rPr>
        <w:t xml:space="preserve"> year </w:t>
      </w:r>
      <w:r w:rsidR="004A732B">
        <w:rPr>
          <w:rFonts w:ascii="Arial" w:hAnsi="Arial" w:cs="Arial"/>
        </w:rPr>
        <w:t>before</w:t>
      </w:r>
      <w:r w:rsidR="004A732B" w:rsidRPr="00792574">
        <w:rPr>
          <w:rFonts w:ascii="Arial" w:hAnsi="Arial" w:cs="Arial"/>
        </w:rPr>
        <w:t xml:space="preserve"> </w:t>
      </w:r>
      <w:r w:rsidR="000F41CD" w:rsidRPr="00792574">
        <w:rPr>
          <w:rFonts w:ascii="Arial" w:hAnsi="Arial" w:cs="Arial"/>
        </w:rPr>
        <w:t>the index date</w:t>
      </w:r>
      <w:r w:rsidR="003B0B81">
        <w:rPr>
          <w:rFonts w:ascii="Arial" w:hAnsi="Arial" w:cs="Arial"/>
        </w:rPr>
        <w:t>,</w:t>
      </w:r>
      <w:r w:rsidR="0058021F">
        <w:rPr>
          <w:rFonts w:ascii="Arial" w:hAnsi="Arial" w:cs="Arial"/>
        </w:rPr>
        <w:t xml:space="preserve"> defined as no gaps (</w:t>
      </w:r>
      <w:r w:rsidR="00661696">
        <w:rPr>
          <w:rFonts w:ascii="Arial" w:hAnsi="Arial" w:cs="Arial"/>
        </w:rPr>
        <w:t>less</w:t>
      </w:r>
      <w:r w:rsidR="00A55366">
        <w:rPr>
          <w:rFonts w:ascii="Arial" w:hAnsi="Arial" w:cs="Arial"/>
        </w:rPr>
        <w:t xml:space="preserve"> than 14</w:t>
      </w:r>
      <w:r w:rsidR="0058021F">
        <w:rPr>
          <w:rFonts w:ascii="Arial" w:hAnsi="Arial" w:cs="Arial"/>
        </w:rPr>
        <w:t xml:space="preserve"> days) between insurance period</w:t>
      </w:r>
      <w:r w:rsidR="00880ECE">
        <w:rPr>
          <w:rFonts w:ascii="Arial" w:hAnsi="Arial" w:cs="Arial"/>
        </w:rPr>
        <w:t>s</w:t>
      </w:r>
      <w:r w:rsidR="00DE7F58">
        <w:rPr>
          <w:rFonts w:ascii="Arial" w:hAnsi="Arial" w:cs="Arial"/>
        </w:rPr>
        <w:t xml:space="preserve"> (= start and end date)</w:t>
      </w:r>
      <w:r w:rsidR="0058021F">
        <w:rPr>
          <w:rFonts w:ascii="Arial" w:hAnsi="Arial" w:cs="Arial"/>
        </w:rPr>
        <w:t>.</w:t>
      </w:r>
      <w:r w:rsidR="002F3AA0" w:rsidRPr="00792574">
        <w:rPr>
          <w:rFonts w:ascii="Arial" w:hAnsi="Arial" w:cs="Arial"/>
        </w:rPr>
        <w:t xml:space="preserve"> The index date is defined as the first SLE diagnosis </w:t>
      </w:r>
      <w:r w:rsidR="004A5F7B" w:rsidRPr="00182862">
        <w:rPr>
          <w:rFonts w:ascii="Arial" w:hAnsi="Arial" w:cs="Arial"/>
          <w:u w:val="single"/>
        </w:rPr>
        <w:t>or</w:t>
      </w:r>
      <w:r w:rsidR="004A5F7B">
        <w:rPr>
          <w:rFonts w:ascii="Arial" w:hAnsi="Arial" w:cs="Arial"/>
        </w:rPr>
        <w:t xml:space="preserve"> 2015-01-01</w:t>
      </w:r>
      <w:r w:rsidR="002F3AA0" w:rsidRPr="00792574">
        <w:rPr>
          <w:rFonts w:ascii="Arial" w:hAnsi="Arial" w:cs="Arial"/>
        </w:rPr>
        <w:t xml:space="preserve">, whatever comes last. </w:t>
      </w:r>
      <w:r w:rsidR="0065224A">
        <w:rPr>
          <w:rFonts w:ascii="Arial" w:hAnsi="Arial" w:cs="Arial"/>
        </w:rPr>
        <w:t xml:space="preserve">Patients that are diagnosed after the 2015-01-01 have their index date on the date of diagnosis, while patients diagnosed before will have their index date set to </w:t>
      </w:r>
      <w:r w:rsidR="00D160CA">
        <w:rPr>
          <w:rFonts w:ascii="Arial" w:hAnsi="Arial" w:cs="Arial"/>
        </w:rPr>
        <w:t>this fixed</w:t>
      </w:r>
      <w:r w:rsidR="0065224A">
        <w:rPr>
          <w:rFonts w:ascii="Arial" w:hAnsi="Arial" w:cs="Arial"/>
        </w:rPr>
        <w:t xml:space="preserve"> date. Thus, allowing</w:t>
      </w:r>
      <w:r w:rsidR="001775F6">
        <w:rPr>
          <w:rFonts w:ascii="Arial" w:hAnsi="Arial" w:cs="Arial"/>
        </w:rPr>
        <w:t xml:space="preserve"> at least</w:t>
      </w:r>
      <w:r w:rsidR="0065224A">
        <w:rPr>
          <w:rFonts w:ascii="Arial" w:hAnsi="Arial" w:cs="Arial"/>
        </w:rPr>
        <w:t xml:space="preserve"> a complete 12-months baseline period for every Prevalent patient</w:t>
      </w:r>
      <w:r w:rsidR="00D12DCE">
        <w:rPr>
          <w:rFonts w:ascii="Arial" w:hAnsi="Arial" w:cs="Arial"/>
        </w:rPr>
        <w:t xml:space="preserve"> and removing periods in which no or few Claims should occur in the follow-up</w:t>
      </w:r>
      <w:r w:rsidR="00E50BD6">
        <w:rPr>
          <w:rFonts w:ascii="Arial" w:hAnsi="Arial" w:cs="Arial"/>
        </w:rPr>
        <w:t xml:space="preserve"> after the index</w:t>
      </w:r>
      <w:r w:rsidR="0065224A">
        <w:rPr>
          <w:rFonts w:ascii="Arial" w:hAnsi="Arial" w:cs="Arial"/>
        </w:rPr>
        <w:t>. Patients that died in 2014 will subsequently be excluded.</w:t>
      </w:r>
    </w:p>
    <w:p w14:paraId="65D3BFB2" w14:textId="70AF47DE" w:rsidR="00A05501" w:rsidRPr="00144A3E" w:rsidRDefault="00A05501" w:rsidP="001009C6">
      <w:pPr>
        <w:rPr>
          <w:rFonts w:ascii="Arial" w:hAnsi="Arial" w:cs="Arial"/>
          <w:b/>
        </w:rPr>
      </w:pPr>
      <w:r w:rsidRPr="00144A3E">
        <w:rPr>
          <w:rFonts w:ascii="Arial" w:hAnsi="Arial" w:cs="Arial"/>
          <w:b/>
        </w:rPr>
        <w:t xml:space="preserve">Incident </w:t>
      </w:r>
    </w:p>
    <w:p w14:paraId="7F5DB748" w14:textId="77777777" w:rsidR="005562C2" w:rsidRDefault="00A05501" w:rsidP="00A05501">
      <w:pPr>
        <w:pStyle w:val="Listenabsatz"/>
        <w:numPr>
          <w:ilvl w:val="0"/>
          <w:numId w:val="86"/>
        </w:numPr>
        <w:rPr>
          <w:rFonts w:ascii="Arial" w:hAnsi="Arial" w:cs="Arial"/>
        </w:rPr>
      </w:pPr>
      <w:r>
        <w:rPr>
          <w:rFonts w:ascii="Arial" w:hAnsi="Arial" w:cs="Arial"/>
        </w:rPr>
        <w:t>First confirmed outpatient and/or inpatient diagnosis of SLE in 2015 to 2020</w:t>
      </w:r>
      <w:r w:rsidR="00E75A60">
        <w:rPr>
          <w:rFonts w:ascii="Arial" w:hAnsi="Arial" w:cs="Arial"/>
        </w:rPr>
        <w:t>.</w:t>
      </w:r>
    </w:p>
    <w:p w14:paraId="17312198" w14:textId="461994F7" w:rsidR="00A05501" w:rsidRPr="00F066F7" w:rsidRDefault="005562C2" w:rsidP="00A05501">
      <w:pPr>
        <w:pStyle w:val="Listenabsatz"/>
        <w:numPr>
          <w:ilvl w:val="0"/>
          <w:numId w:val="86"/>
        </w:numPr>
        <w:rPr>
          <w:rFonts w:ascii="Arial" w:hAnsi="Arial" w:cs="Arial"/>
        </w:rPr>
      </w:pPr>
      <w:r w:rsidRPr="00792574">
        <w:rPr>
          <w:rFonts w:ascii="Arial" w:hAnsi="Arial" w:cs="Arial"/>
        </w:rPr>
        <w:t>Continuously observable for</w:t>
      </w:r>
      <w:r w:rsidR="004A732B">
        <w:rPr>
          <w:rFonts w:ascii="Arial" w:hAnsi="Arial" w:cs="Arial"/>
        </w:rPr>
        <w:t xml:space="preserve"> at least</w:t>
      </w:r>
      <w:r w:rsidRPr="00792574">
        <w:rPr>
          <w:rFonts w:ascii="Arial" w:hAnsi="Arial" w:cs="Arial"/>
        </w:rPr>
        <w:t xml:space="preserve"> one year </w:t>
      </w:r>
      <w:r w:rsidR="004A732B">
        <w:rPr>
          <w:rFonts w:ascii="Arial" w:hAnsi="Arial" w:cs="Arial"/>
        </w:rPr>
        <w:t>before</w:t>
      </w:r>
      <w:r w:rsidR="004A732B" w:rsidRPr="00792574">
        <w:rPr>
          <w:rFonts w:ascii="Arial" w:hAnsi="Arial" w:cs="Arial"/>
        </w:rPr>
        <w:t xml:space="preserve"> </w:t>
      </w:r>
      <w:r w:rsidRPr="00792574">
        <w:rPr>
          <w:rFonts w:ascii="Arial" w:hAnsi="Arial" w:cs="Arial"/>
        </w:rPr>
        <w:t>the index date</w:t>
      </w:r>
      <w:r w:rsidR="0050704F">
        <w:rPr>
          <w:rFonts w:ascii="Arial" w:hAnsi="Arial" w:cs="Arial"/>
        </w:rPr>
        <w:t xml:space="preserve"> (= first diagnosis date)</w:t>
      </w:r>
      <w:r w:rsidR="00D72CDF">
        <w:rPr>
          <w:rFonts w:ascii="Arial" w:hAnsi="Arial" w:cs="Arial"/>
        </w:rPr>
        <w:t>.</w:t>
      </w:r>
    </w:p>
    <w:p w14:paraId="51750169" w14:textId="77777777" w:rsidR="0049641A" w:rsidRDefault="008A5CBB" w:rsidP="008A5CBB">
      <w:pPr>
        <w:rPr>
          <w:rFonts w:ascii="Arial" w:hAnsi="Arial" w:cs="Arial"/>
        </w:rPr>
      </w:pPr>
      <w:r w:rsidRPr="00607236">
        <w:rPr>
          <w:rFonts w:ascii="Arial" w:hAnsi="Arial" w:cs="Arial"/>
          <w:i/>
        </w:rPr>
        <w:t>Exclusion Criteria</w:t>
      </w:r>
      <w:r w:rsidRPr="00607236">
        <w:rPr>
          <w:rFonts w:ascii="Arial" w:hAnsi="Arial" w:cs="Arial"/>
        </w:rPr>
        <w:t xml:space="preserve">: </w:t>
      </w:r>
    </w:p>
    <w:p w14:paraId="1FC81134" w14:textId="1F3D43EF" w:rsidR="0049641A" w:rsidRPr="0049641A" w:rsidRDefault="004F243E" w:rsidP="0049641A">
      <w:pPr>
        <w:pStyle w:val="Listenabsatz"/>
        <w:numPr>
          <w:ilvl w:val="0"/>
          <w:numId w:val="85"/>
        </w:numPr>
        <w:rPr>
          <w:rFonts w:ascii="Arial" w:hAnsi="Arial" w:cs="Arial"/>
        </w:rPr>
      </w:pPr>
      <w:r w:rsidRPr="0049641A">
        <w:rPr>
          <w:rFonts w:ascii="Arial" w:hAnsi="Arial" w:cs="Arial"/>
        </w:rPr>
        <w:t>A</w:t>
      </w:r>
      <w:r w:rsidR="001C6831" w:rsidRPr="0049641A">
        <w:rPr>
          <w:rFonts w:ascii="Arial" w:hAnsi="Arial" w:cs="Arial"/>
        </w:rPr>
        <w:t xml:space="preserve">ge </w:t>
      </w:r>
      <w:r w:rsidR="00042240" w:rsidRPr="0049641A">
        <w:rPr>
          <w:rFonts w:ascii="Arial" w:hAnsi="Arial" w:cs="Arial"/>
        </w:rPr>
        <w:t>less than</w:t>
      </w:r>
      <w:r w:rsidR="001C6831" w:rsidRPr="0049641A">
        <w:rPr>
          <w:rFonts w:ascii="Arial" w:hAnsi="Arial" w:cs="Arial"/>
        </w:rPr>
        <w:t xml:space="preserve"> 18 years at index date</w:t>
      </w:r>
      <w:r w:rsidR="00E75A60">
        <w:rPr>
          <w:rFonts w:ascii="Arial" w:hAnsi="Arial" w:cs="Arial"/>
        </w:rPr>
        <w:t>.</w:t>
      </w:r>
    </w:p>
    <w:p w14:paraId="2D1D1BBF" w14:textId="3BD56668" w:rsidR="00C62EF4" w:rsidRPr="0049641A" w:rsidRDefault="0049641A" w:rsidP="00144A3E">
      <w:pPr>
        <w:pStyle w:val="Listenabsatz"/>
        <w:numPr>
          <w:ilvl w:val="0"/>
          <w:numId w:val="85"/>
        </w:numPr>
        <w:rPr>
          <w:rFonts w:ascii="Arial" w:hAnsi="Arial" w:cs="Arial"/>
        </w:rPr>
      </w:pPr>
      <w:r w:rsidRPr="0049641A">
        <w:rPr>
          <w:rFonts w:ascii="Arial" w:hAnsi="Arial" w:cs="Arial"/>
        </w:rPr>
        <w:t>G</w:t>
      </w:r>
      <w:r w:rsidR="001C6831" w:rsidRPr="0049641A">
        <w:rPr>
          <w:rFonts w:ascii="Arial" w:hAnsi="Arial" w:cs="Arial"/>
        </w:rPr>
        <w:t>ender is not male or female</w:t>
      </w:r>
      <w:r w:rsidR="00E75A60">
        <w:rPr>
          <w:rFonts w:ascii="Arial" w:hAnsi="Arial" w:cs="Arial"/>
        </w:rPr>
        <w:t>.</w:t>
      </w:r>
    </w:p>
    <w:p w14:paraId="77F36F97" w14:textId="0C63DAB4" w:rsidR="003567B0" w:rsidRDefault="00CC3E2A" w:rsidP="008A5CBB">
      <w:pPr>
        <w:rPr>
          <w:rFonts w:ascii="Arial" w:hAnsi="Arial" w:cs="Arial"/>
        </w:rPr>
      </w:pPr>
      <w:r w:rsidRPr="00607236">
        <w:rPr>
          <w:rFonts w:ascii="Arial" w:hAnsi="Arial" w:cs="Arial"/>
          <w:i/>
        </w:rPr>
        <w:t>Participant Follow-Up</w:t>
      </w:r>
      <w:r w:rsidRPr="00CC3E2A">
        <w:rPr>
          <w:rFonts w:ascii="Arial" w:hAnsi="Arial" w:cs="Arial"/>
        </w:rPr>
        <w:t xml:space="preserve">: </w:t>
      </w:r>
      <w:r w:rsidR="00DF205E">
        <w:rPr>
          <w:rFonts w:ascii="Arial" w:hAnsi="Arial" w:cs="Arial"/>
        </w:rPr>
        <w:t xml:space="preserve">Patients with SLE-diagnosis will be </w:t>
      </w:r>
      <w:r w:rsidR="006328D3">
        <w:rPr>
          <w:rFonts w:ascii="Arial" w:hAnsi="Arial" w:cs="Arial"/>
        </w:rPr>
        <w:t>followed</w:t>
      </w:r>
      <w:r w:rsidR="00DF205E">
        <w:rPr>
          <w:rFonts w:ascii="Arial" w:hAnsi="Arial" w:cs="Arial"/>
        </w:rPr>
        <w:t xml:space="preserve"> for </w:t>
      </w:r>
      <w:r w:rsidR="00152257">
        <w:rPr>
          <w:rFonts w:ascii="Arial" w:hAnsi="Arial" w:cs="Arial"/>
        </w:rPr>
        <w:t>the whole period in which they appear in the data set</w:t>
      </w:r>
      <w:r w:rsidR="00D7468F">
        <w:rPr>
          <w:rFonts w:ascii="Arial" w:hAnsi="Arial" w:cs="Arial"/>
        </w:rPr>
        <w:t xml:space="preserve"> from 2014 to the end of the observational period, including uninsured periods or post-</w:t>
      </w:r>
      <w:r w:rsidR="009258A4">
        <w:rPr>
          <w:rFonts w:ascii="Arial" w:hAnsi="Arial" w:cs="Arial"/>
        </w:rPr>
        <w:t>mortem</w:t>
      </w:r>
      <w:r w:rsidR="00D7468F">
        <w:rPr>
          <w:rFonts w:ascii="Arial" w:hAnsi="Arial" w:cs="Arial"/>
        </w:rPr>
        <w:t xml:space="preserve"> claims.</w:t>
      </w:r>
      <w:r w:rsidR="00152257">
        <w:rPr>
          <w:rFonts w:ascii="Arial" w:hAnsi="Arial" w:cs="Arial"/>
        </w:rPr>
        <w:t xml:space="preserve"> </w:t>
      </w:r>
      <w:r w:rsidR="009258A4">
        <w:rPr>
          <w:rFonts w:ascii="Arial" w:hAnsi="Arial" w:cs="Arial"/>
        </w:rPr>
        <w:t xml:space="preserve">The </w:t>
      </w:r>
      <w:r w:rsidR="004A530C">
        <w:rPr>
          <w:rFonts w:ascii="Arial" w:hAnsi="Arial" w:cs="Arial"/>
        </w:rPr>
        <w:t>d</w:t>
      </w:r>
      <w:r w:rsidRPr="00CC3E2A">
        <w:rPr>
          <w:rFonts w:ascii="Arial" w:hAnsi="Arial" w:cs="Arial"/>
        </w:rPr>
        <w:t>ata</w:t>
      </w:r>
      <w:r w:rsidR="00433342">
        <w:rPr>
          <w:rFonts w:ascii="Arial" w:hAnsi="Arial" w:cs="Arial"/>
        </w:rPr>
        <w:t xml:space="preserve"> and observational </w:t>
      </w:r>
      <w:r w:rsidR="00CD017A">
        <w:rPr>
          <w:rFonts w:ascii="Arial" w:hAnsi="Arial" w:cs="Arial"/>
        </w:rPr>
        <w:t>window</w:t>
      </w:r>
      <w:r w:rsidRPr="00CC3E2A">
        <w:rPr>
          <w:rFonts w:ascii="Arial" w:hAnsi="Arial" w:cs="Arial"/>
        </w:rPr>
        <w:t xml:space="preserve"> will encompass both </w:t>
      </w:r>
      <w:r w:rsidR="00CD7056" w:rsidRPr="00144A3E">
        <w:rPr>
          <w:rFonts w:ascii="Arial" w:hAnsi="Arial" w:cs="Arial"/>
          <w:b/>
        </w:rPr>
        <w:t>P</w:t>
      </w:r>
      <w:r w:rsidRPr="00144A3E">
        <w:rPr>
          <w:rFonts w:ascii="Arial" w:hAnsi="Arial" w:cs="Arial"/>
          <w:b/>
        </w:rPr>
        <w:t>revalent</w:t>
      </w:r>
      <w:r w:rsidRPr="00CC3E2A">
        <w:rPr>
          <w:rFonts w:ascii="Arial" w:hAnsi="Arial" w:cs="Arial"/>
        </w:rPr>
        <w:t xml:space="preserve"> and </w:t>
      </w:r>
      <w:r w:rsidR="00CD7056" w:rsidRPr="00144A3E">
        <w:rPr>
          <w:rFonts w:ascii="Arial" w:hAnsi="Arial" w:cs="Arial"/>
          <w:b/>
        </w:rPr>
        <w:t>I</w:t>
      </w:r>
      <w:r w:rsidRPr="00144A3E">
        <w:rPr>
          <w:rFonts w:ascii="Arial" w:hAnsi="Arial" w:cs="Arial"/>
          <w:b/>
        </w:rPr>
        <w:t>ncident</w:t>
      </w:r>
      <w:r w:rsidRPr="00CC3E2A">
        <w:rPr>
          <w:rFonts w:ascii="Arial" w:hAnsi="Arial" w:cs="Arial"/>
        </w:rPr>
        <w:t xml:space="preserve"> </w:t>
      </w:r>
      <w:r w:rsidR="00E37C85">
        <w:rPr>
          <w:rFonts w:ascii="Arial" w:hAnsi="Arial" w:cs="Arial"/>
        </w:rPr>
        <w:t xml:space="preserve">cohorts </w:t>
      </w:r>
      <w:r w:rsidRPr="00CC3E2A">
        <w:rPr>
          <w:rFonts w:ascii="Arial" w:hAnsi="Arial" w:cs="Arial"/>
        </w:rPr>
        <w:t xml:space="preserve">cases, </w:t>
      </w:r>
      <w:r w:rsidR="0023137D">
        <w:rPr>
          <w:rFonts w:ascii="Arial" w:hAnsi="Arial" w:cs="Arial"/>
        </w:rPr>
        <w:t xml:space="preserve">12-months before </w:t>
      </w:r>
      <w:r w:rsidR="00B64FC3">
        <w:rPr>
          <w:rFonts w:ascii="Arial" w:hAnsi="Arial" w:cs="Arial"/>
        </w:rPr>
        <w:t>index (= first diagnosis)</w:t>
      </w:r>
      <w:r w:rsidRPr="00CC3E2A">
        <w:rPr>
          <w:rFonts w:ascii="Arial" w:hAnsi="Arial" w:cs="Arial"/>
        </w:rPr>
        <w:t xml:space="preserve"> to either end of the observational period, patient death, or transfer to a non-participating sickness fund. Data may have gaps due to fund switching or </w:t>
      </w:r>
      <w:r w:rsidR="00BD4F87">
        <w:rPr>
          <w:rFonts w:ascii="Arial" w:hAnsi="Arial" w:cs="Arial"/>
        </w:rPr>
        <w:t>mortality</w:t>
      </w:r>
      <w:r w:rsidRPr="00CC3E2A">
        <w:rPr>
          <w:rFonts w:ascii="Arial" w:hAnsi="Arial" w:cs="Arial"/>
        </w:rPr>
        <w:t>.</w:t>
      </w:r>
    </w:p>
    <w:p w14:paraId="7D914620" w14:textId="77777777" w:rsidR="00FD220C" w:rsidRDefault="00FD220C" w:rsidP="00471671">
      <w:pPr>
        <w:ind w:firstLine="720"/>
        <w:rPr>
          <w:rFonts w:ascii="Arial" w:hAnsi="Arial" w:cs="Arial"/>
          <w:b/>
        </w:rPr>
      </w:pPr>
      <w:r w:rsidRPr="00420D04">
        <w:rPr>
          <w:rFonts w:ascii="Arial" w:hAnsi="Arial" w:cs="Arial"/>
          <w:b/>
        </w:rPr>
        <w:t>Outcome</w:t>
      </w:r>
      <w:r w:rsidR="00471671" w:rsidRPr="00420D04">
        <w:rPr>
          <w:rFonts w:ascii="Arial" w:hAnsi="Arial" w:cs="Arial"/>
          <w:b/>
        </w:rPr>
        <w:t>(</w:t>
      </w:r>
      <w:r w:rsidRPr="00420D04">
        <w:rPr>
          <w:rFonts w:ascii="Arial" w:hAnsi="Arial" w:cs="Arial"/>
          <w:b/>
        </w:rPr>
        <w:t>s</w:t>
      </w:r>
      <w:r w:rsidR="00471671" w:rsidRPr="00420D04">
        <w:rPr>
          <w:rFonts w:ascii="Arial" w:hAnsi="Arial" w:cs="Arial"/>
          <w:b/>
        </w:rPr>
        <w:t>)</w:t>
      </w:r>
      <w:r w:rsidRPr="00420D04">
        <w:rPr>
          <w:rFonts w:ascii="Arial" w:hAnsi="Arial" w:cs="Arial"/>
          <w:b/>
        </w:rPr>
        <w:t>:</w:t>
      </w:r>
    </w:p>
    <w:p w14:paraId="7B022C71" w14:textId="7147B9CC" w:rsidR="00850C53" w:rsidRDefault="00AE5BD0" w:rsidP="00850C53">
      <w:pPr>
        <w:rPr>
          <w:rFonts w:ascii="Arial" w:hAnsi="Arial" w:cs="Arial"/>
        </w:rPr>
      </w:pPr>
      <w:r w:rsidRPr="00AE5BD0">
        <w:rPr>
          <w:rFonts w:ascii="Arial" w:hAnsi="Arial" w:cs="Arial"/>
        </w:rPr>
        <w:t xml:space="preserve">To assess the primary objectives the following outcomes will </w:t>
      </w:r>
      <w:r w:rsidR="006D0C02">
        <w:rPr>
          <w:rFonts w:ascii="Arial" w:hAnsi="Arial" w:cs="Arial"/>
        </w:rPr>
        <w:t>be evaluated</w:t>
      </w:r>
      <w:r w:rsidR="00850C53" w:rsidRPr="00607236">
        <w:rPr>
          <w:rFonts w:ascii="Arial" w:hAnsi="Arial" w:cs="Arial"/>
        </w:rPr>
        <w:t xml:space="preserve"> in three primary categories: Privacy, </w:t>
      </w:r>
      <w:r w:rsidR="00FE42C4">
        <w:rPr>
          <w:rFonts w:ascii="Arial" w:hAnsi="Arial" w:cs="Arial"/>
        </w:rPr>
        <w:t>r</w:t>
      </w:r>
      <w:r w:rsidR="00FE42C4" w:rsidRPr="00607236">
        <w:rPr>
          <w:rFonts w:ascii="Arial" w:hAnsi="Arial" w:cs="Arial"/>
        </w:rPr>
        <w:t xml:space="preserve">obustness </w:t>
      </w:r>
      <w:r w:rsidR="00850C53" w:rsidRPr="00607236">
        <w:rPr>
          <w:rFonts w:ascii="Arial" w:hAnsi="Arial" w:cs="Arial"/>
        </w:rPr>
        <w:t xml:space="preserve">&amp; </w:t>
      </w:r>
      <w:r w:rsidR="00FE42C4">
        <w:rPr>
          <w:rFonts w:ascii="Arial" w:hAnsi="Arial" w:cs="Arial"/>
        </w:rPr>
        <w:t>s</w:t>
      </w:r>
      <w:r w:rsidR="00FE42C4" w:rsidRPr="00607236">
        <w:rPr>
          <w:rFonts w:ascii="Arial" w:hAnsi="Arial" w:cs="Arial"/>
        </w:rPr>
        <w:t>calability</w:t>
      </w:r>
      <w:r w:rsidR="00850C53" w:rsidRPr="00607236">
        <w:rPr>
          <w:rFonts w:ascii="Arial" w:hAnsi="Arial" w:cs="Arial"/>
        </w:rPr>
        <w:t xml:space="preserve">, and </w:t>
      </w:r>
      <w:r w:rsidR="00FE42C4">
        <w:rPr>
          <w:rFonts w:ascii="Arial" w:hAnsi="Arial" w:cs="Arial"/>
        </w:rPr>
        <w:t xml:space="preserve">fidelity </w:t>
      </w:r>
      <w:r w:rsidR="00850C53">
        <w:rPr>
          <w:rFonts w:ascii="Arial" w:hAnsi="Arial" w:cs="Arial"/>
        </w:rPr>
        <w:t xml:space="preserve">&amp; </w:t>
      </w:r>
      <w:r w:rsidR="00FE42C4">
        <w:rPr>
          <w:rFonts w:ascii="Arial" w:hAnsi="Arial" w:cs="Arial"/>
        </w:rPr>
        <w:t>u</w:t>
      </w:r>
      <w:r w:rsidR="00FE42C4" w:rsidRPr="00607236">
        <w:rPr>
          <w:rFonts w:ascii="Arial" w:hAnsi="Arial" w:cs="Arial"/>
        </w:rPr>
        <w:t>tility</w:t>
      </w:r>
      <w:r w:rsidR="00850C53">
        <w:rPr>
          <w:rFonts w:ascii="Arial" w:hAnsi="Arial" w:cs="Arial"/>
        </w:rPr>
        <w:t>:</w:t>
      </w:r>
    </w:p>
    <w:p w14:paraId="2DB868D9" w14:textId="6DEF3ED7" w:rsidR="00850C53" w:rsidRPr="00607236" w:rsidRDefault="00850C53" w:rsidP="00850C53">
      <w:pPr>
        <w:rPr>
          <w:rFonts w:ascii="Arial" w:hAnsi="Arial" w:cs="Arial"/>
          <w:i/>
          <w:u w:val="single"/>
        </w:rPr>
      </w:pPr>
      <w:r w:rsidRPr="00607236">
        <w:rPr>
          <w:rFonts w:ascii="Arial" w:hAnsi="Arial" w:cs="Arial"/>
          <w:i/>
          <w:u w:val="single"/>
        </w:rPr>
        <w:t>Primary Outcomes</w:t>
      </w:r>
    </w:p>
    <w:p w14:paraId="1D6FDA79" w14:textId="77777777" w:rsidR="00850C53" w:rsidRPr="00607236" w:rsidRDefault="00850C53" w:rsidP="00850C53">
      <w:pPr>
        <w:rPr>
          <w:rFonts w:ascii="Arial" w:hAnsi="Arial" w:cs="Arial"/>
        </w:rPr>
      </w:pPr>
      <w:r w:rsidRPr="00607236">
        <w:rPr>
          <w:rFonts w:ascii="Arial" w:hAnsi="Arial" w:cs="Arial"/>
          <w:i/>
        </w:rPr>
        <w:t>Privacy</w:t>
      </w:r>
      <w:r w:rsidRPr="00607236">
        <w:rPr>
          <w:rFonts w:ascii="Arial" w:hAnsi="Arial" w:cs="Arial"/>
        </w:rPr>
        <w:t>:</w:t>
      </w:r>
    </w:p>
    <w:p w14:paraId="671D0B54" w14:textId="67AFBB9F" w:rsidR="00850C53" w:rsidRPr="00607236" w:rsidRDefault="00850C53" w:rsidP="00850C53">
      <w:pPr>
        <w:rPr>
          <w:rFonts w:ascii="Arial" w:hAnsi="Arial" w:cs="Arial"/>
        </w:rPr>
      </w:pPr>
      <w:r w:rsidRPr="00607236">
        <w:rPr>
          <w:rFonts w:ascii="Arial" w:hAnsi="Arial" w:cs="Arial"/>
        </w:rPr>
        <w:lastRenderedPageBreak/>
        <w:t xml:space="preserve">Duplicate </w:t>
      </w:r>
      <w:r w:rsidR="00BB4AFB">
        <w:rPr>
          <w:rFonts w:ascii="Arial" w:hAnsi="Arial" w:cs="Arial"/>
        </w:rPr>
        <w:t>r</w:t>
      </w:r>
      <w:r w:rsidR="00BB4AFB" w:rsidRPr="00607236">
        <w:rPr>
          <w:rFonts w:ascii="Arial" w:hAnsi="Arial" w:cs="Arial"/>
        </w:rPr>
        <w:t>ecords</w:t>
      </w:r>
      <w:r w:rsidRPr="00607236">
        <w:rPr>
          <w:rFonts w:ascii="Arial" w:hAnsi="Arial" w:cs="Arial"/>
        </w:rPr>
        <w:t xml:space="preserve">: Absence of duplicates between training and </w:t>
      </w:r>
      <w:r w:rsidR="009D023F">
        <w:rPr>
          <w:rFonts w:ascii="Arial" w:hAnsi="Arial" w:cs="Arial"/>
        </w:rPr>
        <w:t>synthetic data</w:t>
      </w:r>
      <w:r w:rsidRPr="00607236">
        <w:rPr>
          <w:rFonts w:ascii="Arial" w:hAnsi="Arial" w:cs="Arial"/>
        </w:rPr>
        <w:t xml:space="preserve"> will be verified through deterministic or probabilistic algorithms.</w:t>
      </w:r>
    </w:p>
    <w:p w14:paraId="60487845" w14:textId="74212AFB" w:rsidR="00850C53" w:rsidRPr="00607236" w:rsidRDefault="00850C53" w:rsidP="00850C53">
      <w:pPr>
        <w:rPr>
          <w:rFonts w:ascii="Arial" w:hAnsi="Arial" w:cs="Arial"/>
        </w:rPr>
      </w:pPr>
      <w:r w:rsidRPr="00607236">
        <w:rPr>
          <w:rFonts w:ascii="Arial" w:hAnsi="Arial" w:cs="Arial"/>
        </w:rPr>
        <w:t xml:space="preserve">Robustness to Privacy Attacks: The </w:t>
      </w:r>
      <w:r w:rsidR="009D023F">
        <w:rPr>
          <w:rFonts w:ascii="Arial" w:hAnsi="Arial" w:cs="Arial"/>
        </w:rPr>
        <w:t>synthetic data</w:t>
      </w:r>
      <w:r w:rsidRPr="00607236">
        <w:rPr>
          <w:rFonts w:ascii="Arial" w:hAnsi="Arial" w:cs="Arial"/>
        </w:rPr>
        <w:t xml:space="preserve"> will be tested for susceptibility to standard privacy attack scenarios.</w:t>
      </w:r>
    </w:p>
    <w:p w14:paraId="573AD857" w14:textId="29C30768" w:rsidR="00850C53" w:rsidRPr="00607236" w:rsidRDefault="00850C53" w:rsidP="00850C53">
      <w:pPr>
        <w:rPr>
          <w:rFonts w:ascii="Arial" w:hAnsi="Arial" w:cs="Arial"/>
        </w:rPr>
      </w:pPr>
      <w:r w:rsidRPr="00607236">
        <w:rPr>
          <w:rFonts w:ascii="Arial" w:hAnsi="Arial" w:cs="Arial"/>
        </w:rPr>
        <w:t>Shareability: The data</w:t>
      </w:r>
      <w:r w:rsidR="00B611B1">
        <w:rPr>
          <w:rFonts w:ascii="Arial" w:hAnsi="Arial" w:cs="Arial"/>
        </w:rPr>
        <w:t>’</w:t>
      </w:r>
      <w:r w:rsidRPr="00607236">
        <w:rPr>
          <w:rFonts w:ascii="Arial" w:hAnsi="Arial" w:cs="Arial"/>
        </w:rPr>
        <w:t>s eligibility for open access sharing will be assessed, contingent upon privacy-preserving features.</w:t>
      </w:r>
    </w:p>
    <w:p w14:paraId="078A6351" w14:textId="5BBDADFC" w:rsidR="00850C53" w:rsidRPr="00607236" w:rsidRDefault="00850C53" w:rsidP="00850C53">
      <w:pPr>
        <w:rPr>
          <w:rFonts w:ascii="Arial" w:hAnsi="Arial" w:cs="Arial"/>
          <w:i/>
        </w:rPr>
      </w:pPr>
      <w:r w:rsidRPr="00607236">
        <w:rPr>
          <w:rFonts w:ascii="Arial" w:hAnsi="Arial" w:cs="Arial"/>
          <w:i/>
        </w:rPr>
        <w:t xml:space="preserve">Robustness &amp; </w:t>
      </w:r>
      <w:r w:rsidR="00BB4AFB">
        <w:rPr>
          <w:rFonts w:ascii="Arial" w:hAnsi="Arial" w:cs="Arial"/>
          <w:i/>
        </w:rPr>
        <w:t>s</w:t>
      </w:r>
      <w:r w:rsidR="00BB4AFB" w:rsidRPr="00607236">
        <w:rPr>
          <w:rFonts w:ascii="Arial" w:hAnsi="Arial" w:cs="Arial"/>
          <w:i/>
        </w:rPr>
        <w:t>calability</w:t>
      </w:r>
      <w:r w:rsidRPr="00607236">
        <w:rPr>
          <w:rFonts w:ascii="Arial" w:hAnsi="Arial" w:cs="Arial"/>
          <w:i/>
        </w:rPr>
        <w:t>:</w:t>
      </w:r>
    </w:p>
    <w:p w14:paraId="6310C881" w14:textId="16C8739E" w:rsidR="00850C53" w:rsidRPr="00607236" w:rsidRDefault="00850C53" w:rsidP="00850C53">
      <w:pPr>
        <w:rPr>
          <w:rFonts w:ascii="Arial" w:hAnsi="Arial" w:cs="Arial"/>
        </w:rPr>
      </w:pPr>
      <w:r w:rsidRPr="00607236">
        <w:rPr>
          <w:rFonts w:ascii="Arial" w:hAnsi="Arial" w:cs="Arial"/>
        </w:rPr>
        <w:t xml:space="preserve">Computational </w:t>
      </w:r>
      <w:r w:rsidR="00BB4AFB">
        <w:rPr>
          <w:rFonts w:ascii="Arial" w:hAnsi="Arial" w:cs="Arial"/>
        </w:rPr>
        <w:t>e</w:t>
      </w:r>
      <w:r w:rsidR="00BB4AFB" w:rsidRPr="00607236">
        <w:rPr>
          <w:rFonts w:ascii="Arial" w:hAnsi="Arial" w:cs="Arial"/>
        </w:rPr>
        <w:t>fficiency</w:t>
      </w:r>
      <w:r w:rsidRPr="00607236">
        <w:rPr>
          <w:rFonts w:ascii="Arial" w:hAnsi="Arial" w:cs="Arial"/>
        </w:rPr>
        <w:t>: Metrics such as CPU usage, memory, and data throughput will be benchmarked for scalability.</w:t>
      </w:r>
    </w:p>
    <w:p w14:paraId="15E8F1E7" w14:textId="23082A6D" w:rsidR="00850C53" w:rsidRDefault="002052F8" w:rsidP="00850C53">
      <w:pPr>
        <w:rPr>
          <w:rFonts w:ascii="Arial" w:hAnsi="Arial" w:cs="Arial"/>
        </w:rPr>
      </w:pPr>
      <w:r>
        <w:rPr>
          <w:rFonts w:ascii="Arial" w:hAnsi="Arial" w:cs="Arial"/>
        </w:rPr>
        <w:t>Generalization</w:t>
      </w:r>
      <w:r w:rsidR="00850C53" w:rsidRPr="00607236">
        <w:rPr>
          <w:rFonts w:ascii="Arial" w:hAnsi="Arial" w:cs="Arial"/>
        </w:rPr>
        <w:t>: The model</w:t>
      </w:r>
      <w:r w:rsidR="00B611B1">
        <w:rPr>
          <w:rFonts w:ascii="Arial" w:hAnsi="Arial" w:cs="Arial"/>
        </w:rPr>
        <w:t>’</w:t>
      </w:r>
      <w:r w:rsidR="00850C53" w:rsidRPr="00607236">
        <w:rPr>
          <w:rFonts w:ascii="Arial" w:hAnsi="Arial" w:cs="Arial"/>
        </w:rPr>
        <w:t>s adaptability to various diseases or full health claims data sets will be evaluated.</w:t>
      </w:r>
    </w:p>
    <w:p w14:paraId="5A4689C8" w14:textId="77777777" w:rsidR="00210246" w:rsidRPr="005B6A80" w:rsidRDefault="00210246" w:rsidP="00210246">
      <w:pPr>
        <w:rPr>
          <w:rFonts w:ascii="Arial" w:hAnsi="Arial" w:cs="Arial"/>
        </w:rPr>
      </w:pPr>
      <w:r w:rsidRPr="005B6A80">
        <w:rPr>
          <w:rFonts w:ascii="Arial" w:hAnsi="Arial" w:cs="Arial"/>
          <w:i/>
        </w:rPr>
        <w:t>Fidelity</w:t>
      </w:r>
      <w:r w:rsidRPr="005B6A80">
        <w:rPr>
          <w:rFonts w:ascii="Arial" w:hAnsi="Arial" w:cs="Arial"/>
        </w:rPr>
        <w:t>:</w:t>
      </w:r>
    </w:p>
    <w:p w14:paraId="5F20A4AE" w14:textId="0B5049A7" w:rsidR="00210246" w:rsidRPr="005B6A80" w:rsidRDefault="00210246" w:rsidP="00210246">
      <w:pPr>
        <w:rPr>
          <w:rFonts w:ascii="Arial" w:hAnsi="Arial" w:cs="Arial"/>
        </w:rPr>
      </w:pPr>
      <w:r w:rsidRPr="005B6A80">
        <w:rPr>
          <w:rFonts w:ascii="Arial" w:hAnsi="Arial" w:cs="Arial"/>
        </w:rPr>
        <w:t xml:space="preserve">Distributional </w:t>
      </w:r>
      <w:r w:rsidR="00BB4AFB">
        <w:rPr>
          <w:rFonts w:ascii="Arial" w:hAnsi="Arial" w:cs="Arial"/>
        </w:rPr>
        <w:t>c</w:t>
      </w:r>
      <w:r w:rsidR="00BB4AFB" w:rsidRPr="005B6A80">
        <w:rPr>
          <w:rFonts w:ascii="Arial" w:hAnsi="Arial" w:cs="Arial"/>
        </w:rPr>
        <w:t>loseness</w:t>
      </w:r>
      <w:r w:rsidRPr="005B6A80">
        <w:rPr>
          <w:rFonts w:ascii="Arial" w:hAnsi="Arial" w:cs="Arial"/>
        </w:rPr>
        <w:t>: Univariate and bivariate distributional similarities with real-world data will be assessed.</w:t>
      </w:r>
    </w:p>
    <w:p w14:paraId="025A9E0D" w14:textId="323FA9DF" w:rsidR="00210246" w:rsidRPr="005B6A80" w:rsidRDefault="00210246" w:rsidP="00210246">
      <w:pPr>
        <w:rPr>
          <w:rFonts w:ascii="Arial" w:hAnsi="Arial" w:cs="Arial"/>
        </w:rPr>
      </w:pPr>
      <w:r w:rsidRPr="005B6A80">
        <w:rPr>
          <w:rFonts w:ascii="Arial" w:hAnsi="Arial" w:cs="Arial"/>
        </w:rPr>
        <w:t>High-</w:t>
      </w:r>
      <w:r w:rsidR="00BB4AFB">
        <w:rPr>
          <w:rFonts w:ascii="Arial" w:hAnsi="Arial" w:cs="Arial"/>
        </w:rPr>
        <w:t>d</w:t>
      </w:r>
      <w:r w:rsidR="00BB4AFB" w:rsidRPr="005B6A80">
        <w:rPr>
          <w:rFonts w:ascii="Arial" w:hAnsi="Arial" w:cs="Arial"/>
        </w:rPr>
        <w:t xml:space="preserve">imensional </w:t>
      </w:r>
      <w:r w:rsidR="00BB4AFB">
        <w:rPr>
          <w:rFonts w:ascii="Arial" w:hAnsi="Arial" w:cs="Arial"/>
        </w:rPr>
        <w:t>d</w:t>
      </w:r>
      <w:r w:rsidR="00BB4AFB" w:rsidRPr="005B6A80">
        <w:rPr>
          <w:rFonts w:ascii="Arial" w:hAnsi="Arial" w:cs="Arial"/>
        </w:rPr>
        <w:t>ependency</w:t>
      </w:r>
      <w:r w:rsidRPr="005B6A80">
        <w:rPr>
          <w:rFonts w:ascii="Arial" w:hAnsi="Arial" w:cs="Arial"/>
        </w:rPr>
        <w:t>: The preservation of complex multivariate relationships will be evaluated.</w:t>
      </w:r>
    </w:p>
    <w:p w14:paraId="34FC217E" w14:textId="05FE8A2C" w:rsidR="00210246" w:rsidRPr="00607236" w:rsidRDefault="00210246" w:rsidP="00850C53">
      <w:pPr>
        <w:rPr>
          <w:rFonts w:ascii="Arial" w:hAnsi="Arial" w:cs="Arial"/>
        </w:rPr>
      </w:pPr>
      <w:r w:rsidRPr="005B6A80">
        <w:rPr>
          <w:rFonts w:ascii="Arial" w:hAnsi="Arial" w:cs="Arial"/>
        </w:rPr>
        <w:t xml:space="preserve">Temporal </w:t>
      </w:r>
      <w:r w:rsidR="004E0B6E">
        <w:rPr>
          <w:rFonts w:ascii="Arial" w:hAnsi="Arial" w:cs="Arial"/>
        </w:rPr>
        <w:t>c</w:t>
      </w:r>
      <w:r w:rsidR="004E0B6E" w:rsidRPr="005B6A80">
        <w:rPr>
          <w:rFonts w:ascii="Arial" w:hAnsi="Arial" w:cs="Arial"/>
        </w:rPr>
        <w:t>onsistency</w:t>
      </w:r>
      <w:r w:rsidRPr="005B6A80">
        <w:rPr>
          <w:rFonts w:ascii="Arial" w:hAnsi="Arial" w:cs="Arial"/>
        </w:rPr>
        <w:t xml:space="preserve">: For longitudinal data, temporal trends and relationships will be compared to the </w:t>
      </w:r>
      <w:r w:rsidR="009D023F">
        <w:rPr>
          <w:rFonts w:ascii="Arial" w:hAnsi="Arial" w:cs="Arial"/>
        </w:rPr>
        <w:t>original data</w:t>
      </w:r>
      <w:r w:rsidRPr="005B6A80">
        <w:rPr>
          <w:rFonts w:ascii="Arial" w:hAnsi="Arial" w:cs="Arial"/>
        </w:rPr>
        <w:t>set.</w:t>
      </w:r>
    </w:p>
    <w:p w14:paraId="3F07C6B8" w14:textId="008F8D40" w:rsidR="00850C53" w:rsidRPr="00607236" w:rsidRDefault="00850C53" w:rsidP="00850C53">
      <w:pPr>
        <w:rPr>
          <w:rFonts w:ascii="Arial" w:hAnsi="Arial" w:cs="Arial"/>
          <w:i/>
          <w:u w:val="single"/>
        </w:rPr>
      </w:pPr>
      <w:r w:rsidRPr="00607236">
        <w:rPr>
          <w:rFonts w:ascii="Arial" w:hAnsi="Arial" w:cs="Arial"/>
          <w:i/>
          <w:u w:val="single"/>
        </w:rPr>
        <w:t>Secondary Outcomes</w:t>
      </w:r>
    </w:p>
    <w:p w14:paraId="282EBD71" w14:textId="77777777" w:rsidR="00210246" w:rsidRPr="005B6A80" w:rsidRDefault="00210246" w:rsidP="00210246">
      <w:pPr>
        <w:rPr>
          <w:rFonts w:ascii="Arial" w:hAnsi="Arial" w:cs="Arial"/>
          <w:i/>
        </w:rPr>
      </w:pPr>
      <w:r w:rsidRPr="005B6A80">
        <w:rPr>
          <w:rFonts w:ascii="Arial" w:hAnsi="Arial" w:cs="Arial"/>
          <w:i/>
        </w:rPr>
        <w:t>Utility:</w:t>
      </w:r>
    </w:p>
    <w:p w14:paraId="1D6232AA" w14:textId="76CC617D" w:rsidR="00210246" w:rsidRPr="00607236" w:rsidRDefault="00210246" w:rsidP="00607236">
      <w:pPr>
        <w:rPr>
          <w:rFonts w:ascii="Arial" w:hAnsi="Arial" w:cs="Arial"/>
        </w:rPr>
      </w:pPr>
      <w:r w:rsidRPr="005B6A80">
        <w:rPr>
          <w:rFonts w:ascii="Arial" w:hAnsi="Arial" w:cs="Arial"/>
        </w:rPr>
        <w:t xml:space="preserve">Real-World Evidence (RWE) Analyses: The </w:t>
      </w:r>
      <w:r w:rsidR="009D023F">
        <w:rPr>
          <w:rFonts w:ascii="Arial" w:hAnsi="Arial" w:cs="Arial"/>
        </w:rPr>
        <w:t>synthetic data</w:t>
      </w:r>
      <w:r>
        <w:rPr>
          <w:rFonts w:ascii="Arial" w:hAnsi="Arial" w:cs="Arial"/>
        </w:rPr>
        <w:t>’</w:t>
      </w:r>
      <w:r w:rsidRPr="005B6A80">
        <w:rPr>
          <w:rFonts w:ascii="Arial" w:hAnsi="Arial" w:cs="Arial"/>
        </w:rPr>
        <w:t>s applicability for latitudinal</w:t>
      </w:r>
      <w:r w:rsidR="007A253C">
        <w:rPr>
          <w:rFonts w:ascii="Arial" w:hAnsi="Arial" w:cs="Arial"/>
        </w:rPr>
        <w:t xml:space="preserve"> (cross-sectional)</w:t>
      </w:r>
      <w:r w:rsidRPr="005B6A80">
        <w:rPr>
          <w:rFonts w:ascii="Arial" w:hAnsi="Arial" w:cs="Arial"/>
        </w:rPr>
        <w:t xml:space="preserve"> and longitudinal RWE studies will be measured, considering statistical validity, accuracy, and representativeness.</w:t>
      </w:r>
    </w:p>
    <w:p w14:paraId="493C3ACD" w14:textId="77777777" w:rsidR="008909E6" w:rsidRDefault="008909E6" w:rsidP="00471671">
      <w:pPr>
        <w:ind w:firstLine="720"/>
        <w:rPr>
          <w:rFonts w:ascii="Arial" w:hAnsi="Arial" w:cs="Arial"/>
          <w:b/>
        </w:rPr>
      </w:pPr>
      <w:r w:rsidRPr="00420D04">
        <w:rPr>
          <w:rFonts w:ascii="Arial" w:hAnsi="Arial" w:cs="Arial"/>
          <w:b/>
        </w:rPr>
        <w:t>Sample Size Estimations:</w:t>
      </w:r>
    </w:p>
    <w:p w14:paraId="46AA41F4" w14:textId="12DFA311" w:rsidR="00403848" w:rsidRPr="00420D04" w:rsidRDefault="00403848" w:rsidP="00607236">
      <w:pPr>
        <w:rPr>
          <w:rFonts w:ascii="Arial" w:hAnsi="Arial" w:cs="Arial"/>
        </w:rPr>
      </w:pPr>
      <w:r w:rsidRPr="00403848">
        <w:rPr>
          <w:rFonts w:ascii="Arial" w:hAnsi="Arial" w:cs="Arial"/>
        </w:rPr>
        <w:t>An estimated N = 6,700 patients are expected to be included, spanning years 2014 to 2021.</w:t>
      </w:r>
    </w:p>
    <w:p w14:paraId="26A8AA02" w14:textId="77777777" w:rsidR="00FD220C" w:rsidRDefault="00FD220C" w:rsidP="00360DEA">
      <w:pPr>
        <w:rPr>
          <w:rFonts w:ascii="Arial" w:hAnsi="Arial" w:cs="Arial"/>
          <w:b/>
        </w:rPr>
      </w:pPr>
      <w:r w:rsidRPr="00420D04">
        <w:rPr>
          <w:rFonts w:ascii="Arial" w:hAnsi="Arial" w:cs="Arial"/>
          <w:b/>
        </w:rPr>
        <w:t xml:space="preserve">Statistical </w:t>
      </w:r>
      <w:r w:rsidR="00471671" w:rsidRPr="00420D04">
        <w:rPr>
          <w:rFonts w:ascii="Arial" w:hAnsi="Arial" w:cs="Arial"/>
          <w:b/>
        </w:rPr>
        <w:t>Analysis</w:t>
      </w:r>
      <w:r w:rsidRPr="00420D04">
        <w:rPr>
          <w:rFonts w:ascii="Arial" w:hAnsi="Arial" w:cs="Arial"/>
          <w:b/>
        </w:rPr>
        <w:t>:</w:t>
      </w:r>
    </w:p>
    <w:p w14:paraId="49EB7B8D" w14:textId="5BBEB60B" w:rsidR="0008610B" w:rsidRPr="00607236" w:rsidRDefault="0008610B" w:rsidP="0008610B">
      <w:pPr>
        <w:rPr>
          <w:rFonts w:ascii="Arial" w:hAnsi="Arial" w:cs="Arial"/>
          <w:lang w:val="en-US"/>
        </w:rPr>
      </w:pPr>
      <w:r w:rsidRPr="00607236">
        <w:rPr>
          <w:rFonts w:ascii="Arial" w:hAnsi="Arial" w:cs="Arial"/>
          <w:i/>
          <w:lang w:val="en-US"/>
        </w:rPr>
        <w:t>Privacy</w:t>
      </w:r>
      <w:r w:rsidRPr="00607236">
        <w:rPr>
          <w:rFonts w:ascii="Arial" w:hAnsi="Arial" w:cs="Arial"/>
          <w:lang w:val="en-US"/>
        </w:rPr>
        <w:t>: Multiple distance measures and attack scenarios (singling out, linkability, inference) are used to evaluate the data</w:t>
      </w:r>
      <w:r w:rsidR="00B611B1">
        <w:rPr>
          <w:rFonts w:ascii="Arial" w:hAnsi="Arial" w:cs="Arial"/>
          <w:lang w:val="en-US"/>
        </w:rPr>
        <w:t>’</w:t>
      </w:r>
      <w:r w:rsidRPr="00607236">
        <w:rPr>
          <w:rFonts w:ascii="Arial" w:hAnsi="Arial" w:cs="Arial"/>
          <w:lang w:val="en-US"/>
        </w:rPr>
        <w:t>s resilience to privacy attacks. Success rates of attacks help quantify privacy risk.</w:t>
      </w:r>
    </w:p>
    <w:p w14:paraId="2CE59C42" w14:textId="73BB1D37" w:rsidR="0008610B" w:rsidRPr="00607236" w:rsidRDefault="0008610B" w:rsidP="0008610B">
      <w:pPr>
        <w:rPr>
          <w:rFonts w:ascii="Arial" w:hAnsi="Arial" w:cs="Arial"/>
          <w:lang w:val="en-US"/>
        </w:rPr>
      </w:pPr>
      <w:r w:rsidRPr="00607236">
        <w:rPr>
          <w:rFonts w:ascii="Arial" w:hAnsi="Arial" w:cs="Arial"/>
          <w:i/>
          <w:lang w:val="en-US"/>
        </w:rPr>
        <w:t xml:space="preserve">Robustness &amp; </w:t>
      </w:r>
      <w:r w:rsidR="000B4882">
        <w:rPr>
          <w:rFonts w:ascii="Arial" w:hAnsi="Arial" w:cs="Arial"/>
          <w:i/>
          <w:lang w:val="en-US"/>
        </w:rPr>
        <w:t>s</w:t>
      </w:r>
      <w:r w:rsidR="000B4882" w:rsidRPr="00607236">
        <w:rPr>
          <w:rFonts w:ascii="Arial" w:hAnsi="Arial" w:cs="Arial"/>
          <w:i/>
          <w:lang w:val="en-US"/>
        </w:rPr>
        <w:t>calability</w:t>
      </w:r>
      <w:r w:rsidRPr="00607236">
        <w:rPr>
          <w:rFonts w:ascii="Arial" w:hAnsi="Arial" w:cs="Arial"/>
          <w:lang w:val="en-US"/>
        </w:rPr>
        <w:t xml:space="preserve">: No statistical measures will be conducted for robustness </w:t>
      </w:r>
      <w:r w:rsidR="005E5377">
        <w:rPr>
          <w:rFonts w:ascii="Arial" w:hAnsi="Arial" w:cs="Arial"/>
          <w:lang w:val="en-US"/>
        </w:rPr>
        <w:t>&amp;</w:t>
      </w:r>
      <w:r w:rsidR="005E5377" w:rsidRPr="00607236">
        <w:rPr>
          <w:rFonts w:ascii="Arial" w:hAnsi="Arial" w:cs="Arial"/>
          <w:lang w:val="en-US"/>
        </w:rPr>
        <w:t xml:space="preserve"> </w:t>
      </w:r>
      <w:r w:rsidRPr="00607236">
        <w:rPr>
          <w:rFonts w:ascii="Arial" w:hAnsi="Arial" w:cs="Arial"/>
          <w:lang w:val="en-US"/>
        </w:rPr>
        <w:t>scalability. Metrics like RAM and CPU usage during training and synthetization are considered. Any manual interventions</w:t>
      </w:r>
      <w:r w:rsidR="00B33BA4">
        <w:rPr>
          <w:rFonts w:ascii="Arial" w:hAnsi="Arial" w:cs="Arial"/>
          <w:lang w:val="en-US"/>
        </w:rPr>
        <w:t xml:space="preserve"> </w:t>
      </w:r>
      <w:r w:rsidR="00B33BA4" w:rsidRPr="0002639C">
        <w:rPr>
          <w:rFonts w:ascii="Arial" w:hAnsi="Arial" w:cs="Arial"/>
          <w:lang w:val="en-US"/>
        </w:rPr>
        <w:t>required</w:t>
      </w:r>
      <w:r w:rsidR="00B33BA4">
        <w:rPr>
          <w:rFonts w:ascii="Arial" w:hAnsi="Arial" w:cs="Arial"/>
          <w:lang w:val="en-US"/>
        </w:rPr>
        <w:t xml:space="preserve"> and implemented constraints</w:t>
      </w:r>
      <w:r w:rsidRPr="00607236">
        <w:rPr>
          <w:rFonts w:ascii="Arial" w:hAnsi="Arial" w:cs="Arial"/>
          <w:lang w:val="en-US"/>
        </w:rPr>
        <w:t xml:space="preserve"> are also documented and evaluated.</w:t>
      </w:r>
    </w:p>
    <w:p w14:paraId="49617EBD" w14:textId="12BE4AE3" w:rsidR="004D7C41" w:rsidRPr="00607236" w:rsidRDefault="0008610B" w:rsidP="0008610B">
      <w:pPr>
        <w:rPr>
          <w:rFonts w:ascii="Arial" w:hAnsi="Arial" w:cs="Arial"/>
        </w:rPr>
      </w:pPr>
      <w:r w:rsidRPr="00607236">
        <w:rPr>
          <w:rFonts w:ascii="Arial" w:hAnsi="Arial" w:cs="Arial"/>
          <w:i/>
          <w:lang w:val="en-US"/>
        </w:rPr>
        <w:lastRenderedPageBreak/>
        <w:t>Utility</w:t>
      </w:r>
      <w:r w:rsidRPr="00607236">
        <w:rPr>
          <w:rFonts w:ascii="Arial" w:hAnsi="Arial" w:cs="Arial"/>
          <w:lang w:val="en-US"/>
        </w:rPr>
        <w:t xml:space="preserve">: Real-world evidence analyses are to be conducted to assess the utility of the </w:t>
      </w:r>
      <w:r w:rsidR="009D023F">
        <w:rPr>
          <w:rFonts w:ascii="Arial" w:hAnsi="Arial" w:cs="Arial"/>
          <w:lang w:val="en-US"/>
        </w:rPr>
        <w:t>synthetic data</w:t>
      </w:r>
      <w:r w:rsidRPr="00607236">
        <w:rPr>
          <w:rFonts w:ascii="Arial" w:hAnsi="Arial" w:cs="Arial"/>
          <w:lang w:val="en-US"/>
        </w:rPr>
        <w:t>, focusing on various aspects like epidemiology, patient characteristics, and healthcare resource utilization in the context of Systemic Lupus Erythematosus (SLE)</w:t>
      </w:r>
      <w:r w:rsidR="00C01452">
        <w:rPr>
          <w:rFonts w:ascii="Arial" w:hAnsi="Arial" w:cs="Arial"/>
          <w:lang w:val="en-US"/>
        </w:rPr>
        <w:t xml:space="preserve">, comparing the results of the </w:t>
      </w:r>
      <w:r w:rsidR="009D023F">
        <w:rPr>
          <w:rFonts w:ascii="Arial" w:hAnsi="Arial" w:cs="Arial"/>
          <w:lang w:val="en-US"/>
        </w:rPr>
        <w:t>synthetic data</w:t>
      </w:r>
      <w:r w:rsidR="00C01452">
        <w:rPr>
          <w:rFonts w:ascii="Arial" w:hAnsi="Arial" w:cs="Arial"/>
          <w:lang w:val="en-US"/>
        </w:rPr>
        <w:t xml:space="preserve"> sets to the WIG2 Benchmark database results.</w:t>
      </w:r>
      <w:r w:rsidR="004D7C41">
        <w:rPr>
          <w:rFonts w:ascii="Arial" w:hAnsi="Arial" w:cs="Arial"/>
          <w:lang w:val="en-US"/>
        </w:rPr>
        <w:t xml:space="preserve"> </w:t>
      </w:r>
    </w:p>
    <w:p w14:paraId="2F8ED8E8" w14:textId="3D66D848" w:rsidR="00DF0224" w:rsidRPr="00420D04" w:rsidRDefault="0008610B" w:rsidP="00360DEA">
      <w:pPr>
        <w:rPr>
          <w:rFonts w:ascii="Arial" w:hAnsi="Arial" w:cs="Arial"/>
        </w:rPr>
      </w:pPr>
      <w:r w:rsidRPr="00607236">
        <w:rPr>
          <w:rFonts w:ascii="Arial" w:hAnsi="Arial" w:cs="Arial"/>
          <w:i/>
          <w:lang w:val="en-US"/>
        </w:rPr>
        <w:t>Fidelity</w:t>
      </w:r>
      <w:r w:rsidRPr="00607236">
        <w:rPr>
          <w:rFonts w:ascii="Arial" w:hAnsi="Arial" w:cs="Arial"/>
          <w:lang w:val="en-US"/>
        </w:rPr>
        <w:t>:</w:t>
      </w:r>
      <w:r w:rsidR="009F50BF">
        <w:rPr>
          <w:rFonts w:ascii="Arial" w:hAnsi="Arial" w:cs="Arial"/>
          <w:lang w:val="en-US"/>
        </w:rPr>
        <w:t xml:space="preserve"> </w:t>
      </w:r>
      <w:r w:rsidR="007A7416">
        <w:rPr>
          <w:rFonts w:ascii="Arial" w:hAnsi="Arial" w:cs="Arial"/>
          <w:lang w:val="en-US"/>
        </w:rPr>
        <w:t>T</w:t>
      </w:r>
      <w:r w:rsidR="007A7416" w:rsidRPr="007A7416">
        <w:rPr>
          <w:rFonts w:ascii="Arial" w:hAnsi="Arial" w:cs="Arial"/>
          <w:lang w:val="en-US"/>
        </w:rPr>
        <w:t>o demonstrate statistical similarity to the WIG2 Benchmark Database,</w:t>
      </w:r>
      <w:r w:rsidR="00CB25DF">
        <w:rPr>
          <w:rFonts w:ascii="Arial" w:hAnsi="Arial" w:cs="Arial"/>
          <w:lang w:val="en-US"/>
        </w:rPr>
        <w:t xml:space="preserve"> </w:t>
      </w:r>
      <w:r w:rsidR="007A7416" w:rsidRPr="007A7416">
        <w:rPr>
          <w:rFonts w:ascii="Arial" w:hAnsi="Arial" w:cs="Arial"/>
          <w:lang w:val="en-US"/>
        </w:rPr>
        <w:t>both descriptive analysis and a range of statistical methods</w:t>
      </w:r>
      <w:r w:rsidR="00CB25DF">
        <w:rPr>
          <w:rFonts w:ascii="Arial" w:hAnsi="Arial" w:cs="Arial"/>
          <w:lang w:val="en-US"/>
        </w:rPr>
        <w:t xml:space="preserve"> are employed</w:t>
      </w:r>
      <w:r w:rsidR="007A7416" w:rsidRPr="007A7416">
        <w:rPr>
          <w:rFonts w:ascii="Arial" w:hAnsi="Arial" w:cs="Arial"/>
          <w:lang w:val="en-US"/>
        </w:rPr>
        <w:t>. This includes</w:t>
      </w:r>
      <w:r w:rsidR="00CB25DF">
        <w:rPr>
          <w:rFonts w:ascii="Arial" w:hAnsi="Arial" w:cs="Arial"/>
          <w:lang w:val="en-US"/>
        </w:rPr>
        <w:t>, but is not limited to,</w:t>
      </w:r>
      <w:r w:rsidR="007A7416" w:rsidRPr="007A7416">
        <w:rPr>
          <w:rFonts w:ascii="Arial" w:hAnsi="Arial" w:cs="Arial"/>
          <w:lang w:val="en-US"/>
        </w:rPr>
        <w:t xml:space="preserve"> using two-sample Kolmogorov-Smirnov tests to evaluate distributional closeness</w:t>
      </w:r>
      <w:r w:rsidR="00A573E4">
        <w:rPr>
          <w:rFonts w:ascii="Arial" w:hAnsi="Arial" w:cs="Arial"/>
          <w:lang w:val="en-US"/>
        </w:rPr>
        <w:t xml:space="preserve"> or the</w:t>
      </w:r>
      <w:r w:rsidR="007A7416" w:rsidRPr="007A7416">
        <w:rPr>
          <w:rFonts w:ascii="Arial" w:hAnsi="Arial" w:cs="Arial"/>
          <w:lang w:val="en-US"/>
        </w:rPr>
        <w:t xml:space="preserve"> deploy</w:t>
      </w:r>
      <w:r w:rsidR="00A573E4">
        <w:rPr>
          <w:rFonts w:ascii="Arial" w:hAnsi="Arial" w:cs="Arial"/>
          <w:lang w:val="en-US"/>
        </w:rPr>
        <w:t>ment of</w:t>
      </w:r>
      <w:r w:rsidR="007A7416" w:rsidRPr="007A7416">
        <w:rPr>
          <w:rFonts w:ascii="Arial" w:hAnsi="Arial" w:cs="Arial"/>
          <w:lang w:val="en-US"/>
        </w:rPr>
        <w:t xml:space="preserve"> discriminator models to assess the preservation of high-dimensional dependencies and temporal consistency within the data.</w:t>
      </w:r>
    </w:p>
    <w:p w14:paraId="1F852B4D" w14:textId="77777777" w:rsidR="00A4771B" w:rsidRPr="00420D04" w:rsidRDefault="00A4771B" w:rsidP="00A4771B">
      <w:pPr>
        <w:pStyle w:val="A-Heading1"/>
        <w:pageBreakBefore/>
        <w:rPr>
          <w:rFonts w:ascii="Arial" w:hAnsi="Arial" w:cs="Arial"/>
        </w:rPr>
      </w:pPr>
      <w:bookmarkStart w:id="9" w:name="_Toc158789171"/>
      <w:r w:rsidRPr="00420D04">
        <w:rPr>
          <w:rFonts w:ascii="Arial" w:hAnsi="Arial" w:cs="Arial"/>
        </w:rPr>
        <w:lastRenderedPageBreak/>
        <w:t>amendment history</w:t>
      </w:r>
      <w:bookmarkEnd w:id="9"/>
    </w:p>
    <w:tbl>
      <w:tblPr>
        <w:tblW w:w="5000" w:type="pct"/>
        <w:tblLook w:val="0000" w:firstRow="0" w:lastRow="0" w:firstColumn="0" w:lastColumn="0" w:noHBand="0" w:noVBand="0"/>
      </w:tblPr>
      <w:tblGrid>
        <w:gridCol w:w="748"/>
        <w:gridCol w:w="2776"/>
        <w:gridCol w:w="2776"/>
        <w:gridCol w:w="2772"/>
      </w:tblGrid>
      <w:tr w:rsidR="009F2FC0" w:rsidRPr="00420D04" w14:paraId="34710838" w14:textId="77777777" w:rsidTr="009F2FC0">
        <w:trPr>
          <w:cantSplit/>
          <w:tblHeader/>
        </w:trPr>
        <w:tc>
          <w:tcPr>
            <w:tcW w:w="412" w:type="pct"/>
            <w:tcBorders>
              <w:top w:val="single" w:sz="4" w:space="0" w:color="auto"/>
              <w:bottom w:val="single" w:sz="6" w:space="0" w:color="auto"/>
            </w:tcBorders>
          </w:tcPr>
          <w:p w14:paraId="52DAEA62" w14:textId="77777777" w:rsidR="009F2FC0" w:rsidRPr="00420D04" w:rsidRDefault="009F2FC0" w:rsidP="00360DEA">
            <w:pPr>
              <w:pStyle w:val="A-TableHeader"/>
              <w:rPr>
                <w:rFonts w:ascii="Arial" w:hAnsi="Arial" w:cs="Arial"/>
              </w:rPr>
            </w:pPr>
            <w:r w:rsidRPr="00420D04">
              <w:rPr>
                <w:rFonts w:ascii="Arial" w:hAnsi="Arial" w:cs="Arial"/>
              </w:rPr>
              <w:t>Date</w:t>
            </w:r>
          </w:p>
        </w:tc>
        <w:tc>
          <w:tcPr>
            <w:tcW w:w="1530" w:type="pct"/>
            <w:tcBorders>
              <w:top w:val="single" w:sz="4" w:space="0" w:color="auto"/>
              <w:bottom w:val="single" w:sz="6" w:space="0" w:color="auto"/>
            </w:tcBorders>
          </w:tcPr>
          <w:p w14:paraId="335EA165" w14:textId="77777777" w:rsidR="009F2FC0" w:rsidRPr="00420D04" w:rsidRDefault="009F2FC0" w:rsidP="00360DEA">
            <w:pPr>
              <w:pStyle w:val="A-TableHeader"/>
              <w:rPr>
                <w:rFonts w:ascii="Arial" w:hAnsi="Arial" w:cs="Arial"/>
              </w:rPr>
            </w:pPr>
            <w:r w:rsidRPr="00420D04">
              <w:rPr>
                <w:rFonts w:ascii="Arial" w:hAnsi="Arial" w:cs="Arial"/>
              </w:rPr>
              <w:t>Section of study protocol</w:t>
            </w:r>
          </w:p>
        </w:tc>
        <w:tc>
          <w:tcPr>
            <w:tcW w:w="1530" w:type="pct"/>
            <w:tcBorders>
              <w:top w:val="single" w:sz="4" w:space="0" w:color="auto"/>
              <w:bottom w:val="single" w:sz="6" w:space="0" w:color="auto"/>
            </w:tcBorders>
          </w:tcPr>
          <w:p w14:paraId="506279D4" w14:textId="77777777" w:rsidR="009F2FC0" w:rsidRPr="00420D04" w:rsidRDefault="009F2FC0" w:rsidP="00360DEA">
            <w:pPr>
              <w:pStyle w:val="A-TableHeader"/>
              <w:rPr>
                <w:rFonts w:ascii="Arial" w:hAnsi="Arial" w:cs="Arial"/>
              </w:rPr>
            </w:pPr>
            <w:r w:rsidRPr="00420D04">
              <w:rPr>
                <w:rFonts w:ascii="Arial" w:hAnsi="Arial" w:cs="Arial"/>
              </w:rPr>
              <w:t>Amendment or update</w:t>
            </w:r>
          </w:p>
        </w:tc>
        <w:tc>
          <w:tcPr>
            <w:tcW w:w="1528" w:type="pct"/>
            <w:tcBorders>
              <w:top w:val="single" w:sz="4" w:space="0" w:color="auto"/>
              <w:bottom w:val="single" w:sz="6" w:space="0" w:color="auto"/>
            </w:tcBorders>
          </w:tcPr>
          <w:p w14:paraId="6CE8A78F" w14:textId="77777777" w:rsidR="009F2FC0" w:rsidRPr="00420D04" w:rsidRDefault="0087032D" w:rsidP="00360DEA">
            <w:pPr>
              <w:pStyle w:val="A-TableHeader"/>
              <w:rPr>
                <w:rFonts w:ascii="Arial" w:hAnsi="Arial" w:cs="Arial"/>
              </w:rPr>
            </w:pPr>
            <w:r w:rsidRPr="00420D04">
              <w:rPr>
                <w:rFonts w:ascii="Arial" w:hAnsi="Arial" w:cs="Arial"/>
              </w:rPr>
              <w:t>Reason</w:t>
            </w:r>
          </w:p>
        </w:tc>
      </w:tr>
      <w:tr w:rsidR="009F2FC0" w:rsidRPr="00420D04" w14:paraId="1464A8A0" w14:textId="77777777" w:rsidTr="009F2FC0">
        <w:trPr>
          <w:cantSplit/>
        </w:trPr>
        <w:tc>
          <w:tcPr>
            <w:tcW w:w="412" w:type="pct"/>
            <w:tcBorders>
              <w:top w:val="single" w:sz="6" w:space="0" w:color="auto"/>
            </w:tcBorders>
          </w:tcPr>
          <w:p w14:paraId="6F551C24" w14:textId="77777777" w:rsidR="009F2FC0" w:rsidRPr="00420D04" w:rsidRDefault="009F2FC0" w:rsidP="00360DEA">
            <w:pPr>
              <w:pStyle w:val="A-TableText"/>
              <w:rPr>
                <w:rFonts w:ascii="Arial" w:hAnsi="Arial" w:cs="Arial"/>
              </w:rPr>
            </w:pPr>
            <w:r w:rsidRPr="00420D04">
              <w:rPr>
                <w:rFonts w:ascii="Arial" w:hAnsi="Arial" w:cs="Arial"/>
              </w:rPr>
              <w:t>&lt;&lt; &gt;&gt;</w:t>
            </w:r>
          </w:p>
        </w:tc>
        <w:tc>
          <w:tcPr>
            <w:tcW w:w="1530" w:type="pct"/>
            <w:tcBorders>
              <w:top w:val="single" w:sz="6" w:space="0" w:color="auto"/>
            </w:tcBorders>
          </w:tcPr>
          <w:p w14:paraId="2F257C14" w14:textId="77777777" w:rsidR="009F2FC0" w:rsidRPr="00420D04" w:rsidRDefault="009F2FC0" w:rsidP="00360DEA">
            <w:pPr>
              <w:pStyle w:val="A-TableText"/>
              <w:rPr>
                <w:rFonts w:ascii="Arial" w:hAnsi="Arial" w:cs="Arial"/>
              </w:rPr>
            </w:pPr>
          </w:p>
        </w:tc>
        <w:tc>
          <w:tcPr>
            <w:tcW w:w="1530" w:type="pct"/>
            <w:tcBorders>
              <w:top w:val="single" w:sz="6" w:space="0" w:color="auto"/>
            </w:tcBorders>
          </w:tcPr>
          <w:p w14:paraId="4C15CD6D" w14:textId="77777777" w:rsidR="009F2FC0" w:rsidRPr="00420D04" w:rsidRDefault="009F2FC0" w:rsidP="00360DEA">
            <w:pPr>
              <w:pStyle w:val="A-TableText"/>
              <w:rPr>
                <w:rFonts w:ascii="Arial" w:hAnsi="Arial" w:cs="Arial"/>
              </w:rPr>
            </w:pPr>
            <w:r w:rsidRPr="00420D04">
              <w:rPr>
                <w:rFonts w:ascii="Arial" w:hAnsi="Arial" w:cs="Arial"/>
              </w:rPr>
              <w:t>&lt;&lt; &gt;&gt;</w:t>
            </w:r>
          </w:p>
        </w:tc>
        <w:tc>
          <w:tcPr>
            <w:tcW w:w="1528" w:type="pct"/>
            <w:tcBorders>
              <w:top w:val="single" w:sz="6" w:space="0" w:color="auto"/>
            </w:tcBorders>
          </w:tcPr>
          <w:p w14:paraId="7B76B758" w14:textId="77777777" w:rsidR="009F2FC0" w:rsidRPr="00420D04" w:rsidRDefault="009F2FC0" w:rsidP="00360DEA">
            <w:pPr>
              <w:pStyle w:val="A-TableText"/>
              <w:rPr>
                <w:rFonts w:ascii="Arial" w:hAnsi="Arial" w:cs="Arial"/>
              </w:rPr>
            </w:pPr>
          </w:p>
        </w:tc>
      </w:tr>
      <w:tr w:rsidR="009F2FC0" w:rsidRPr="00420D04" w14:paraId="1936B14B" w14:textId="77777777" w:rsidTr="009F2FC0">
        <w:trPr>
          <w:cantSplit/>
        </w:trPr>
        <w:tc>
          <w:tcPr>
            <w:tcW w:w="412" w:type="pct"/>
            <w:tcBorders>
              <w:bottom w:val="single" w:sz="4" w:space="0" w:color="auto"/>
            </w:tcBorders>
          </w:tcPr>
          <w:p w14:paraId="74A5CD20" w14:textId="77777777" w:rsidR="009F2FC0" w:rsidRPr="00420D04" w:rsidRDefault="009F2FC0" w:rsidP="00360DEA">
            <w:pPr>
              <w:pStyle w:val="A-TableText"/>
              <w:rPr>
                <w:rFonts w:ascii="Arial" w:hAnsi="Arial" w:cs="Arial"/>
              </w:rPr>
            </w:pPr>
          </w:p>
        </w:tc>
        <w:tc>
          <w:tcPr>
            <w:tcW w:w="1530" w:type="pct"/>
            <w:tcBorders>
              <w:bottom w:val="single" w:sz="4" w:space="0" w:color="auto"/>
            </w:tcBorders>
          </w:tcPr>
          <w:p w14:paraId="17BB3E03" w14:textId="77777777" w:rsidR="009F2FC0" w:rsidRPr="00420D04" w:rsidRDefault="009F2FC0" w:rsidP="00360DEA">
            <w:pPr>
              <w:pStyle w:val="A-TableText"/>
              <w:rPr>
                <w:rFonts w:ascii="Arial" w:hAnsi="Arial" w:cs="Arial"/>
              </w:rPr>
            </w:pPr>
          </w:p>
        </w:tc>
        <w:tc>
          <w:tcPr>
            <w:tcW w:w="1530" w:type="pct"/>
            <w:tcBorders>
              <w:bottom w:val="single" w:sz="4" w:space="0" w:color="auto"/>
            </w:tcBorders>
          </w:tcPr>
          <w:p w14:paraId="0546B676" w14:textId="77777777" w:rsidR="009F2FC0" w:rsidRPr="00420D04" w:rsidRDefault="009F2FC0" w:rsidP="00360DEA">
            <w:pPr>
              <w:pStyle w:val="A-TableText"/>
              <w:rPr>
                <w:rFonts w:ascii="Arial" w:hAnsi="Arial" w:cs="Arial"/>
              </w:rPr>
            </w:pPr>
            <w:r w:rsidRPr="00420D04">
              <w:rPr>
                <w:rFonts w:ascii="Arial" w:hAnsi="Arial" w:cs="Arial"/>
              </w:rPr>
              <w:t>N/A</w:t>
            </w:r>
          </w:p>
        </w:tc>
        <w:tc>
          <w:tcPr>
            <w:tcW w:w="1528" w:type="pct"/>
            <w:tcBorders>
              <w:bottom w:val="single" w:sz="4" w:space="0" w:color="auto"/>
            </w:tcBorders>
          </w:tcPr>
          <w:p w14:paraId="04D27748" w14:textId="77777777" w:rsidR="009F2FC0" w:rsidRPr="00420D04" w:rsidRDefault="009F2FC0" w:rsidP="00360DEA">
            <w:pPr>
              <w:pStyle w:val="A-TableText"/>
              <w:rPr>
                <w:rFonts w:ascii="Arial" w:hAnsi="Arial" w:cs="Arial"/>
              </w:rPr>
            </w:pPr>
          </w:p>
        </w:tc>
      </w:tr>
    </w:tbl>
    <w:p w14:paraId="6FFF9A44" w14:textId="77777777" w:rsidR="00F27D31" w:rsidRPr="00420D04" w:rsidRDefault="00A4771B">
      <w:pPr>
        <w:pStyle w:val="A-Heading1"/>
        <w:pageBreakBefore/>
        <w:rPr>
          <w:rFonts w:ascii="Arial" w:hAnsi="Arial" w:cs="Arial"/>
        </w:rPr>
      </w:pPr>
      <w:bookmarkStart w:id="10" w:name="_Toc158789172"/>
      <w:r w:rsidRPr="00420D04">
        <w:rPr>
          <w:rFonts w:ascii="Arial" w:hAnsi="Arial" w:cs="Arial"/>
        </w:rPr>
        <w:lastRenderedPageBreak/>
        <w:t>Milestones</w:t>
      </w:r>
      <w:bookmarkEnd w:id="10"/>
    </w:p>
    <w:tbl>
      <w:tblPr>
        <w:tblW w:w="5000" w:type="pct"/>
        <w:tblLook w:val="0000" w:firstRow="0" w:lastRow="0" w:firstColumn="0" w:lastColumn="0" w:noHBand="0" w:noVBand="0"/>
      </w:tblPr>
      <w:tblGrid>
        <w:gridCol w:w="5100"/>
        <w:gridCol w:w="3972"/>
      </w:tblGrid>
      <w:tr w:rsidR="00F27D31" w:rsidRPr="00420D04" w14:paraId="2EFE27D2" w14:textId="77777777" w:rsidTr="0087032D">
        <w:trPr>
          <w:cantSplit/>
          <w:tblHeader/>
        </w:trPr>
        <w:tc>
          <w:tcPr>
            <w:tcW w:w="2811" w:type="pct"/>
            <w:tcBorders>
              <w:top w:val="single" w:sz="4" w:space="0" w:color="auto"/>
              <w:bottom w:val="single" w:sz="6" w:space="0" w:color="auto"/>
            </w:tcBorders>
          </w:tcPr>
          <w:p w14:paraId="3BCE24EE" w14:textId="77777777" w:rsidR="00F27D31" w:rsidRPr="00420D04" w:rsidRDefault="0087032D">
            <w:pPr>
              <w:pStyle w:val="A-TableHeader"/>
              <w:rPr>
                <w:rFonts w:ascii="Arial" w:hAnsi="Arial" w:cs="Arial"/>
              </w:rPr>
            </w:pPr>
            <w:r w:rsidRPr="00420D04">
              <w:rPr>
                <w:rFonts w:ascii="Arial" w:hAnsi="Arial" w:cs="Arial"/>
              </w:rPr>
              <w:t>Milestone</w:t>
            </w:r>
          </w:p>
        </w:tc>
        <w:tc>
          <w:tcPr>
            <w:tcW w:w="2189" w:type="pct"/>
            <w:tcBorders>
              <w:top w:val="single" w:sz="4" w:space="0" w:color="auto"/>
              <w:bottom w:val="single" w:sz="6" w:space="0" w:color="auto"/>
            </w:tcBorders>
          </w:tcPr>
          <w:p w14:paraId="6E6B8C9C" w14:textId="77777777" w:rsidR="00F27D31" w:rsidRPr="00420D04" w:rsidRDefault="0087032D">
            <w:pPr>
              <w:pStyle w:val="A-TableHeader"/>
              <w:rPr>
                <w:rFonts w:ascii="Arial" w:hAnsi="Arial" w:cs="Arial"/>
              </w:rPr>
            </w:pPr>
            <w:r w:rsidRPr="00420D04">
              <w:rPr>
                <w:rFonts w:ascii="Arial" w:hAnsi="Arial" w:cs="Arial"/>
              </w:rPr>
              <w:t>Planned date</w:t>
            </w:r>
          </w:p>
        </w:tc>
      </w:tr>
      <w:tr w:rsidR="00F27D31" w:rsidRPr="00420D04" w14:paraId="4B1C36C7" w14:textId="77777777" w:rsidTr="0087032D">
        <w:trPr>
          <w:cantSplit/>
        </w:trPr>
        <w:tc>
          <w:tcPr>
            <w:tcW w:w="2811" w:type="pct"/>
            <w:tcBorders>
              <w:top w:val="single" w:sz="6" w:space="0" w:color="auto"/>
            </w:tcBorders>
          </w:tcPr>
          <w:p w14:paraId="13D78CC1" w14:textId="77777777" w:rsidR="00F27D31" w:rsidRDefault="00DA02D6">
            <w:pPr>
              <w:pStyle w:val="A-TableText"/>
              <w:rPr>
                <w:rFonts w:ascii="Arial" w:hAnsi="Arial" w:cs="Arial"/>
              </w:rPr>
            </w:pPr>
            <w:r>
              <w:rPr>
                <w:rFonts w:ascii="Arial" w:hAnsi="Arial" w:cs="Arial"/>
              </w:rPr>
              <w:t>Protocol Development</w:t>
            </w:r>
          </w:p>
          <w:p w14:paraId="7F04A86F" w14:textId="77777777" w:rsidR="00DA02D6" w:rsidRDefault="00DA02D6">
            <w:pPr>
              <w:pStyle w:val="A-TableText"/>
              <w:rPr>
                <w:rFonts w:ascii="Arial" w:hAnsi="Arial" w:cs="Arial"/>
              </w:rPr>
            </w:pPr>
            <w:r>
              <w:rPr>
                <w:rFonts w:ascii="Arial" w:hAnsi="Arial" w:cs="Arial"/>
              </w:rPr>
              <w:t>Training/Creation</w:t>
            </w:r>
          </w:p>
          <w:p w14:paraId="30D5317C" w14:textId="77777777" w:rsidR="00DA02D6" w:rsidRDefault="00DA02D6">
            <w:pPr>
              <w:pStyle w:val="A-TableText"/>
              <w:rPr>
                <w:rFonts w:ascii="Arial" w:hAnsi="Arial" w:cs="Arial"/>
              </w:rPr>
            </w:pPr>
            <w:r>
              <w:rPr>
                <w:rFonts w:ascii="Arial" w:hAnsi="Arial" w:cs="Arial"/>
              </w:rPr>
              <w:t>Analysis</w:t>
            </w:r>
          </w:p>
          <w:p w14:paraId="29EA9E51" w14:textId="77777777" w:rsidR="00DA02D6" w:rsidRDefault="00DA02D6">
            <w:pPr>
              <w:pStyle w:val="A-TableText"/>
              <w:rPr>
                <w:rFonts w:ascii="Arial" w:hAnsi="Arial" w:cs="Arial"/>
              </w:rPr>
            </w:pPr>
            <w:r>
              <w:rPr>
                <w:rFonts w:ascii="Arial" w:hAnsi="Arial" w:cs="Arial"/>
              </w:rPr>
              <w:t>Evaluation</w:t>
            </w:r>
          </w:p>
          <w:p w14:paraId="674A7389" w14:textId="4B2994D6" w:rsidR="00DA02D6" w:rsidRPr="00420D04" w:rsidRDefault="00DA02D6">
            <w:pPr>
              <w:pStyle w:val="A-TableText"/>
              <w:rPr>
                <w:rFonts w:ascii="Arial" w:hAnsi="Arial" w:cs="Arial"/>
              </w:rPr>
            </w:pPr>
            <w:r>
              <w:rPr>
                <w:rFonts w:ascii="Arial" w:hAnsi="Arial" w:cs="Arial"/>
              </w:rPr>
              <w:t>Reporting</w:t>
            </w:r>
          </w:p>
        </w:tc>
        <w:tc>
          <w:tcPr>
            <w:tcW w:w="2189" w:type="pct"/>
            <w:tcBorders>
              <w:top w:val="single" w:sz="6" w:space="0" w:color="auto"/>
            </w:tcBorders>
          </w:tcPr>
          <w:p w14:paraId="0A9B03C2" w14:textId="5DA366A3" w:rsidR="00DA02D6" w:rsidRDefault="00DA02D6">
            <w:pPr>
              <w:pStyle w:val="A-TableText"/>
              <w:rPr>
                <w:rFonts w:ascii="Arial" w:hAnsi="Arial" w:cs="Arial"/>
              </w:rPr>
            </w:pPr>
            <w:r>
              <w:rPr>
                <w:rFonts w:ascii="Arial" w:hAnsi="Arial" w:cs="Arial"/>
              </w:rPr>
              <w:t>October 15, 2023</w:t>
            </w:r>
          </w:p>
          <w:p w14:paraId="4EF59E85" w14:textId="0BC12599" w:rsidR="00DA02D6" w:rsidRDefault="00DA02D6">
            <w:pPr>
              <w:pStyle w:val="A-TableText"/>
              <w:rPr>
                <w:rFonts w:ascii="Arial" w:hAnsi="Arial" w:cs="Arial"/>
              </w:rPr>
            </w:pPr>
            <w:r>
              <w:rPr>
                <w:rFonts w:ascii="Arial" w:hAnsi="Arial" w:cs="Arial"/>
              </w:rPr>
              <w:t>November 30, 2023</w:t>
            </w:r>
          </w:p>
          <w:p w14:paraId="38C59993" w14:textId="04279063" w:rsidR="00DA02D6" w:rsidRDefault="00DA02D6">
            <w:pPr>
              <w:pStyle w:val="A-TableText"/>
              <w:rPr>
                <w:rFonts w:ascii="Arial" w:hAnsi="Arial" w:cs="Arial"/>
              </w:rPr>
            </w:pPr>
            <w:r>
              <w:rPr>
                <w:rFonts w:ascii="Arial" w:hAnsi="Arial" w:cs="Arial"/>
              </w:rPr>
              <w:t>February 15, 2024</w:t>
            </w:r>
          </w:p>
          <w:p w14:paraId="720B7DD1" w14:textId="1AA914B5" w:rsidR="00DA02D6" w:rsidRDefault="00DA02D6" w:rsidP="00DA02D6">
            <w:pPr>
              <w:pStyle w:val="A-TableText"/>
              <w:rPr>
                <w:rFonts w:ascii="Arial" w:hAnsi="Arial" w:cs="Arial"/>
              </w:rPr>
            </w:pPr>
            <w:r>
              <w:rPr>
                <w:rFonts w:ascii="Arial" w:hAnsi="Arial" w:cs="Arial"/>
              </w:rPr>
              <w:t>March 31, 2024</w:t>
            </w:r>
          </w:p>
          <w:p w14:paraId="2E3F3D37" w14:textId="28EDA70B" w:rsidR="00DA02D6" w:rsidRPr="00420D04" w:rsidRDefault="00DA02D6">
            <w:pPr>
              <w:pStyle w:val="A-TableText"/>
              <w:rPr>
                <w:rFonts w:ascii="Arial" w:hAnsi="Arial" w:cs="Arial"/>
              </w:rPr>
            </w:pPr>
            <w:r>
              <w:rPr>
                <w:rFonts w:ascii="Arial" w:hAnsi="Arial" w:cs="Arial"/>
              </w:rPr>
              <w:t>May 31, 2024</w:t>
            </w:r>
          </w:p>
        </w:tc>
      </w:tr>
      <w:tr w:rsidR="00F27D31" w:rsidRPr="00420D04" w14:paraId="6B829487" w14:textId="77777777" w:rsidTr="0087032D">
        <w:trPr>
          <w:cantSplit/>
        </w:trPr>
        <w:tc>
          <w:tcPr>
            <w:tcW w:w="2811" w:type="pct"/>
            <w:tcBorders>
              <w:bottom w:val="single" w:sz="4" w:space="0" w:color="auto"/>
            </w:tcBorders>
          </w:tcPr>
          <w:p w14:paraId="146E5B4B" w14:textId="77777777" w:rsidR="00F27D31" w:rsidRPr="00420D04" w:rsidRDefault="00F27D31">
            <w:pPr>
              <w:pStyle w:val="A-TableText"/>
              <w:rPr>
                <w:rFonts w:ascii="Arial" w:hAnsi="Arial" w:cs="Arial"/>
              </w:rPr>
            </w:pPr>
          </w:p>
        </w:tc>
        <w:tc>
          <w:tcPr>
            <w:tcW w:w="2189" w:type="pct"/>
            <w:tcBorders>
              <w:bottom w:val="single" w:sz="4" w:space="0" w:color="auto"/>
            </w:tcBorders>
          </w:tcPr>
          <w:p w14:paraId="68B10E68" w14:textId="77777777" w:rsidR="00F27D31" w:rsidRPr="00420D04" w:rsidRDefault="00F27D31">
            <w:pPr>
              <w:pStyle w:val="A-TableText"/>
              <w:rPr>
                <w:rFonts w:ascii="Arial" w:hAnsi="Arial" w:cs="Arial"/>
              </w:rPr>
            </w:pPr>
          </w:p>
        </w:tc>
      </w:tr>
    </w:tbl>
    <w:p w14:paraId="0B88FCB4" w14:textId="77777777" w:rsidR="00F27D31" w:rsidRPr="00420D04" w:rsidRDefault="00F27D31">
      <w:pPr>
        <w:rPr>
          <w:rFonts w:ascii="Arial" w:hAnsi="Arial" w:cs="Arial"/>
        </w:rPr>
      </w:pPr>
    </w:p>
    <w:p w14:paraId="0B807AE2" w14:textId="77777777" w:rsidR="00F27D31" w:rsidRPr="00420D04" w:rsidRDefault="004039F7">
      <w:pPr>
        <w:pStyle w:val="berschrift1"/>
        <w:pageBreakBefore/>
        <w:rPr>
          <w:rFonts w:ascii="Arial" w:hAnsi="Arial" w:cs="Arial"/>
        </w:rPr>
      </w:pPr>
      <w:bookmarkStart w:id="11" w:name="_Toc158789173"/>
      <w:r w:rsidRPr="00420D04">
        <w:rPr>
          <w:rFonts w:ascii="Arial" w:hAnsi="Arial" w:cs="Arial"/>
        </w:rPr>
        <w:lastRenderedPageBreak/>
        <w:t>Background and Rationale</w:t>
      </w:r>
      <w:bookmarkEnd w:id="11"/>
    </w:p>
    <w:p w14:paraId="7996E93A" w14:textId="6C5CC515" w:rsidR="00DF6011" w:rsidRDefault="002000AB" w:rsidP="004039F7">
      <w:pPr>
        <w:rPr>
          <w:rFonts w:ascii="Arial" w:hAnsi="Arial" w:cs="Arial"/>
        </w:rPr>
      </w:pPr>
      <w:r w:rsidRPr="002000AB">
        <w:rPr>
          <w:rFonts w:ascii="Arial" w:hAnsi="Arial" w:cs="Arial"/>
        </w:rPr>
        <w:t xml:space="preserve">This study </w:t>
      </w:r>
      <w:r w:rsidR="00E136E4">
        <w:rPr>
          <w:rFonts w:ascii="Arial" w:hAnsi="Arial" w:cs="Arial"/>
        </w:rPr>
        <w:t>aims to</w:t>
      </w:r>
      <w:r w:rsidRPr="002000AB">
        <w:rPr>
          <w:rFonts w:ascii="Arial" w:hAnsi="Arial" w:cs="Arial"/>
        </w:rPr>
        <w:t xml:space="preserve"> </w:t>
      </w:r>
      <w:r w:rsidR="00E136E4" w:rsidRPr="002000AB">
        <w:rPr>
          <w:rFonts w:ascii="Arial" w:hAnsi="Arial" w:cs="Arial"/>
        </w:rPr>
        <w:t>creat</w:t>
      </w:r>
      <w:r w:rsidR="00E136E4">
        <w:rPr>
          <w:rFonts w:ascii="Arial" w:hAnsi="Arial" w:cs="Arial"/>
        </w:rPr>
        <w:t>e</w:t>
      </w:r>
      <w:r w:rsidR="00E136E4" w:rsidRPr="002000AB">
        <w:rPr>
          <w:rFonts w:ascii="Arial" w:hAnsi="Arial" w:cs="Arial"/>
        </w:rPr>
        <w:t xml:space="preserve"> </w:t>
      </w:r>
      <w:r w:rsidRPr="002000AB">
        <w:rPr>
          <w:rFonts w:ascii="Arial" w:hAnsi="Arial" w:cs="Arial"/>
        </w:rPr>
        <w:t xml:space="preserve">and </w:t>
      </w:r>
      <w:r w:rsidR="00E136E4" w:rsidRPr="002000AB">
        <w:rPr>
          <w:rFonts w:ascii="Arial" w:hAnsi="Arial" w:cs="Arial"/>
        </w:rPr>
        <w:t>evaluat</w:t>
      </w:r>
      <w:r w:rsidR="00E136E4">
        <w:rPr>
          <w:rFonts w:ascii="Arial" w:hAnsi="Arial" w:cs="Arial"/>
        </w:rPr>
        <w:t>e</w:t>
      </w:r>
      <w:r w:rsidR="00E136E4" w:rsidRPr="002000AB">
        <w:rPr>
          <w:rFonts w:ascii="Arial" w:hAnsi="Arial" w:cs="Arial"/>
        </w:rPr>
        <w:t xml:space="preserve"> </w:t>
      </w:r>
      <w:r w:rsidRPr="002000AB">
        <w:rPr>
          <w:rFonts w:ascii="Arial" w:hAnsi="Arial" w:cs="Arial"/>
        </w:rPr>
        <w:t xml:space="preserve">multiple </w:t>
      </w:r>
      <w:r w:rsidR="009D023F">
        <w:rPr>
          <w:rFonts w:ascii="Arial" w:hAnsi="Arial" w:cs="Arial"/>
        </w:rPr>
        <w:t>synthetic data</w:t>
      </w:r>
      <w:r w:rsidRPr="002000AB">
        <w:rPr>
          <w:rFonts w:ascii="Arial" w:hAnsi="Arial" w:cs="Arial"/>
        </w:rPr>
        <w:t xml:space="preserve">sets using </w:t>
      </w:r>
      <w:r w:rsidR="00BF27F7">
        <w:rPr>
          <w:rFonts w:ascii="Arial" w:hAnsi="Arial" w:cs="Arial"/>
        </w:rPr>
        <w:t>different</w:t>
      </w:r>
      <w:r w:rsidR="00BF27F7" w:rsidRPr="002000AB">
        <w:rPr>
          <w:rFonts w:ascii="Arial" w:hAnsi="Arial" w:cs="Arial"/>
        </w:rPr>
        <w:t xml:space="preserve"> </w:t>
      </w:r>
      <w:r w:rsidRPr="002000AB">
        <w:rPr>
          <w:rFonts w:ascii="Arial" w:hAnsi="Arial" w:cs="Arial"/>
        </w:rPr>
        <w:t>methods trained on</w:t>
      </w:r>
      <w:r w:rsidR="009C278C">
        <w:rPr>
          <w:rFonts w:ascii="Arial" w:hAnsi="Arial" w:cs="Arial"/>
        </w:rPr>
        <w:t xml:space="preserve"> </w:t>
      </w:r>
      <w:r w:rsidR="00BF27F7">
        <w:rPr>
          <w:rFonts w:ascii="Arial" w:hAnsi="Arial" w:cs="Arial"/>
        </w:rPr>
        <w:t xml:space="preserve">a </w:t>
      </w:r>
      <w:r w:rsidR="00C61837">
        <w:rPr>
          <w:rFonts w:ascii="Arial" w:hAnsi="Arial" w:cs="Arial"/>
        </w:rPr>
        <w:t>German</w:t>
      </w:r>
      <w:r w:rsidRPr="002000AB">
        <w:rPr>
          <w:rFonts w:ascii="Arial" w:hAnsi="Arial" w:cs="Arial"/>
        </w:rPr>
        <w:t xml:space="preserve"> proprietary sickness fund database data, to </w:t>
      </w:r>
      <w:r w:rsidR="00E136E4">
        <w:rPr>
          <w:rFonts w:ascii="Arial" w:hAnsi="Arial" w:cs="Arial"/>
        </w:rPr>
        <w:t>assess</w:t>
      </w:r>
      <w:r w:rsidR="00E136E4" w:rsidRPr="002000AB">
        <w:rPr>
          <w:rFonts w:ascii="Arial" w:hAnsi="Arial" w:cs="Arial"/>
        </w:rPr>
        <w:t xml:space="preserve"> </w:t>
      </w:r>
      <w:r w:rsidRPr="002000AB">
        <w:rPr>
          <w:rFonts w:ascii="Arial" w:hAnsi="Arial" w:cs="Arial"/>
        </w:rPr>
        <w:t xml:space="preserve">the trade-offs between privacy, fidelity, and robustness of these approaches. </w:t>
      </w:r>
      <w:r w:rsidR="00BF2E5F">
        <w:rPr>
          <w:rFonts w:ascii="Arial" w:hAnsi="Arial" w:cs="Arial"/>
        </w:rPr>
        <w:t>The</w:t>
      </w:r>
      <w:r w:rsidR="00BF2E5F" w:rsidRPr="00714869">
        <w:rPr>
          <w:rFonts w:ascii="Arial" w:hAnsi="Arial" w:cs="Arial"/>
        </w:rPr>
        <w:t xml:space="preserve"> </w:t>
      </w:r>
      <w:r w:rsidR="00714869" w:rsidRPr="00714869">
        <w:rPr>
          <w:rFonts w:ascii="Arial" w:hAnsi="Arial" w:cs="Arial"/>
        </w:rPr>
        <w:t xml:space="preserve">rationale is driven by the rising importance of </w:t>
      </w:r>
      <w:r w:rsidR="009D023F">
        <w:rPr>
          <w:rFonts w:ascii="Arial" w:hAnsi="Arial" w:cs="Arial"/>
        </w:rPr>
        <w:t>synthetic data</w:t>
      </w:r>
      <w:r w:rsidR="00714869" w:rsidRPr="00714869">
        <w:rPr>
          <w:rFonts w:ascii="Arial" w:hAnsi="Arial" w:cs="Arial"/>
        </w:rPr>
        <w:t xml:space="preserve"> in healthcare research, the demand for secure, high-quality data, and the potential to elevate the</w:t>
      </w:r>
      <w:r w:rsidR="00371C6E">
        <w:rPr>
          <w:rFonts w:ascii="Arial" w:hAnsi="Arial" w:cs="Arial"/>
        </w:rPr>
        <w:t xml:space="preserve"> throughput,</w:t>
      </w:r>
      <w:r w:rsidR="00714869" w:rsidRPr="00714869">
        <w:rPr>
          <w:rFonts w:ascii="Arial" w:hAnsi="Arial" w:cs="Arial"/>
        </w:rPr>
        <w:t xml:space="preserve"> </w:t>
      </w:r>
      <w:r w:rsidR="009471EB" w:rsidRPr="00714869">
        <w:rPr>
          <w:rFonts w:ascii="Arial" w:hAnsi="Arial" w:cs="Arial"/>
        </w:rPr>
        <w:t>quality,</w:t>
      </w:r>
      <w:r w:rsidR="00714869" w:rsidRPr="00714869">
        <w:rPr>
          <w:rFonts w:ascii="Arial" w:hAnsi="Arial" w:cs="Arial"/>
        </w:rPr>
        <w:t xml:space="preserve"> and performance of Real-World </w:t>
      </w:r>
      <w:r w:rsidR="00F56D1C">
        <w:rPr>
          <w:rFonts w:ascii="Arial" w:hAnsi="Arial" w:cs="Arial"/>
        </w:rPr>
        <w:t>Data</w:t>
      </w:r>
      <w:r w:rsidR="00F56D1C" w:rsidRPr="00714869">
        <w:rPr>
          <w:rFonts w:ascii="Arial" w:hAnsi="Arial" w:cs="Arial"/>
        </w:rPr>
        <w:t xml:space="preserve"> </w:t>
      </w:r>
      <w:r w:rsidR="00714869" w:rsidRPr="00714869">
        <w:rPr>
          <w:rFonts w:ascii="Arial" w:hAnsi="Arial" w:cs="Arial"/>
        </w:rPr>
        <w:t>(RW</w:t>
      </w:r>
      <w:r w:rsidR="00F56D1C">
        <w:rPr>
          <w:rFonts w:ascii="Arial" w:hAnsi="Arial" w:cs="Arial"/>
        </w:rPr>
        <w:t>D</w:t>
      </w:r>
      <w:r w:rsidR="00714869" w:rsidRPr="00714869">
        <w:rPr>
          <w:rFonts w:ascii="Arial" w:hAnsi="Arial" w:cs="Arial"/>
        </w:rPr>
        <w:t xml:space="preserve">) </w:t>
      </w:r>
      <w:r w:rsidR="007231C7">
        <w:rPr>
          <w:rFonts w:ascii="Arial" w:hAnsi="Arial" w:cs="Arial"/>
        </w:rPr>
        <w:t>through the means of</w:t>
      </w:r>
      <w:r w:rsidR="00847047">
        <w:rPr>
          <w:rFonts w:ascii="Arial" w:hAnsi="Arial" w:cs="Arial"/>
        </w:rPr>
        <w:t xml:space="preserve"> </w:t>
      </w:r>
      <w:r w:rsidR="009D023F">
        <w:rPr>
          <w:rFonts w:ascii="Arial" w:hAnsi="Arial" w:cs="Arial"/>
        </w:rPr>
        <w:t>synthetic data</w:t>
      </w:r>
      <w:r w:rsidR="00847047">
        <w:rPr>
          <w:rFonts w:ascii="Arial" w:hAnsi="Arial" w:cs="Arial"/>
        </w:rPr>
        <w:t>sets</w:t>
      </w:r>
      <w:r w:rsidR="00714869" w:rsidRPr="00714869">
        <w:rPr>
          <w:rFonts w:ascii="Arial" w:hAnsi="Arial" w:cs="Arial"/>
        </w:rPr>
        <w:t>.</w:t>
      </w:r>
    </w:p>
    <w:p w14:paraId="278EC2F2" w14:textId="77777777" w:rsidR="008974E9" w:rsidRPr="00420D04" w:rsidRDefault="004039F7" w:rsidP="008974E9">
      <w:pPr>
        <w:pStyle w:val="berschrift2"/>
        <w:rPr>
          <w:rFonts w:ascii="Arial" w:hAnsi="Arial" w:cs="Arial"/>
        </w:rPr>
      </w:pPr>
      <w:bookmarkStart w:id="12" w:name="_Toc158789174"/>
      <w:r w:rsidRPr="00420D04">
        <w:rPr>
          <w:rFonts w:ascii="Arial" w:hAnsi="Arial" w:cs="Arial"/>
        </w:rPr>
        <w:t>Background</w:t>
      </w:r>
      <w:bookmarkEnd w:id="12"/>
    </w:p>
    <w:p w14:paraId="67704D73" w14:textId="2CE32262" w:rsidR="006B1522" w:rsidRDefault="006B1522" w:rsidP="006B1522">
      <w:pPr>
        <w:rPr>
          <w:rFonts w:ascii="Arial" w:hAnsi="Arial" w:cs="Arial"/>
        </w:rPr>
      </w:pPr>
      <w:r>
        <w:rPr>
          <w:rFonts w:ascii="Arial" w:hAnsi="Arial" w:cs="Arial"/>
        </w:rPr>
        <w:t xml:space="preserve">Real-World Evidence (RWE) are </w:t>
      </w:r>
      <w:r w:rsidR="0088762F">
        <w:rPr>
          <w:rFonts w:ascii="Arial" w:hAnsi="Arial" w:cs="Arial"/>
        </w:rPr>
        <w:t xml:space="preserve">gaining </w:t>
      </w:r>
      <w:r>
        <w:rPr>
          <w:rFonts w:ascii="Arial" w:hAnsi="Arial" w:cs="Arial"/>
        </w:rPr>
        <w:t>importan</w:t>
      </w:r>
      <w:r w:rsidR="0088762F">
        <w:rPr>
          <w:rFonts w:ascii="Arial" w:hAnsi="Arial" w:cs="Arial"/>
        </w:rPr>
        <w:t>ce</w:t>
      </w:r>
      <w:r>
        <w:rPr>
          <w:rFonts w:ascii="Arial" w:hAnsi="Arial" w:cs="Arial"/>
        </w:rPr>
        <w:t xml:space="preserve"> in the decision-making process of healthcare policy, regulatory approvals, and clinical practice. The analyses </w:t>
      </w:r>
      <w:r w:rsidR="0088762F">
        <w:rPr>
          <w:rFonts w:ascii="Arial" w:hAnsi="Arial" w:cs="Arial"/>
        </w:rPr>
        <w:t xml:space="preserve">required to generate RWE </w:t>
      </w:r>
      <w:r>
        <w:rPr>
          <w:rFonts w:ascii="Arial" w:hAnsi="Arial" w:cs="Arial"/>
        </w:rPr>
        <w:t>often require large</w:t>
      </w:r>
      <w:r w:rsidR="0088762F">
        <w:rPr>
          <w:rFonts w:ascii="Arial" w:hAnsi="Arial" w:cs="Arial"/>
        </w:rPr>
        <w:t xml:space="preserve"> and </w:t>
      </w:r>
      <w:r>
        <w:rPr>
          <w:rFonts w:ascii="Arial" w:hAnsi="Arial" w:cs="Arial"/>
        </w:rPr>
        <w:t xml:space="preserve"> representative datasets, which can be hard to come by because of governance rules that restrict access mainly due to privacy issues.</w:t>
      </w:r>
    </w:p>
    <w:p w14:paraId="5A582B63" w14:textId="028761C5" w:rsidR="006B1522" w:rsidRDefault="00A04D20" w:rsidP="007C0D39">
      <w:pPr>
        <w:rPr>
          <w:rFonts w:ascii="Arial" w:hAnsi="Arial" w:cs="Arial"/>
        </w:rPr>
      </w:pPr>
      <w:r>
        <w:rPr>
          <w:rFonts w:ascii="Arial" w:hAnsi="Arial" w:cs="Arial"/>
        </w:rPr>
        <w:t xml:space="preserve">Synthetic </w:t>
      </w:r>
      <w:r w:rsidR="00D7494E">
        <w:rPr>
          <w:rFonts w:ascii="Arial" w:hAnsi="Arial" w:cs="Arial"/>
        </w:rPr>
        <w:t xml:space="preserve">data </w:t>
      </w:r>
      <w:r w:rsidR="006B1522">
        <w:rPr>
          <w:rFonts w:ascii="Arial" w:hAnsi="Arial" w:cs="Arial"/>
        </w:rPr>
        <w:t xml:space="preserve">is a rapidly expanding field of research and promises a new paradigm of privacy-preserving research in the healthcare industry. Unlike anonymized or de-identified data, which still contain inherent risks of re-identification, </w:t>
      </w:r>
      <w:r w:rsidR="009D023F">
        <w:rPr>
          <w:rFonts w:ascii="Arial" w:hAnsi="Arial" w:cs="Arial"/>
        </w:rPr>
        <w:t>synthetic data</w:t>
      </w:r>
      <w:r w:rsidR="002D07B9" w:rsidRPr="002D07B9">
        <w:rPr>
          <w:rFonts w:ascii="Arial" w:hAnsi="Arial" w:cs="Arial"/>
        </w:rPr>
        <w:t xml:space="preserve"> offers an enhanced level of protection against this vulnerability</w:t>
      </w:r>
      <w:r w:rsidR="002D07B9">
        <w:rPr>
          <w:rFonts w:ascii="Arial" w:hAnsi="Arial" w:cs="Arial"/>
        </w:rPr>
        <w:t>.</w:t>
      </w:r>
      <w:r w:rsidR="007C0D39">
        <w:rPr>
          <w:rFonts w:ascii="Arial" w:hAnsi="Arial" w:cs="Arial"/>
        </w:rPr>
        <w:t xml:space="preserve"> </w:t>
      </w:r>
      <w:r w:rsidR="007C0D39" w:rsidRPr="007C0D39">
        <w:rPr>
          <w:rFonts w:ascii="Arial" w:hAnsi="Arial" w:cs="Arial"/>
        </w:rPr>
        <w:t xml:space="preserve">The mitigation of re-identification risk in </w:t>
      </w:r>
      <w:r w:rsidR="009D023F">
        <w:rPr>
          <w:rFonts w:ascii="Arial" w:hAnsi="Arial" w:cs="Arial"/>
        </w:rPr>
        <w:t>synthetic data</w:t>
      </w:r>
      <w:r w:rsidR="007C0D39" w:rsidRPr="007C0D39">
        <w:rPr>
          <w:rFonts w:ascii="Arial" w:hAnsi="Arial" w:cs="Arial"/>
        </w:rPr>
        <w:t xml:space="preserve"> is sufficiently robust to be</w:t>
      </w:r>
      <w:r w:rsidR="007C0D39">
        <w:rPr>
          <w:rFonts w:ascii="Arial" w:hAnsi="Arial" w:cs="Arial"/>
        </w:rPr>
        <w:t xml:space="preserve"> </w:t>
      </w:r>
      <w:r w:rsidR="007C0D39" w:rsidRPr="007C0D39">
        <w:rPr>
          <w:rFonts w:ascii="Arial" w:hAnsi="Arial" w:cs="Arial"/>
        </w:rPr>
        <w:t>negligible</w:t>
      </w:r>
      <w:r w:rsidR="007C0D39" w:rsidRPr="007C0D39" w:rsidDel="007C0D39">
        <w:rPr>
          <w:rFonts w:ascii="Arial" w:hAnsi="Arial" w:cs="Arial"/>
        </w:rPr>
        <w:t xml:space="preserve"> </w:t>
      </w:r>
      <w:r w:rsidR="007C0D39">
        <w:rPr>
          <w:rFonts w:ascii="Arial" w:hAnsi="Arial" w:cs="Arial"/>
        </w:rPr>
        <w:t>or</w:t>
      </w:r>
      <w:r w:rsidR="00C2163D">
        <w:rPr>
          <w:rFonts w:ascii="Arial" w:hAnsi="Arial" w:cs="Arial"/>
        </w:rPr>
        <w:t xml:space="preserve"> non-existent</w:t>
      </w:r>
      <w:r w:rsidR="006B1522">
        <w:rPr>
          <w:rFonts w:ascii="Arial" w:hAnsi="Arial" w:cs="Arial"/>
        </w:rPr>
        <w:t xml:space="preserve">. This significantly </w:t>
      </w:r>
      <w:r w:rsidR="007F46CD">
        <w:rPr>
          <w:rFonts w:ascii="Arial" w:hAnsi="Arial" w:cs="Arial"/>
        </w:rPr>
        <w:t xml:space="preserve">reduces </w:t>
      </w:r>
      <w:r w:rsidR="006B1522">
        <w:rPr>
          <w:rFonts w:ascii="Arial" w:hAnsi="Arial" w:cs="Arial"/>
        </w:rPr>
        <w:t xml:space="preserve">privacy concerns and can contribute to greater trust among data contributors and users. </w:t>
      </w:r>
    </w:p>
    <w:p w14:paraId="0385636A" w14:textId="41F4B1C8" w:rsidR="006B1522" w:rsidRDefault="006B1522" w:rsidP="006B1522">
      <w:pPr>
        <w:rPr>
          <w:rFonts w:ascii="Arial" w:hAnsi="Arial" w:cs="Arial"/>
        </w:rPr>
      </w:pPr>
      <w:r>
        <w:rPr>
          <w:rFonts w:ascii="Arial" w:hAnsi="Arial" w:cs="Arial"/>
        </w:rPr>
        <w:t xml:space="preserve">However, the need for </w:t>
      </w:r>
      <w:r w:rsidR="00D24A32">
        <w:rPr>
          <w:rFonts w:ascii="Arial" w:hAnsi="Arial" w:cs="Arial"/>
        </w:rPr>
        <w:t xml:space="preserve">preserving </w:t>
      </w:r>
      <w:r>
        <w:rPr>
          <w:rFonts w:ascii="Arial" w:hAnsi="Arial" w:cs="Arial"/>
        </w:rPr>
        <w:t>privacy</w:t>
      </w:r>
      <w:r w:rsidR="00D24A32">
        <w:rPr>
          <w:rFonts w:ascii="Arial" w:hAnsi="Arial" w:cs="Arial"/>
        </w:rPr>
        <w:t xml:space="preserve"> and ensuring the</w:t>
      </w:r>
      <w:r>
        <w:rPr>
          <w:rFonts w:ascii="Arial" w:hAnsi="Arial" w:cs="Arial"/>
        </w:rPr>
        <w:t xml:space="preserve"> </w:t>
      </w:r>
      <w:r w:rsidR="00D24A32">
        <w:rPr>
          <w:rFonts w:ascii="Arial" w:hAnsi="Arial" w:cs="Arial"/>
        </w:rPr>
        <w:t xml:space="preserve">required </w:t>
      </w:r>
      <w:r>
        <w:rPr>
          <w:rFonts w:ascii="Arial" w:hAnsi="Arial" w:cs="Arial"/>
        </w:rPr>
        <w:t xml:space="preserve">fidelity of the </w:t>
      </w:r>
      <w:r w:rsidR="00D24A32">
        <w:rPr>
          <w:rFonts w:ascii="Arial" w:hAnsi="Arial" w:cs="Arial"/>
        </w:rPr>
        <w:t xml:space="preserve">generated </w:t>
      </w:r>
      <w:r w:rsidR="009D023F">
        <w:rPr>
          <w:rFonts w:ascii="Arial" w:hAnsi="Arial" w:cs="Arial"/>
        </w:rPr>
        <w:t>synthetic data</w:t>
      </w:r>
      <w:r w:rsidR="00D24A32">
        <w:rPr>
          <w:rFonts w:ascii="Arial" w:hAnsi="Arial" w:cs="Arial"/>
        </w:rPr>
        <w:t xml:space="preserve">, as well as </w:t>
      </w:r>
      <w:r>
        <w:rPr>
          <w:rFonts w:ascii="Arial" w:hAnsi="Arial" w:cs="Arial"/>
        </w:rPr>
        <w:t xml:space="preserve"> th</w:t>
      </w:r>
      <w:r w:rsidR="00D24A32">
        <w:rPr>
          <w:rFonts w:ascii="Arial" w:hAnsi="Arial" w:cs="Arial"/>
        </w:rPr>
        <w:t>e scalability</w:t>
      </w:r>
      <w:r>
        <w:rPr>
          <w:rFonts w:ascii="Arial" w:hAnsi="Arial" w:cs="Arial"/>
        </w:rPr>
        <w:t xml:space="preserve"> of the method and process chosen depends largely on the problem at hand.</w:t>
      </w:r>
      <w:r w:rsidR="009A0490">
        <w:rPr>
          <w:rFonts w:ascii="Arial" w:hAnsi="Arial" w:cs="Arial"/>
        </w:rPr>
        <w:t xml:space="preserve"> For example, if the aim is to extract univariate descriptions and simple sample statistics then a low fidelity </w:t>
      </w:r>
      <w:r w:rsidR="009D023F">
        <w:rPr>
          <w:rFonts w:ascii="Arial" w:hAnsi="Arial" w:cs="Arial"/>
        </w:rPr>
        <w:t>synthetic data</w:t>
      </w:r>
      <w:r w:rsidR="009A0490">
        <w:rPr>
          <w:rFonts w:ascii="Arial" w:hAnsi="Arial" w:cs="Arial"/>
        </w:rPr>
        <w:t xml:space="preserve"> set and the associated methods will suffice. On the other hand, if the goal involves exploring the development of predictive models, for instance for predicting risk of specific health outcomes in patients, e.g., stroke or myocardial infarction, then a medium or high fidelity </w:t>
      </w:r>
      <w:r w:rsidR="009D023F">
        <w:rPr>
          <w:rFonts w:ascii="Arial" w:hAnsi="Arial" w:cs="Arial"/>
        </w:rPr>
        <w:t>synthetic data</w:t>
      </w:r>
      <w:r w:rsidR="009A0490">
        <w:rPr>
          <w:rFonts w:ascii="Arial" w:hAnsi="Arial" w:cs="Arial"/>
        </w:rPr>
        <w:t>set (and methods capable of generating these) may be more appropriate.</w:t>
      </w:r>
    </w:p>
    <w:p w14:paraId="2F4382F2" w14:textId="3E01AB71" w:rsidR="006B1522" w:rsidRDefault="00975EB8" w:rsidP="006B1522">
      <w:pPr>
        <w:rPr>
          <w:rFonts w:ascii="Arial" w:hAnsi="Arial" w:cs="Arial"/>
        </w:rPr>
      </w:pPr>
      <w:r>
        <w:rPr>
          <w:rFonts w:ascii="Arial" w:hAnsi="Arial" w:cs="Arial"/>
        </w:rPr>
        <w:t>While</w:t>
      </w:r>
      <w:r w:rsidR="006B1522">
        <w:rPr>
          <w:rFonts w:ascii="Arial" w:hAnsi="Arial" w:cs="Arial"/>
        </w:rPr>
        <w:t xml:space="preserve"> </w:t>
      </w:r>
      <w:r w:rsidR="009D023F">
        <w:rPr>
          <w:rFonts w:ascii="Arial" w:hAnsi="Arial" w:cs="Arial"/>
        </w:rPr>
        <w:t>synthetic data</w:t>
      </w:r>
      <w:r w:rsidR="006B1522">
        <w:rPr>
          <w:rFonts w:ascii="Arial" w:hAnsi="Arial" w:cs="Arial"/>
        </w:rPr>
        <w:t xml:space="preserve"> can potentially </w:t>
      </w:r>
      <w:r>
        <w:rPr>
          <w:rFonts w:ascii="Arial" w:hAnsi="Arial" w:cs="Arial"/>
        </w:rPr>
        <w:t>assuage data-</w:t>
      </w:r>
      <w:r w:rsidR="006B1522">
        <w:rPr>
          <w:rFonts w:ascii="Arial" w:hAnsi="Arial" w:cs="Arial"/>
        </w:rPr>
        <w:t xml:space="preserve">privacy </w:t>
      </w:r>
      <w:r>
        <w:rPr>
          <w:rFonts w:ascii="Arial" w:hAnsi="Arial" w:cs="Arial"/>
        </w:rPr>
        <w:t xml:space="preserve">concerns </w:t>
      </w:r>
      <w:r w:rsidR="006B1522">
        <w:rPr>
          <w:rFonts w:ascii="Arial" w:hAnsi="Arial" w:cs="Arial"/>
        </w:rPr>
        <w:t xml:space="preserve">and </w:t>
      </w:r>
      <w:r w:rsidR="004C2475">
        <w:rPr>
          <w:rFonts w:ascii="Arial" w:hAnsi="Arial" w:cs="Arial"/>
        </w:rPr>
        <w:t>a</w:t>
      </w:r>
      <w:r>
        <w:rPr>
          <w:rFonts w:ascii="Arial" w:hAnsi="Arial" w:cs="Arial"/>
        </w:rPr>
        <w:t xml:space="preserve">meliorate challenges of </w:t>
      </w:r>
      <w:r w:rsidR="006B1522">
        <w:rPr>
          <w:rFonts w:ascii="Arial" w:hAnsi="Arial" w:cs="Arial"/>
        </w:rPr>
        <w:t xml:space="preserve">data accessibility, </w:t>
      </w:r>
      <w:r>
        <w:rPr>
          <w:rFonts w:ascii="Arial" w:hAnsi="Arial" w:cs="Arial"/>
        </w:rPr>
        <w:t>it is imperative</w:t>
      </w:r>
      <w:r w:rsidR="006B1522">
        <w:rPr>
          <w:rFonts w:ascii="Arial" w:hAnsi="Arial" w:cs="Arial"/>
        </w:rPr>
        <w:t xml:space="preserve"> to comprehensively evaluate their quality and performance in typical RWE-analysis scenarios. </w:t>
      </w:r>
    </w:p>
    <w:p w14:paraId="4C03428C" w14:textId="6157544E" w:rsidR="006B1522" w:rsidRDefault="006B1522" w:rsidP="006B1522">
      <w:pPr>
        <w:spacing w:after="0" w:line="240" w:lineRule="auto"/>
        <w:jc w:val="left"/>
        <w:rPr>
          <w:szCs w:val="24"/>
          <w:lang w:val="en-US"/>
        </w:rPr>
      </w:pPr>
      <w:r>
        <w:rPr>
          <w:rFonts w:ascii="Arial" w:hAnsi="Arial" w:cs="Arial"/>
        </w:rPr>
        <w:t xml:space="preserve">The goal of this study is to compare and evaluate different approaches for creating </w:t>
      </w:r>
      <w:r w:rsidR="009D023F">
        <w:rPr>
          <w:rFonts w:ascii="Arial" w:hAnsi="Arial" w:cs="Arial"/>
        </w:rPr>
        <w:t>synthetic data</w:t>
      </w:r>
      <w:r>
        <w:rPr>
          <w:rFonts w:ascii="Arial" w:hAnsi="Arial" w:cs="Arial"/>
        </w:rPr>
        <w:t xml:space="preserve"> </w:t>
      </w:r>
      <w:r w:rsidR="00D17033">
        <w:rPr>
          <w:rFonts w:ascii="Arial" w:hAnsi="Arial" w:cs="Arial"/>
        </w:rPr>
        <w:t xml:space="preserve">and </w:t>
      </w:r>
      <w:r w:rsidR="00D352A4">
        <w:rPr>
          <w:rFonts w:ascii="Arial" w:hAnsi="Arial" w:cs="Arial"/>
        </w:rPr>
        <w:t>describe</w:t>
      </w:r>
      <w:r w:rsidR="00D17033">
        <w:rPr>
          <w:rFonts w:ascii="Arial" w:hAnsi="Arial" w:cs="Arial"/>
        </w:rPr>
        <w:t xml:space="preserve"> the</w:t>
      </w:r>
      <w:r>
        <w:rPr>
          <w:rFonts w:ascii="Arial" w:hAnsi="Arial" w:cs="Arial"/>
        </w:rPr>
        <w:t xml:space="preserve"> trade-off profiles between privacy, fidelity,</w:t>
      </w:r>
      <w:r w:rsidR="008C7C40">
        <w:rPr>
          <w:rFonts w:ascii="Arial" w:hAnsi="Arial" w:cs="Arial"/>
        </w:rPr>
        <w:t xml:space="preserve"> scalability</w:t>
      </w:r>
      <w:r>
        <w:rPr>
          <w:rFonts w:ascii="Arial" w:hAnsi="Arial" w:cs="Arial"/>
        </w:rPr>
        <w:t xml:space="preserve"> and robustness</w:t>
      </w:r>
      <w:r w:rsidR="008C7C40">
        <w:rPr>
          <w:rFonts w:ascii="Arial" w:hAnsi="Arial" w:cs="Arial"/>
        </w:rPr>
        <w:t xml:space="preserve"> as well as </w:t>
      </w:r>
      <w:r w:rsidR="00625BC2">
        <w:rPr>
          <w:rFonts w:ascii="Arial" w:hAnsi="Arial" w:cs="Arial"/>
        </w:rPr>
        <w:t>u</w:t>
      </w:r>
      <w:r w:rsidR="00B611B1">
        <w:rPr>
          <w:rFonts w:ascii="Arial" w:hAnsi="Arial" w:cs="Arial"/>
        </w:rPr>
        <w:t>tility</w:t>
      </w:r>
      <w:r>
        <w:rPr>
          <w:rFonts w:ascii="Arial" w:hAnsi="Arial" w:cs="Arial"/>
        </w:rPr>
        <w:t xml:space="preserve">. </w:t>
      </w:r>
    </w:p>
    <w:p w14:paraId="0DE8D25E" w14:textId="77777777" w:rsidR="008974E9" w:rsidRPr="00420D04" w:rsidRDefault="008974E9" w:rsidP="008974E9">
      <w:pPr>
        <w:pStyle w:val="berschrift2"/>
        <w:rPr>
          <w:rFonts w:ascii="Arial" w:hAnsi="Arial" w:cs="Arial"/>
        </w:rPr>
      </w:pPr>
      <w:bookmarkStart w:id="13" w:name="_Toc158789175"/>
      <w:r w:rsidRPr="00420D04">
        <w:rPr>
          <w:rFonts w:ascii="Arial" w:hAnsi="Arial" w:cs="Arial"/>
        </w:rPr>
        <w:t>Rationale</w:t>
      </w:r>
      <w:bookmarkEnd w:id="13"/>
    </w:p>
    <w:p w14:paraId="2CCD9DFB" w14:textId="61475B9A" w:rsidR="00F06E79" w:rsidRDefault="00F06E79" w:rsidP="00F06E79">
      <w:pPr>
        <w:rPr>
          <w:rFonts w:ascii="Arial" w:hAnsi="Arial" w:cs="Arial"/>
          <w:lang w:val="en-US"/>
        </w:rPr>
      </w:pPr>
      <w:r>
        <w:rPr>
          <w:rFonts w:ascii="Arial" w:hAnsi="Arial" w:cs="Arial"/>
          <w:lang w:val="en-US"/>
        </w:rPr>
        <w:t xml:space="preserve">The rationale for this study is grounded in several factors. There is an ongoing demand for high-quality, representative datasets to conduct RWE analyses. However, confidentiality </w:t>
      </w:r>
      <w:r w:rsidR="009672AF">
        <w:rPr>
          <w:rFonts w:ascii="Arial" w:hAnsi="Arial" w:cs="Arial"/>
          <w:lang w:val="en-US"/>
        </w:rPr>
        <w:t xml:space="preserve">concerns </w:t>
      </w:r>
      <w:r>
        <w:rPr>
          <w:rFonts w:ascii="Arial" w:hAnsi="Arial" w:cs="Arial"/>
          <w:lang w:val="en-US"/>
        </w:rPr>
        <w:t xml:space="preserve">often </w:t>
      </w:r>
      <w:r w:rsidR="009672AF">
        <w:rPr>
          <w:rFonts w:ascii="Arial" w:hAnsi="Arial" w:cs="Arial"/>
          <w:lang w:val="en-US"/>
        </w:rPr>
        <w:t>restrict access to RWD</w:t>
      </w:r>
      <w:r w:rsidR="000F277A">
        <w:rPr>
          <w:rFonts w:ascii="Arial" w:hAnsi="Arial" w:cs="Arial"/>
          <w:lang w:val="en-US"/>
        </w:rPr>
        <w:t xml:space="preserve"> (especially </w:t>
      </w:r>
      <w:r w:rsidR="002C236C">
        <w:rPr>
          <w:rFonts w:ascii="Arial" w:hAnsi="Arial" w:cs="Arial"/>
          <w:lang w:val="en-US"/>
        </w:rPr>
        <w:t>within certain regions, such as the EU</w:t>
      </w:r>
      <w:r w:rsidR="000F277A">
        <w:rPr>
          <w:rFonts w:ascii="Arial" w:hAnsi="Arial" w:cs="Arial"/>
          <w:lang w:val="en-US"/>
        </w:rPr>
        <w:t>)</w:t>
      </w:r>
      <w:r>
        <w:rPr>
          <w:rFonts w:ascii="Arial" w:hAnsi="Arial" w:cs="Arial"/>
          <w:lang w:val="en-US"/>
        </w:rPr>
        <w:t xml:space="preserve">. The inability to freely access and share health data hampers research progression. </w:t>
      </w:r>
      <w:r w:rsidR="00AE3878">
        <w:rPr>
          <w:rFonts w:ascii="Arial" w:hAnsi="Arial" w:cs="Arial"/>
          <w:lang w:val="en-US"/>
        </w:rPr>
        <w:t xml:space="preserve">Synthetic </w:t>
      </w:r>
      <w:r w:rsidR="009D023F">
        <w:rPr>
          <w:rFonts w:ascii="Arial" w:hAnsi="Arial" w:cs="Arial"/>
          <w:lang w:val="en-US"/>
        </w:rPr>
        <w:t>data</w:t>
      </w:r>
      <w:r>
        <w:rPr>
          <w:rFonts w:ascii="Arial" w:hAnsi="Arial" w:cs="Arial"/>
          <w:lang w:val="en-US"/>
        </w:rPr>
        <w:t>, designed to mimic real-world data</w:t>
      </w:r>
      <w:r w:rsidR="002C236C">
        <w:rPr>
          <w:rFonts w:ascii="Arial" w:hAnsi="Arial" w:cs="Arial"/>
          <w:lang w:val="en-US"/>
        </w:rPr>
        <w:t>,</w:t>
      </w:r>
      <w:r>
        <w:rPr>
          <w:rFonts w:ascii="Arial" w:hAnsi="Arial" w:cs="Arial"/>
          <w:lang w:val="en-US"/>
        </w:rPr>
        <w:t xml:space="preserve"> </w:t>
      </w:r>
      <w:r w:rsidR="002C236C">
        <w:rPr>
          <w:rFonts w:ascii="Arial" w:hAnsi="Arial" w:cs="Arial"/>
          <w:lang w:val="en-US"/>
        </w:rPr>
        <w:t xml:space="preserve">while not </w:t>
      </w:r>
      <w:r>
        <w:rPr>
          <w:rFonts w:ascii="Arial" w:hAnsi="Arial" w:cs="Arial"/>
          <w:lang w:val="en-US"/>
        </w:rPr>
        <w:t xml:space="preserve">containing </w:t>
      </w:r>
      <w:r>
        <w:rPr>
          <w:rFonts w:ascii="Arial" w:hAnsi="Arial" w:cs="Arial"/>
          <w:lang w:val="en-US"/>
        </w:rPr>
        <w:lastRenderedPageBreak/>
        <w:t xml:space="preserve">any </w:t>
      </w:r>
      <w:r w:rsidR="002C236C">
        <w:rPr>
          <w:rFonts w:ascii="Arial" w:hAnsi="Arial" w:cs="Arial"/>
          <w:lang w:val="en-US"/>
        </w:rPr>
        <w:t>personally identifiable</w:t>
      </w:r>
      <w:r>
        <w:rPr>
          <w:rFonts w:ascii="Arial" w:hAnsi="Arial" w:cs="Arial"/>
          <w:lang w:val="en-US"/>
        </w:rPr>
        <w:t xml:space="preserve"> information, can provide insights </w:t>
      </w:r>
      <w:r w:rsidR="002C236C">
        <w:rPr>
          <w:rFonts w:ascii="Arial" w:hAnsi="Arial" w:cs="Arial"/>
          <w:lang w:val="en-US"/>
        </w:rPr>
        <w:t>on the patient population</w:t>
      </w:r>
      <w:r>
        <w:rPr>
          <w:rFonts w:ascii="Arial" w:hAnsi="Arial" w:cs="Arial"/>
          <w:lang w:val="en-US"/>
        </w:rPr>
        <w:t xml:space="preserve"> and help accelerate data access. However, their usage necessitates validation of their inherent tradeoffs between privacy</w:t>
      </w:r>
      <w:r w:rsidR="00E66460">
        <w:rPr>
          <w:rFonts w:ascii="Arial" w:hAnsi="Arial" w:cs="Arial"/>
          <w:lang w:val="en-US"/>
        </w:rPr>
        <w:t xml:space="preserve"> and</w:t>
      </w:r>
      <w:r>
        <w:rPr>
          <w:rFonts w:ascii="Arial" w:hAnsi="Arial" w:cs="Arial"/>
          <w:lang w:val="en-US"/>
        </w:rPr>
        <w:t xml:space="preserve"> fidelity</w:t>
      </w:r>
      <w:r w:rsidR="009B1781">
        <w:rPr>
          <w:rFonts w:ascii="Arial" w:hAnsi="Arial" w:cs="Arial"/>
          <w:lang w:val="en-US"/>
        </w:rPr>
        <w:t xml:space="preserve"> </w:t>
      </w:r>
      <w:r w:rsidR="00083857">
        <w:rPr>
          <w:rFonts w:ascii="Arial" w:hAnsi="Arial" w:cs="Arial"/>
          <w:lang w:val="en-US"/>
        </w:rPr>
        <w:t>(Bullward et al. 2023)</w:t>
      </w:r>
      <w:r>
        <w:rPr>
          <w:rFonts w:ascii="Arial" w:hAnsi="Arial" w:cs="Arial"/>
          <w:lang w:val="en-US"/>
        </w:rPr>
        <w:t>.</w:t>
      </w:r>
    </w:p>
    <w:p w14:paraId="15D3C9F6" w14:textId="0BD26400" w:rsidR="00F06E79" w:rsidRDefault="00F06E79" w:rsidP="00827E77">
      <w:pPr>
        <w:rPr>
          <w:rFonts w:ascii="Arial" w:hAnsi="Arial" w:cs="Arial"/>
          <w:lang w:val="en-US"/>
        </w:rPr>
      </w:pPr>
      <w:r>
        <w:rPr>
          <w:rFonts w:ascii="Arial" w:hAnsi="Arial" w:cs="Arial"/>
          <w:lang w:val="en-US"/>
        </w:rPr>
        <w:t>Past efforts include the Simulacrum dataset</w:t>
      </w:r>
      <w:r w:rsidR="00A01439">
        <w:rPr>
          <w:rFonts w:ascii="Arial" w:hAnsi="Arial" w:cs="Arial"/>
          <w:lang w:val="en-US"/>
        </w:rPr>
        <w:t xml:space="preserve"> </w:t>
      </w:r>
      <w:r w:rsidR="00083857">
        <w:rPr>
          <w:rFonts w:ascii="Arial" w:hAnsi="Arial" w:cs="Arial"/>
          <w:lang w:val="en-US"/>
        </w:rPr>
        <w:t>(Health Data Insight CiC)</w:t>
      </w:r>
      <w:r>
        <w:rPr>
          <w:rFonts w:ascii="Arial" w:hAnsi="Arial" w:cs="Arial"/>
          <w:lang w:val="en-US"/>
        </w:rPr>
        <w:t xml:space="preserve"> </w:t>
      </w:r>
      <w:r w:rsidR="008A562C">
        <w:rPr>
          <w:rFonts w:ascii="Arial" w:hAnsi="Arial" w:cs="Arial"/>
          <w:lang w:val="en-US"/>
        </w:rPr>
        <w:t>that</w:t>
      </w:r>
      <w:r>
        <w:rPr>
          <w:rFonts w:ascii="Arial" w:hAnsi="Arial" w:cs="Arial"/>
          <w:lang w:val="en-US"/>
        </w:rPr>
        <w:t xml:space="preserve"> demonstrated the feasibility of creating </w:t>
      </w:r>
      <w:r w:rsidR="009D023F">
        <w:rPr>
          <w:rFonts w:ascii="Arial" w:hAnsi="Arial" w:cs="Arial"/>
          <w:lang w:val="en-US"/>
        </w:rPr>
        <w:t>synthetic data</w:t>
      </w:r>
      <w:r>
        <w:rPr>
          <w:rFonts w:ascii="Arial" w:hAnsi="Arial" w:cs="Arial"/>
          <w:lang w:val="en-US"/>
        </w:rPr>
        <w:t xml:space="preserve"> from cancer registries in the UK. Multiple approaches have been made to generate </w:t>
      </w:r>
      <w:r w:rsidR="009D023F">
        <w:rPr>
          <w:rFonts w:ascii="Arial" w:hAnsi="Arial" w:cs="Arial"/>
          <w:lang w:val="en-US"/>
        </w:rPr>
        <w:t>synthetic data</w:t>
      </w:r>
      <w:r>
        <w:rPr>
          <w:rFonts w:ascii="Arial" w:hAnsi="Arial" w:cs="Arial"/>
          <w:lang w:val="en-US"/>
        </w:rPr>
        <w:t xml:space="preserve"> from electronic health records, like Synthea</w:t>
      </w:r>
      <w:r w:rsidR="00FF134F">
        <w:rPr>
          <w:rFonts w:ascii="Arial" w:hAnsi="Arial" w:cs="Arial"/>
          <w:lang w:val="en-US"/>
        </w:rPr>
        <w:t xml:space="preserve"> </w:t>
      </w:r>
      <w:r w:rsidR="00083857">
        <w:rPr>
          <w:rFonts w:ascii="Arial" w:hAnsi="Arial" w:cs="Arial"/>
          <w:lang w:val="en-US"/>
        </w:rPr>
        <w:t>(Walonoski et al. 2018)</w:t>
      </w:r>
      <w:r w:rsidR="00C94B27">
        <w:rPr>
          <w:rFonts w:ascii="Arial" w:hAnsi="Arial" w:cs="Arial"/>
          <w:lang w:val="en-US"/>
        </w:rPr>
        <w:t xml:space="preserve"> </w:t>
      </w:r>
      <w:r w:rsidR="005D7018">
        <w:rPr>
          <w:rFonts w:ascii="Arial" w:hAnsi="Arial" w:cs="Arial"/>
          <w:lang w:val="en-US"/>
        </w:rPr>
        <w:t xml:space="preserve">that aims to model </w:t>
      </w:r>
      <w:r w:rsidR="002B4F5B">
        <w:rPr>
          <w:rFonts w:ascii="Arial" w:hAnsi="Arial" w:cs="Arial"/>
          <w:lang w:val="en-US"/>
        </w:rPr>
        <w:t xml:space="preserve">lifespans of patients with </w:t>
      </w:r>
      <w:r w:rsidR="005D7018">
        <w:rPr>
          <w:rFonts w:ascii="Arial" w:hAnsi="Arial" w:cs="Arial"/>
          <w:lang w:val="en-US"/>
        </w:rPr>
        <w:t xml:space="preserve">the </w:t>
      </w:r>
      <w:r w:rsidR="002B4F5B">
        <w:rPr>
          <w:rFonts w:ascii="Arial" w:hAnsi="Arial" w:cs="Arial"/>
          <w:lang w:val="en-US"/>
        </w:rPr>
        <w:t xml:space="preserve">ten most frequent primary care encounters </w:t>
      </w:r>
      <w:r>
        <w:rPr>
          <w:rFonts w:ascii="Arial" w:hAnsi="Arial" w:cs="Arial"/>
          <w:lang w:val="en-US"/>
        </w:rPr>
        <w:t xml:space="preserve">or </w:t>
      </w:r>
      <w:r w:rsidR="00374233">
        <w:rPr>
          <w:rFonts w:ascii="Arial" w:hAnsi="Arial" w:cs="Arial"/>
          <w:lang w:val="en-US"/>
        </w:rPr>
        <w:t>I</w:t>
      </w:r>
      <w:r>
        <w:rPr>
          <w:rFonts w:ascii="Arial" w:hAnsi="Arial" w:cs="Arial"/>
          <w:lang w:val="en-US"/>
        </w:rPr>
        <w:t>-safe</w:t>
      </w:r>
      <w:r w:rsidR="00C94B27">
        <w:rPr>
          <w:rFonts w:ascii="Arial" w:hAnsi="Arial" w:cs="Arial"/>
          <w:lang w:val="en-US"/>
        </w:rPr>
        <w:t xml:space="preserve"> </w:t>
      </w:r>
      <w:r w:rsidR="00083857">
        <w:rPr>
          <w:rFonts w:ascii="Arial" w:hAnsi="Arial" w:cs="Arial"/>
          <w:lang w:val="en-US"/>
        </w:rPr>
        <w:t>(Yoon et al. 2022)</w:t>
      </w:r>
      <w:r w:rsidR="00827E77">
        <w:rPr>
          <w:rFonts w:ascii="Arial" w:hAnsi="Arial" w:cs="Arial"/>
          <w:lang w:val="en-US"/>
        </w:rPr>
        <w:t xml:space="preserve"> </w:t>
      </w:r>
      <w:r w:rsidR="00C8230A">
        <w:rPr>
          <w:rFonts w:ascii="Arial" w:hAnsi="Arial" w:cs="Arial"/>
          <w:lang w:val="en-US"/>
        </w:rPr>
        <w:t xml:space="preserve">demonstrating </w:t>
      </w:r>
      <w:r w:rsidR="00AA0738">
        <w:rPr>
          <w:rFonts w:ascii="Arial" w:hAnsi="Arial" w:cs="Arial"/>
          <w:lang w:val="en-US"/>
        </w:rPr>
        <w:t xml:space="preserve">the </w:t>
      </w:r>
      <w:r w:rsidR="00827E77">
        <w:rPr>
          <w:rFonts w:ascii="Arial" w:hAnsi="Arial" w:cs="Arial"/>
          <w:lang w:val="en-US"/>
        </w:rPr>
        <w:t>generat</w:t>
      </w:r>
      <w:r w:rsidR="00AA0738">
        <w:rPr>
          <w:rFonts w:ascii="Arial" w:hAnsi="Arial" w:cs="Arial"/>
          <w:lang w:val="en-US"/>
        </w:rPr>
        <w:t xml:space="preserve">ion of </w:t>
      </w:r>
      <w:r w:rsidR="00CC4D5D">
        <w:rPr>
          <w:rFonts w:ascii="Arial" w:hAnsi="Arial" w:cs="Arial"/>
          <w:lang w:val="en-US"/>
        </w:rPr>
        <w:t>h</w:t>
      </w:r>
      <w:r w:rsidR="00827E77" w:rsidRPr="00827E77">
        <w:rPr>
          <w:rFonts w:ascii="Arial" w:hAnsi="Arial" w:cs="Arial"/>
          <w:lang w:val="en-US"/>
        </w:rPr>
        <w:t>igh-</w:t>
      </w:r>
      <w:r w:rsidR="00CC4D5D">
        <w:rPr>
          <w:rFonts w:ascii="Arial" w:hAnsi="Arial" w:cs="Arial"/>
          <w:lang w:val="en-US"/>
        </w:rPr>
        <w:t>f</w:t>
      </w:r>
      <w:r w:rsidR="00CC4D5D" w:rsidRPr="00827E77">
        <w:rPr>
          <w:rFonts w:ascii="Arial" w:hAnsi="Arial" w:cs="Arial"/>
          <w:lang w:val="en-US"/>
        </w:rPr>
        <w:t xml:space="preserve">idelity </w:t>
      </w:r>
      <w:r w:rsidR="00827E77" w:rsidRPr="00827E77">
        <w:rPr>
          <w:rFonts w:ascii="Arial" w:hAnsi="Arial" w:cs="Arial"/>
          <w:lang w:val="en-US"/>
        </w:rPr>
        <w:t xml:space="preserve">and </w:t>
      </w:r>
      <w:r w:rsidR="00CC4D5D">
        <w:rPr>
          <w:rFonts w:ascii="Arial" w:hAnsi="Arial" w:cs="Arial"/>
          <w:lang w:val="en-US"/>
        </w:rPr>
        <w:t>p</w:t>
      </w:r>
      <w:r w:rsidR="00CC4D5D" w:rsidRPr="00827E77">
        <w:rPr>
          <w:rFonts w:ascii="Arial" w:hAnsi="Arial" w:cs="Arial"/>
          <w:lang w:val="en-US"/>
        </w:rPr>
        <w:t>rivacy</w:t>
      </w:r>
      <w:r w:rsidR="00827E77" w:rsidRPr="00827E77">
        <w:rPr>
          <w:rFonts w:ascii="Arial" w:hAnsi="Arial" w:cs="Arial"/>
          <w:lang w:val="en-US"/>
        </w:rPr>
        <w:t>-</w:t>
      </w:r>
      <w:r w:rsidR="00CC4D5D">
        <w:rPr>
          <w:rFonts w:ascii="Arial" w:hAnsi="Arial" w:cs="Arial"/>
          <w:lang w:val="en-US"/>
        </w:rPr>
        <w:t>p</w:t>
      </w:r>
      <w:r w:rsidR="00CC4D5D" w:rsidRPr="00827E77">
        <w:rPr>
          <w:rFonts w:ascii="Arial" w:hAnsi="Arial" w:cs="Arial"/>
          <w:lang w:val="en-US"/>
        </w:rPr>
        <w:t>reserving</w:t>
      </w:r>
      <w:r w:rsidR="00CC4D5D">
        <w:rPr>
          <w:rFonts w:ascii="Arial" w:hAnsi="Arial" w:cs="Arial"/>
          <w:lang w:val="en-US"/>
        </w:rPr>
        <w:t xml:space="preserve"> </w:t>
      </w:r>
      <w:r w:rsidR="002A4391">
        <w:rPr>
          <w:rFonts w:ascii="Arial" w:hAnsi="Arial" w:cs="Arial"/>
          <w:lang w:val="en-US"/>
        </w:rPr>
        <w:t>inpatient datasets</w:t>
      </w:r>
      <w:r w:rsidR="00C94B27">
        <w:rPr>
          <w:rFonts w:ascii="Arial" w:hAnsi="Arial" w:cs="Arial"/>
          <w:lang w:val="en-US"/>
        </w:rPr>
        <w:t>.</w:t>
      </w:r>
      <w:r w:rsidR="00B81BBE">
        <w:rPr>
          <w:rFonts w:ascii="Arial" w:hAnsi="Arial" w:cs="Arial"/>
          <w:lang w:val="en-US"/>
        </w:rPr>
        <w:t xml:space="preserve"> </w:t>
      </w:r>
      <w:r w:rsidR="00083857">
        <w:rPr>
          <w:rFonts w:ascii="Arial" w:hAnsi="Arial" w:cs="Arial"/>
          <w:lang w:val="en-US"/>
        </w:rPr>
        <w:t>Helfer et al.</w:t>
      </w:r>
      <w:r w:rsidR="00B81BBE">
        <w:rPr>
          <w:rFonts w:ascii="Arial" w:hAnsi="Arial" w:cs="Arial"/>
          <w:lang w:val="en-US"/>
        </w:rPr>
        <w:t xml:space="preserve"> </w:t>
      </w:r>
      <w:r w:rsidR="00083857">
        <w:rPr>
          <w:rFonts w:ascii="Arial" w:hAnsi="Arial" w:cs="Arial"/>
          <w:lang w:val="en-US"/>
        </w:rPr>
        <w:t>(2021)</w:t>
      </w:r>
      <w:r w:rsidR="00B81BBE">
        <w:rPr>
          <w:rFonts w:ascii="Arial" w:hAnsi="Arial" w:cs="Arial"/>
          <w:lang w:val="en-US"/>
        </w:rPr>
        <w:t xml:space="preserve">  </w:t>
      </w:r>
      <w:r>
        <w:rPr>
          <w:rFonts w:ascii="Arial" w:hAnsi="Arial" w:cs="Arial"/>
          <w:lang w:val="en-US"/>
        </w:rPr>
        <w:t xml:space="preserve">made significant progress in creating synthetic </w:t>
      </w:r>
      <w:r w:rsidR="006C302F">
        <w:rPr>
          <w:rFonts w:ascii="Arial" w:hAnsi="Arial" w:cs="Arial"/>
          <w:lang w:val="en-US"/>
        </w:rPr>
        <w:t>electronic health (</w:t>
      </w:r>
      <w:r>
        <w:rPr>
          <w:rFonts w:ascii="Arial" w:hAnsi="Arial" w:cs="Arial"/>
          <w:lang w:val="en-US"/>
        </w:rPr>
        <w:t>Record</w:t>
      </w:r>
      <w:r w:rsidR="00374233">
        <w:rPr>
          <w:rFonts w:ascii="Arial" w:hAnsi="Arial" w:cs="Arial"/>
          <w:lang w:val="en-US"/>
        </w:rPr>
        <w:t>I</w:t>
      </w:r>
      <w:r>
        <w:rPr>
          <w:rFonts w:ascii="Arial" w:hAnsi="Arial" w:cs="Arial"/>
          <w:lang w:val="en-US"/>
        </w:rPr>
        <w:t>EHR) data derived from German hospital claims data</w:t>
      </w:r>
      <w:r w:rsidR="00EA3929">
        <w:rPr>
          <w:rFonts w:ascii="Arial" w:hAnsi="Arial" w:cs="Arial"/>
          <w:lang w:val="en-US"/>
        </w:rPr>
        <w:t>,</w:t>
      </w:r>
      <w:r w:rsidR="00235403">
        <w:rPr>
          <w:rFonts w:ascii="Arial" w:hAnsi="Arial" w:cs="Arial"/>
          <w:lang w:val="en-US"/>
        </w:rPr>
        <w:t xml:space="preserve"> though also</w:t>
      </w:r>
      <w:r w:rsidR="00EA3929">
        <w:rPr>
          <w:rFonts w:ascii="Arial" w:hAnsi="Arial" w:cs="Arial"/>
          <w:lang w:val="en-US"/>
        </w:rPr>
        <w:t xml:space="preserve"> </w:t>
      </w:r>
      <w:r>
        <w:rPr>
          <w:rFonts w:ascii="Arial" w:hAnsi="Arial" w:cs="Arial"/>
          <w:lang w:val="en-US"/>
        </w:rPr>
        <w:t>limited to data originating from inpatient hospital settings.</w:t>
      </w:r>
      <w:r w:rsidR="00FF53FD">
        <w:rPr>
          <w:rFonts w:ascii="Arial" w:hAnsi="Arial" w:cs="Arial"/>
          <w:lang w:val="en-US"/>
        </w:rPr>
        <w:t xml:space="preserve"> SyH-DR </w:t>
      </w:r>
      <w:r w:rsidR="00083857">
        <w:rPr>
          <w:rFonts w:ascii="Arial" w:hAnsi="Arial" w:cs="Arial"/>
          <w:lang w:val="en-US"/>
        </w:rPr>
        <w:t>(Katz et al. 2021)</w:t>
      </w:r>
      <w:r w:rsidR="00FF53FD">
        <w:rPr>
          <w:rFonts w:ascii="Arial" w:hAnsi="Arial" w:cs="Arial"/>
          <w:lang w:val="en-US"/>
        </w:rPr>
        <w:t xml:space="preserve"> </w:t>
      </w:r>
      <w:r w:rsidR="00FF53FD" w:rsidRPr="008B1A97">
        <w:rPr>
          <w:rFonts w:ascii="Arial" w:hAnsi="Arial" w:cs="Arial"/>
          <w:lang w:val="en-US"/>
        </w:rPr>
        <w:t>is an all-payer, nationally representative</w:t>
      </w:r>
      <w:r w:rsidR="00FF53FD">
        <w:rPr>
          <w:rFonts w:ascii="Arial" w:hAnsi="Arial" w:cs="Arial"/>
          <w:lang w:val="en-US"/>
        </w:rPr>
        <w:t xml:space="preserve"> synthetic</w:t>
      </w:r>
      <w:r w:rsidR="00FF53FD" w:rsidRPr="008B1A97">
        <w:rPr>
          <w:rFonts w:ascii="Arial" w:hAnsi="Arial" w:cs="Arial"/>
          <w:lang w:val="en-US"/>
        </w:rPr>
        <w:t xml:space="preserve"> claims database</w:t>
      </w:r>
      <w:r w:rsidR="00FF53FD">
        <w:rPr>
          <w:rFonts w:ascii="Arial" w:hAnsi="Arial" w:cs="Arial"/>
          <w:lang w:val="en-US"/>
        </w:rPr>
        <w:t xml:space="preserve"> consisting of </w:t>
      </w:r>
      <w:r w:rsidR="00FF53FD" w:rsidRPr="0083279A">
        <w:rPr>
          <w:rFonts w:ascii="Arial" w:hAnsi="Arial" w:cs="Arial"/>
          <w:lang w:val="en-US"/>
        </w:rPr>
        <w:t>inpatient, outpatient, and prescription drug claims, including utilization, payment, and enrollment data, for people insured by Medicare, Medicaid, or commercial health insurance in 2016</w:t>
      </w:r>
      <w:r w:rsidR="00FF53FD">
        <w:rPr>
          <w:rFonts w:ascii="Arial" w:hAnsi="Arial" w:cs="Arial"/>
          <w:lang w:val="en-US"/>
        </w:rPr>
        <w:t>.</w:t>
      </w:r>
    </w:p>
    <w:p w14:paraId="78F796E4" w14:textId="236710F4" w:rsidR="00F06E79" w:rsidRDefault="00F06E79" w:rsidP="00973C4F">
      <w:pPr>
        <w:rPr>
          <w:rFonts w:ascii="Arial" w:hAnsi="Arial" w:cs="Arial"/>
          <w:lang w:val="en-US"/>
        </w:rPr>
      </w:pPr>
      <w:r>
        <w:rPr>
          <w:rFonts w:ascii="Arial" w:hAnsi="Arial" w:cs="Arial"/>
          <w:lang w:val="en-US"/>
        </w:rPr>
        <w:t xml:space="preserve">This study will be focusing on German health claims data, using </w:t>
      </w:r>
      <w:r w:rsidR="002B2827">
        <w:rPr>
          <w:rFonts w:ascii="Arial" w:hAnsi="Arial" w:cs="Arial"/>
          <w:lang w:val="en-US"/>
        </w:rPr>
        <w:t>both inpatient and outpatient informatio</w:t>
      </w:r>
      <w:r w:rsidR="00D411D1">
        <w:rPr>
          <w:rFonts w:ascii="Arial" w:hAnsi="Arial" w:cs="Arial"/>
          <w:lang w:val="en-US"/>
        </w:rPr>
        <w:t xml:space="preserve">n, for all patients that received a diagnosis of </w:t>
      </w:r>
      <w:r w:rsidR="006E2A08" w:rsidRPr="006E2A08">
        <w:rPr>
          <w:rFonts w:ascii="Arial" w:hAnsi="Arial" w:cs="Arial"/>
          <w:lang w:val="en-US"/>
        </w:rPr>
        <w:t>Systemic Lupus Erythematosus (SLE)</w:t>
      </w:r>
      <w:r w:rsidR="006E2A08">
        <w:rPr>
          <w:rFonts w:ascii="Arial" w:hAnsi="Arial" w:cs="Arial"/>
          <w:lang w:val="en-US"/>
        </w:rPr>
        <w:t>.</w:t>
      </w:r>
      <w:r w:rsidR="00D8111D">
        <w:rPr>
          <w:rFonts w:ascii="Arial" w:hAnsi="Arial" w:cs="Arial"/>
          <w:lang w:val="en-US"/>
        </w:rPr>
        <w:t xml:space="preserve"> SLE is </w:t>
      </w:r>
      <w:r w:rsidR="00D8111D" w:rsidRPr="00D8111D">
        <w:rPr>
          <w:rFonts w:ascii="Arial" w:hAnsi="Arial" w:cs="Arial"/>
          <w:lang w:val="en-US"/>
        </w:rPr>
        <w:t>a</w:t>
      </w:r>
      <w:r w:rsidR="00C05B59">
        <w:rPr>
          <w:rFonts w:ascii="Arial" w:hAnsi="Arial" w:cs="Arial"/>
          <w:lang w:val="en-US"/>
        </w:rPr>
        <w:t xml:space="preserve"> rare</w:t>
      </w:r>
      <w:r w:rsidR="00D8111D" w:rsidRPr="00D8111D">
        <w:rPr>
          <w:rFonts w:ascii="Arial" w:hAnsi="Arial" w:cs="Arial"/>
          <w:lang w:val="en-US"/>
        </w:rPr>
        <w:t xml:space="preserve"> multi-systemic autoimmune disorder with </w:t>
      </w:r>
      <w:r w:rsidR="00453656">
        <w:rPr>
          <w:rFonts w:ascii="Arial" w:hAnsi="Arial" w:cs="Arial"/>
          <w:lang w:val="en-US"/>
        </w:rPr>
        <w:t xml:space="preserve"> a variety of</w:t>
      </w:r>
      <w:r w:rsidR="00D8111D" w:rsidRPr="00D8111D">
        <w:rPr>
          <w:rFonts w:ascii="Arial" w:hAnsi="Arial" w:cs="Arial"/>
          <w:lang w:val="en-US"/>
        </w:rPr>
        <w:t xml:space="preserve"> clinical presentations</w:t>
      </w:r>
      <w:r w:rsidR="00CC100C">
        <w:rPr>
          <w:rFonts w:ascii="Arial" w:hAnsi="Arial" w:cs="Arial"/>
          <w:lang w:val="en-US"/>
        </w:rPr>
        <w:t>,</w:t>
      </w:r>
      <w:r w:rsidR="00EA6C3C">
        <w:rPr>
          <w:rFonts w:ascii="Arial" w:hAnsi="Arial" w:cs="Arial"/>
          <w:lang w:val="en-US"/>
        </w:rPr>
        <w:t xml:space="preserve"> </w:t>
      </w:r>
      <w:r w:rsidR="00D8111D" w:rsidRPr="00D8111D">
        <w:rPr>
          <w:rFonts w:ascii="Arial" w:hAnsi="Arial" w:cs="Arial"/>
          <w:lang w:val="en-US"/>
        </w:rPr>
        <w:t>multi-faceted treatment regimens</w:t>
      </w:r>
      <w:r w:rsidR="00EA6C3C">
        <w:rPr>
          <w:rFonts w:ascii="Arial" w:hAnsi="Arial" w:cs="Arial"/>
          <w:lang w:val="en-US"/>
        </w:rPr>
        <w:t xml:space="preserve"> and a heter</w:t>
      </w:r>
      <w:r w:rsidR="00FB5770">
        <w:rPr>
          <w:rFonts w:ascii="Arial" w:hAnsi="Arial" w:cs="Arial"/>
          <w:lang w:val="en-US"/>
        </w:rPr>
        <w:t>o</w:t>
      </w:r>
      <w:r w:rsidR="00EA6C3C">
        <w:rPr>
          <w:rFonts w:ascii="Arial" w:hAnsi="Arial" w:cs="Arial"/>
          <w:lang w:val="en-US"/>
        </w:rPr>
        <w:t>genious population.</w:t>
      </w:r>
      <w:r w:rsidR="00275DE4">
        <w:rPr>
          <w:rFonts w:ascii="Arial" w:hAnsi="Arial" w:cs="Arial"/>
          <w:lang w:val="en-US"/>
        </w:rPr>
        <w:t xml:space="preserve"> </w:t>
      </w:r>
      <w:r w:rsidR="00973C4F">
        <w:rPr>
          <w:rFonts w:ascii="Arial" w:hAnsi="Arial" w:cs="Arial"/>
          <w:lang w:val="en-US"/>
        </w:rPr>
        <w:t xml:space="preserve">This </w:t>
      </w:r>
      <w:r w:rsidR="00D8111D" w:rsidRPr="00D8111D">
        <w:rPr>
          <w:rFonts w:ascii="Arial" w:hAnsi="Arial" w:cs="Arial"/>
          <w:lang w:val="en-US"/>
        </w:rPr>
        <w:t>results in a rich, high-dimensional</w:t>
      </w:r>
      <w:r w:rsidR="00CF093C">
        <w:rPr>
          <w:rFonts w:ascii="Arial" w:hAnsi="Arial" w:cs="Arial"/>
          <w:lang w:val="en-US"/>
        </w:rPr>
        <w:t xml:space="preserve">, though </w:t>
      </w:r>
      <w:r w:rsidR="0005744B">
        <w:rPr>
          <w:rFonts w:ascii="Arial" w:hAnsi="Arial" w:cs="Arial"/>
          <w:lang w:val="en-US"/>
        </w:rPr>
        <w:t>small</w:t>
      </w:r>
      <w:r w:rsidR="00D8111D" w:rsidRPr="00D8111D">
        <w:rPr>
          <w:rFonts w:ascii="Arial" w:hAnsi="Arial" w:cs="Arial"/>
          <w:lang w:val="en-US"/>
        </w:rPr>
        <w:t xml:space="preserve"> dataset.</w:t>
      </w:r>
    </w:p>
    <w:p w14:paraId="6089A276" w14:textId="4CD900C1" w:rsidR="00B43CAD" w:rsidRDefault="00F06E79" w:rsidP="00F06E79">
      <w:pPr>
        <w:rPr>
          <w:rFonts w:ascii="Arial" w:hAnsi="Arial" w:cs="Arial"/>
          <w:lang w:val="en-US"/>
        </w:rPr>
      </w:pPr>
      <w:r>
        <w:rPr>
          <w:rFonts w:ascii="Arial" w:hAnsi="Arial" w:cs="Arial"/>
          <w:lang w:val="en-US"/>
        </w:rPr>
        <w:t xml:space="preserve">Different methods and algorithms are available for creating synthetic longitudinal data, like traditional Bayesian approaches (e.g., PrivBayes), deep-learning methods like Generative Adversarial Networks (GAN, </w:t>
      </w:r>
      <w:r w:rsidR="00374233">
        <w:rPr>
          <w:rFonts w:ascii="Arial" w:hAnsi="Arial" w:cs="Arial"/>
          <w:lang w:val="en-US"/>
        </w:rPr>
        <w:t>I</w:t>
      </w:r>
      <w:r>
        <w:rPr>
          <w:rFonts w:ascii="Arial" w:hAnsi="Arial" w:cs="Arial"/>
          <w:lang w:val="en-US"/>
        </w:rPr>
        <w:t>., </w:t>
      </w:r>
      <w:r w:rsidR="00B611B1">
        <w:rPr>
          <w:rFonts w:ascii="Arial" w:hAnsi="Arial" w:cs="Arial"/>
          <w:lang w:val="en-US"/>
        </w:rPr>
        <w:t>I</w:t>
      </w:r>
      <w:r>
        <w:rPr>
          <w:rFonts w:ascii="Arial" w:hAnsi="Arial" w:cs="Arial"/>
          <w:lang w:val="en-US"/>
        </w:rPr>
        <w:t>-M-GAN, DoppelGANger, medGAN) or more recent</w:t>
      </w:r>
      <w:r w:rsidR="009D13BC">
        <w:rPr>
          <w:rFonts w:ascii="Arial" w:hAnsi="Arial" w:cs="Arial"/>
          <w:lang w:val="en-US"/>
        </w:rPr>
        <w:t xml:space="preserve"> natural language processing (NLP) based </w:t>
      </w:r>
      <w:r>
        <w:rPr>
          <w:rFonts w:ascii="Arial" w:hAnsi="Arial" w:cs="Arial"/>
          <w:lang w:val="en-US"/>
        </w:rPr>
        <w:t xml:space="preserve"> approaches using transformer models like</w:t>
      </w:r>
      <w:r w:rsidR="00466E67">
        <w:rPr>
          <w:rFonts w:ascii="Arial" w:hAnsi="Arial" w:cs="Arial"/>
          <w:lang w:val="en-US"/>
        </w:rPr>
        <w:t xml:space="preserve"> </w:t>
      </w:r>
      <w:r>
        <w:rPr>
          <w:rFonts w:ascii="Arial" w:hAnsi="Arial" w:cs="Arial"/>
          <w:lang w:val="en-US"/>
        </w:rPr>
        <w:t xml:space="preserve">GPT (Generative Pretrained Transformer). </w:t>
      </w:r>
    </w:p>
    <w:p w14:paraId="4D648F54" w14:textId="09233750" w:rsidR="00F06E79" w:rsidRDefault="003C3DD3" w:rsidP="00F06E79">
      <w:pPr>
        <w:rPr>
          <w:rFonts w:ascii="Arial" w:hAnsi="Arial" w:cs="Arial"/>
          <w:lang w:val="en-US"/>
        </w:rPr>
      </w:pPr>
      <w:r>
        <w:rPr>
          <w:rFonts w:ascii="Arial" w:hAnsi="Arial" w:cs="Arial"/>
          <w:lang w:val="en-US"/>
        </w:rPr>
        <w:t>However</w:t>
      </w:r>
      <w:r w:rsidR="00F06E79">
        <w:rPr>
          <w:rFonts w:ascii="Arial" w:hAnsi="Arial" w:cs="Arial"/>
          <w:lang w:val="en-US"/>
        </w:rPr>
        <w:t>, th</w:t>
      </w:r>
      <w:r w:rsidR="000D721C">
        <w:rPr>
          <w:rFonts w:ascii="Arial" w:hAnsi="Arial" w:cs="Arial"/>
          <w:lang w:val="en-US"/>
        </w:rPr>
        <w:t>e</w:t>
      </w:r>
      <w:r w:rsidR="00F06E79">
        <w:rPr>
          <w:rFonts w:ascii="Arial" w:hAnsi="Arial" w:cs="Arial"/>
          <w:lang w:val="en-US"/>
        </w:rPr>
        <w:t>re's a lack of comprehensive comparative studies assessing the quality and performance of algorithms creating synthetic claims data across various RWE-analysis scenarios on</w:t>
      </w:r>
      <w:r w:rsidR="006A4622">
        <w:rPr>
          <w:rFonts w:ascii="Arial" w:hAnsi="Arial" w:cs="Arial"/>
          <w:lang w:val="en-US"/>
        </w:rPr>
        <w:t xml:space="preserve"> </w:t>
      </w:r>
      <w:r w:rsidR="00F06E79">
        <w:rPr>
          <w:rFonts w:ascii="Arial" w:hAnsi="Arial" w:cs="Arial"/>
          <w:lang w:val="en-US"/>
        </w:rPr>
        <w:t xml:space="preserve">health claims data. </w:t>
      </w:r>
    </w:p>
    <w:p w14:paraId="6F484BA8" w14:textId="7FD91BE8" w:rsidR="00F06E79" w:rsidRDefault="00F06E79" w:rsidP="00F06E79">
      <w:pPr>
        <w:rPr>
          <w:rFonts w:ascii="Arial" w:hAnsi="Arial" w:cs="Arial"/>
          <w:lang w:val="en-US"/>
        </w:rPr>
      </w:pPr>
      <w:r>
        <w:rPr>
          <w:rFonts w:ascii="Arial" w:hAnsi="Arial" w:cs="Arial"/>
          <w:lang w:val="en-US"/>
        </w:rPr>
        <w:t xml:space="preserve">This study aims to fill that gap by describing and evaluating different </w:t>
      </w:r>
      <w:r w:rsidR="009D023F">
        <w:rPr>
          <w:rFonts w:ascii="Arial" w:hAnsi="Arial" w:cs="Arial"/>
          <w:lang w:val="en-US"/>
        </w:rPr>
        <w:t>synthetic data</w:t>
      </w:r>
      <w:r>
        <w:rPr>
          <w:rFonts w:ascii="Arial" w:hAnsi="Arial" w:cs="Arial"/>
          <w:lang w:val="en-US"/>
        </w:rPr>
        <w:t xml:space="preserve"> generation methods (Bayesian Network, GAN &amp; GPT). As such, the data generation methods chosen for this study represent a broad spectrum of current </w:t>
      </w:r>
      <w:r w:rsidR="009D023F">
        <w:rPr>
          <w:rFonts w:ascii="Arial" w:hAnsi="Arial" w:cs="Arial"/>
          <w:lang w:val="en-US"/>
        </w:rPr>
        <w:t>synthetic data</w:t>
      </w:r>
      <w:r>
        <w:rPr>
          <w:rFonts w:ascii="Arial" w:hAnsi="Arial" w:cs="Arial"/>
          <w:lang w:val="en-US"/>
        </w:rPr>
        <w:t xml:space="preserve"> generation techniques, from traditional statistical methods to cutting-edge deep learning</w:t>
      </w:r>
      <w:r w:rsidR="007C6D75">
        <w:rPr>
          <w:rFonts w:ascii="Arial" w:hAnsi="Arial" w:cs="Arial"/>
          <w:lang w:val="en-US"/>
        </w:rPr>
        <w:t>, generative</w:t>
      </w:r>
      <w:r>
        <w:rPr>
          <w:rFonts w:ascii="Arial" w:hAnsi="Arial" w:cs="Arial"/>
          <w:lang w:val="en-US"/>
        </w:rPr>
        <w:t xml:space="preserve"> approaches. These were chosen to provide a comprehensive view of the current capabilities of </w:t>
      </w:r>
      <w:r w:rsidR="009D023F">
        <w:rPr>
          <w:rFonts w:ascii="Arial" w:hAnsi="Arial" w:cs="Arial"/>
          <w:lang w:val="en-US"/>
        </w:rPr>
        <w:t>synthetic data</w:t>
      </w:r>
      <w:r>
        <w:rPr>
          <w:rFonts w:ascii="Arial" w:hAnsi="Arial" w:cs="Arial"/>
          <w:lang w:val="en-US"/>
        </w:rPr>
        <w:t xml:space="preserve"> generation.</w:t>
      </w:r>
    </w:p>
    <w:p w14:paraId="438B5335" w14:textId="09DF7EA9" w:rsidR="00F06E79" w:rsidRDefault="00F06E79" w:rsidP="00F06E79">
      <w:pPr>
        <w:rPr>
          <w:rFonts w:ascii="Arial" w:hAnsi="Arial" w:cs="Arial"/>
          <w:lang w:val="en-US"/>
        </w:rPr>
      </w:pPr>
      <w:r>
        <w:rPr>
          <w:rFonts w:ascii="Arial" w:hAnsi="Arial" w:cs="Arial"/>
          <w:lang w:val="en-US"/>
        </w:rPr>
        <w:t xml:space="preserve">Furthermore, by examining the strengths and weaknesses of various </w:t>
      </w:r>
      <w:r w:rsidR="009D023F">
        <w:rPr>
          <w:rFonts w:ascii="Arial" w:hAnsi="Arial" w:cs="Arial"/>
          <w:lang w:val="en-US"/>
        </w:rPr>
        <w:t>synthetic data</w:t>
      </w:r>
      <w:r>
        <w:rPr>
          <w:rFonts w:ascii="Arial" w:hAnsi="Arial" w:cs="Arial"/>
          <w:lang w:val="en-US"/>
        </w:rPr>
        <w:t xml:space="preserve"> generation methods regarding data privacy, robustness &amp; scalability</w:t>
      </w:r>
      <w:r w:rsidR="00EF1CB8">
        <w:rPr>
          <w:rFonts w:ascii="Arial" w:hAnsi="Arial" w:cs="Arial"/>
          <w:lang w:val="en-US"/>
        </w:rPr>
        <w:t xml:space="preserve">, </w:t>
      </w:r>
      <w:r>
        <w:rPr>
          <w:rFonts w:ascii="Arial" w:hAnsi="Arial" w:cs="Arial"/>
          <w:lang w:val="en-US"/>
        </w:rPr>
        <w:t>fidelity</w:t>
      </w:r>
      <w:r w:rsidR="00206398">
        <w:rPr>
          <w:rFonts w:ascii="Arial" w:hAnsi="Arial" w:cs="Arial"/>
          <w:lang w:val="en-US"/>
        </w:rPr>
        <w:t xml:space="preserve"> </w:t>
      </w:r>
      <w:r w:rsidR="0077271E">
        <w:rPr>
          <w:rFonts w:ascii="Arial" w:hAnsi="Arial" w:cs="Arial"/>
          <w:lang w:val="en-US"/>
        </w:rPr>
        <w:t>and</w:t>
      </w:r>
      <w:r w:rsidR="00206398">
        <w:rPr>
          <w:rFonts w:ascii="Arial" w:hAnsi="Arial" w:cs="Arial"/>
          <w:lang w:val="en-US"/>
        </w:rPr>
        <w:t xml:space="preserve"> utility</w:t>
      </w:r>
      <w:r>
        <w:rPr>
          <w:rFonts w:ascii="Arial" w:hAnsi="Arial" w:cs="Arial"/>
          <w:lang w:val="en-US"/>
        </w:rPr>
        <w:t xml:space="preserve">, we can identify the optimal </w:t>
      </w:r>
      <w:r w:rsidR="009D023F">
        <w:rPr>
          <w:rFonts w:ascii="Arial" w:hAnsi="Arial" w:cs="Arial"/>
          <w:lang w:val="en-US"/>
        </w:rPr>
        <w:t>synthetic data</w:t>
      </w:r>
      <w:r>
        <w:rPr>
          <w:rFonts w:ascii="Arial" w:hAnsi="Arial" w:cs="Arial"/>
          <w:lang w:val="en-US"/>
        </w:rPr>
        <w:t xml:space="preserve"> generation technique depending on the requirements.</w:t>
      </w:r>
      <w:r w:rsidR="00BF61A1">
        <w:rPr>
          <w:rFonts w:ascii="Arial" w:hAnsi="Arial" w:cs="Arial"/>
          <w:lang w:val="en-US"/>
        </w:rPr>
        <w:t xml:space="preserve"> For example, </w:t>
      </w:r>
      <w:r w:rsidR="00283B6B">
        <w:rPr>
          <w:rFonts w:ascii="Arial" w:hAnsi="Arial" w:cs="Arial"/>
          <w:lang w:val="en-US"/>
        </w:rPr>
        <w:t xml:space="preserve">a low-fidelity </w:t>
      </w:r>
      <w:r w:rsidR="009D023F">
        <w:rPr>
          <w:rFonts w:ascii="Arial" w:hAnsi="Arial" w:cs="Arial"/>
          <w:lang w:val="en-US"/>
        </w:rPr>
        <w:t>synthetic data</w:t>
      </w:r>
      <w:r w:rsidR="00283B6B">
        <w:rPr>
          <w:rFonts w:ascii="Arial" w:hAnsi="Arial" w:cs="Arial"/>
          <w:lang w:val="en-US"/>
        </w:rPr>
        <w:t xml:space="preserve">set may be sufficient if the intended use is to </w:t>
      </w:r>
      <w:r w:rsidR="00335CF3">
        <w:rPr>
          <w:rFonts w:ascii="Arial" w:hAnsi="Arial" w:cs="Arial"/>
          <w:lang w:val="en-US"/>
        </w:rPr>
        <w:t>generate</w:t>
      </w:r>
      <w:r w:rsidR="00283B6B">
        <w:rPr>
          <w:rFonts w:ascii="Arial" w:hAnsi="Arial" w:cs="Arial"/>
          <w:lang w:val="en-US"/>
        </w:rPr>
        <w:t xml:space="preserve"> programming code whereas a high-fidelity </w:t>
      </w:r>
      <w:r w:rsidR="009D023F">
        <w:rPr>
          <w:rFonts w:ascii="Arial" w:hAnsi="Arial" w:cs="Arial"/>
          <w:lang w:val="en-US"/>
        </w:rPr>
        <w:t>synthetic data</w:t>
      </w:r>
      <w:r w:rsidR="00283B6B">
        <w:rPr>
          <w:rFonts w:ascii="Arial" w:hAnsi="Arial" w:cs="Arial"/>
          <w:lang w:val="en-US"/>
        </w:rPr>
        <w:t xml:space="preserve">set may be needed if the intention is to </w:t>
      </w:r>
      <w:r w:rsidR="00335CF3">
        <w:rPr>
          <w:rFonts w:ascii="Arial" w:hAnsi="Arial" w:cs="Arial"/>
          <w:lang w:val="en-US"/>
        </w:rPr>
        <w:t xml:space="preserve">build </w:t>
      </w:r>
      <w:r w:rsidR="00E40E45">
        <w:rPr>
          <w:rFonts w:ascii="Arial" w:hAnsi="Arial" w:cs="Arial"/>
          <w:lang w:val="en-US"/>
        </w:rPr>
        <w:t>predictive models.</w:t>
      </w:r>
      <w:r w:rsidR="00B440EB">
        <w:rPr>
          <w:rFonts w:ascii="Arial" w:hAnsi="Arial" w:cs="Arial"/>
          <w:lang w:val="en-US"/>
        </w:rPr>
        <w:t xml:space="preserve"> I</w:t>
      </w:r>
      <w:r w:rsidR="00B440EB" w:rsidRPr="0027719D">
        <w:rPr>
          <w:rFonts w:ascii="Arial" w:hAnsi="Arial" w:cs="Arial"/>
          <w:lang w:val="en-US"/>
        </w:rPr>
        <w:t>t</w:t>
      </w:r>
      <w:r w:rsidR="00B440EB">
        <w:rPr>
          <w:rFonts w:ascii="Arial" w:hAnsi="Arial" w:cs="Arial"/>
          <w:lang w:val="en-US"/>
        </w:rPr>
        <w:t xml:space="preserve"> is</w:t>
      </w:r>
      <w:r w:rsidR="00B440EB" w:rsidRPr="0027719D">
        <w:rPr>
          <w:rFonts w:ascii="Arial" w:hAnsi="Arial" w:cs="Arial"/>
          <w:lang w:val="en-US"/>
        </w:rPr>
        <w:t xml:space="preserve"> important to note that higher fidelity in </w:t>
      </w:r>
      <w:r w:rsidR="009D023F">
        <w:rPr>
          <w:rFonts w:ascii="Arial" w:hAnsi="Arial" w:cs="Arial"/>
          <w:lang w:val="en-US"/>
        </w:rPr>
        <w:t>synthetic data</w:t>
      </w:r>
      <w:r w:rsidR="00B440EB" w:rsidRPr="0027719D">
        <w:rPr>
          <w:rFonts w:ascii="Arial" w:hAnsi="Arial" w:cs="Arial"/>
          <w:lang w:val="en-US"/>
        </w:rPr>
        <w:t>sets might compromise privacy, as more detailed and accurate representations could inadvertently reveal sensitive information.</w:t>
      </w:r>
      <w:r>
        <w:rPr>
          <w:rFonts w:ascii="Arial" w:hAnsi="Arial" w:cs="Arial"/>
          <w:lang w:val="en-US"/>
        </w:rPr>
        <w:t xml:space="preserve"> </w:t>
      </w:r>
      <w:r>
        <w:rPr>
          <w:rFonts w:ascii="Arial" w:hAnsi="Arial" w:cs="Arial"/>
          <w:lang w:val="en-US"/>
        </w:rPr>
        <w:lastRenderedPageBreak/>
        <w:t xml:space="preserve">This can guide future development in </w:t>
      </w:r>
      <w:r w:rsidR="009D023F">
        <w:rPr>
          <w:rFonts w:ascii="Arial" w:hAnsi="Arial" w:cs="Arial"/>
          <w:lang w:val="en-US"/>
        </w:rPr>
        <w:t>synthetic data</w:t>
      </w:r>
      <w:r>
        <w:rPr>
          <w:rFonts w:ascii="Arial" w:hAnsi="Arial" w:cs="Arial"/>
          <w:lang w:val="en-US"/>
        </w:rPr>
        <w:t xml:space="preserve"> generation, leading to more reliable and accurate </w:t>
      </w:r>
      <w:r w:rsidR="009D023F">
        <w:rPr>
          <w:rFonts w:ascii="Arial" w:hAnsi="Arial" w:cs="Arial"/>
          <w:lang w:val="en-US"/>
        </w:rPr>
        <w:t>synthetic data</w:t>
      </w:r>
      <w:r>
        <w:rPr>
          <w:rFonts w:ascii="Arial" w:hAnsi="Arial" w:cs="Arial"/>
          <w:lang w:val="en-US"/>
        </w:rPr>
        <w:t>sets</w:t>
      </w:r>
      <w:r w:rsidR="00335CF3">
        <w:rPr>
          <w:rFonts w:ascii="Arial" w:hAnsi="Arial" w:cs="Arial"/>
          <w:lang w:val="en-US"/>
        </w:rPr>
        <w:t xml:space="preserve"> that are fit-for-purpose</w:t>
      </w:r>
      <w:r w:rsidR="00AE7157">
        <w:rPr>
          <w:rFonts w:ascii="Arial" w:hAnsi="Arial" w:cs="Arial"/>
          <w:lang w:val="en-US"/>
        </w:rPr>
        <w:t>.</w:t>
      </w:r>
      <w:r w:rsidR="009909AE">
        <w:rPr>
          <w:rFonts w:ascii="Arial" w:hAnsi="Arial" w:cs="Arial"/>
          <w:lang w:val="en-US"/>
        </w:rPr>
        <w:t xml:space="preserve"> </w:t>
      </w:r>
    </w:p>
    <w:p w14:paraId="5303F6BD" w14:textId="4DD5F97E" w:rsidR="00F06E79" w:rsidRDefault="00F06E79" w:rsidP="007545CE">
      <w:pPr>
        <w:rPr>
          <w:rFonts w:ascii="Arial" w:hAnsi="Arial" w:cs="Arial"/>
          <w:lang w:val="en-US"/>
        </w:rPr>
      </w:pPr>
      <w:r>
        <w:rPr>
          <w:rFonts w:ascii="Arial" w:hAnsi="Arial" w:cs="Arial"/>
          <w:lang w:val="en-US"/>
        </w:rPr>
        <w:t xml:space="preserve">Privacy will be </w:t>
      </w:r>
      <w:r w:rsidR="00DD1E59">
        <w:rPr>
          <w:rFonts w:ascii="Arial" w:hAnsi="Arial" w:cs="Arial"/>
          <w:lang w:val="en-US"/>
        </w:rPr>
        <w:t xml:space="preserve">evaluated </w:t>
      </w:r>
      <w:r>
        <w:rPr>
          <w:rFonts w:ascii="Arial" w:hAnsi="Arial" w:cs="Arial"/>
          <w:lang w:val="en-US"/>
        </w:rPr>
        <w:t>by multiple tests for differential privacy, robustness &amp; scalabilty</w:t>
      </w:r>
      <w:r w:rsidR="00DD1E59">
        <w:rPr>
          <w:rFonts w:ascii="Arial" w:hAnsi="Arial" w:cs="Arial"/>
          <w:lang w:val="en-US"/>
        </w:rPr>
        <w:t xml:space="preserve"> characterized</w:t>
      </w:r>
      <w:r>
        <w:rPr>
          <w:rFonts w:ascii="Arial" w:hAnsi="Arial" w:cs="Arial"/>
          <w:lang w:val="en-US"/>
        </w:rPr>
        <w:t xml:space="preserve"> by evaluating the </w:t>
      </w:r>
      <w:r w:rsidR="001E3A3F">
        <w:rPr>
          <w:rFonts w:ascii="Arial" w:hAnsi="Arial" w:cs="Arial"/>
          <w:lang w:val="en-US"/>
        </w:rPr>
        <w:t xml:space="preserve">generalization </w:t>
      </w:r>
      <w:r>
        <w:rPr>
          <w:rFonts w:ascii="Arial" w:hAnsi="Arial" w:cs="Arial"/>
          <w:lang w:val="en-US"/>
        </w:rPr>
        <w:t xml:space="preserve">of the methods to reproduce the results on </w:t>
      </w:r>
      <w:r w:rsidR="00DD1E59">
        <w:rPr>
          <w:rFonts w:ascii="Arial" w:hAnsi="Arial" w:cs="Arial"/>
          <w:lang w:val="en-US"/>
        </w:rPr>
        <w:t xml:space="preserve">various </w:t>
      </w:r>
      <w:r>
        <w:rPr>
          <w:rFonts w:ascii="Arial" w:hAnsi="Arial" w:cs="Arial"/>
          <w:lang w:val="en-US"/>
        </w:rPr>
        <w:t xml:space="preserve">diseases or bigger data sources, ideally with </w:t>
      </w:r>
      <w:r w:rsidR="00DD1E59">
        <w:rPr>
          <w:rFonts w:ascii="Arial" w:hAnsi="Arial" w:cs="Arial"/>
          <w:lang w:val="en-US"/>
        </w:rPr>
        <w:t xml:space="preserve">modest </w:t>
      </w:r>
      <w:r>
        <w:rPr>
          <w:rFonts w:ascii="Arial" w:hAnsi="Arial" w:cs="Arial"/>
          <w:lang w:val="en-US"/>
        </w:rPr>
        <w:t xml:space="preserve">computational resources and </w:t>
      </w:r>
      <w:r w:rsidR="00DD1E59">
        <w:rPr>
          <w:rFonts w:ascii="Arial" w:hAnsi="Arial" w:cs="Arial"/>
          <w:lang w:val="en-US"/>
        </w:rPr>
        <w:t xml:space="preserve">minimal </w:t>
      </w:r>
      <w:r>
        <w:rPr>
          <w:rFonts w:ascii="Arial" w:hAnsi="Arial" w:cs="Arial"/>
          <w:lang w:val="en-US"/>
        </w:rPr>
        <w:t>manual interventions in the training and data generation process</w:t>
      </w:r>
      <w:r w:rsidR="00DD1E59">
        <w:rPr>
          <w:rFonts w:ascii="Arial" w:hAnsi="Arial" w:cs="Arial"/>
          <w:lang w:val="en-US"/>
        </w:rPr>
        <w:t>es</w:t>
      </w:r>
      <w:r>
        <w:rPr>
          <w:rFonts w:ascii="Arial" w:hAnsi="Arial" w:cs="Arial"/>
          <w:lang w:val="en-US"/>
        </w:rPr>
        <w:t xml:space="preserve">. </w:t>
      </w:r>
      <w:r w:rsidR="00420E0F">
        <w:rPr>
          <w:rFonts w:ascii="Arial" w:hAnsi="Arial" w:cs="Arial"/>
          <w:lang w:val="en-US"/>
        </w:rPr>
        <w:t xml:space="preserve">The </w:t>
      </w:r>
      <w:r w:rsidR="009D023F">
        <w:rPr>
          <w:rFonts w:ascii="Arial" w:hAnsi="Arial" w:cs="Arial"/>
          <w:lang w:val="en-US"/>
        </w:rPr>
        <w:t>synthetic data</w:t>
      </w:r>
      <w:r w:rsidR="00420E0F">
        <w:rPr>
          <w:rFonts w:ascii="Arial" w:hAnsi="Arial" w:cs="Arial"/>
          <w:lang w:val="en-US"/>
        </w:rPr>
        <w:t xml:space="preserve">sets resulting from this study will be evaluated for privacy risk, and </w:t>
      </w:r>
      <w:r w:rsidR="00DD1E59">
        <w:rPr>
          <w:rFonts w:ascii="Arial" w:hAnsi="Arial" w:cs="Arial"/>
          <w:lang w:val="en-US"/>
        </w:rPr>
        <w:t xml:space="preserve">only when there are no critical concerns (i.e, risks are adjuged to be minimal and thus acceptable), </w:t>
      </w:r>
      <w:r w:rsidR="00C26402">
        <w:rPr>
          <w:rFonts w:ascii="Arial" w:hAnsi="Arial" w:cs="Arial"/>
          <w:lang w:val="en-US"/>
        </w:rPr>
        <w:t>these data sets might</w:t>
      </w:r>
      <w:r w:rsidR="007545CE">
        <w:rPr>
          <w:rFonts w:ascii="Arial" w:hAnsi="Arial" w:cs="Arial"/>
          <w:lang w:val="en-US"/>
        </w:rPr>
        <w:t xml:space="preserve"> be shareable or even</w:t>
      </w:r>
      <w:r w:rsidR="00C26402">
        <w:rPr>
          <w:rFonts w:ascii="Arial" w:hAnsi="Arial" w:cs="Arial"/>
          <w:lang w:val="en-US"/>
        </w:rPr>
        <w:t xml:space="preserve"> become available for </w:t>
      </w:r>
      <w:r w:rsidR="00893497">
        <w:rPr>
          <w:rFonts w:ascii="Arial" w:hAnsi="Arial" w:cs="Arial"/>
          <w:lang w:val="en-US"/>
        </w:rPr>
        <w:t>o</w:t>
      </w:r>
      <w:r w:rsidR="00C26402">
        <w:rPr>
          <w:rFonts w:ascii="Arial" w:hAnsi="Arial" w:cs="Arial"/>
          <w:lang w:val="en-US"/>
        </w:rPr>
        <w:t xml:space="preserve">pen </w:t>
      </w:r>
      <w:r w:rsidR="00893497">
        <w:rPr>
          <w:rFonts w:ascii="Arial" w:hAnsi="Arial" w:cs="Arial"/>
          <w:lang w:val="en-US"/>
        </w:rPr>
        <w:t>access</w:t>
      </w:r>
      <w:r w:rsidR="00420E0F">
        <w:rPr>
          <w:rFonts w:ascii="Arial" w:hAnsi="Arial" w:cs="Arial"/>
          <w:lang w:val="en-US"/>
        </w:rPr>
        <w:t xml:space="preserve">. </w:t>
      </w:r>
      <w:r w:rsidR="00B32CC2" w:rsidRPr="00B32CC2">
        <w:rPr>
          <w:rFonts w:ascii="Arial" w:hAnsi="Arial" w:cs="Arial"/>
          <w:lang w:val="en-US"/>
        </w:rPr>
        <w:t xml:space="preserve">This approach will demonstrate a mechanism for generating and releasing </w:t>
      </w:r>
      <w:r w:rsidR="009D023F">
        <w:rPr>
          <w:rFonts w:ascii="Arial" w:hAnsi="Arial" w:cs="Arial"/>
          <w:lang w:val="en-US"/>
        </w:rPr>
        <w:t>synthetic data</w:t>
      </w:r>
      <w:r w:rsidR="00B32CC2" w:rsidRPr="00B32CC2">
        <w:rPr>
          <w:rFonts w:ascii="Arial" w:hAnsi="Arial" w:cs="Arial"/>
          <w:lang w:val="en-US"/>
        </w:rPr>
        <w:t xml:space="preserve"> derived from specific real-world sources, thus making it available for use by the wider research community.</w:t>
      </w:r>
      <w:r w:rsidR="00420E0F">
        <w:rPr>
          <w:rFonts w:ascii="Arial" w:hAnsi="Arial" w:cs="Arial"/>
          <w:lang w:val="en-US"/>
        </w:rPr>
        <w:t xml:space="preserve"> </w:t>
      </w:r>
      <w:r w:rsidR="00374233">
        <w:rPr>
          <w:rFonts w:ascii="Arial" w:hAnsi="Arial" w:cs="Arial"/>
          <w:lang w:val="en-US"/>
        </w:rPr>
        <w:t xml:space="preserve">To evaluate </w:t>
      </w:r>
      <w:r>
        <w:rPr>
          <w:rFonts w:ascii="Arial" w:hAnsi="Arial" w:cs="Arial"/>
          <w:lang w:val="en-US"/>
        </w:rPr>
        <w:t>fidelity, we wil</w:t>
      </w:r>
      <w:r w:rsidR="004C63E1">
        <w:rPr>
          <w:rFonts w:ascii="Arial" w:hAnsi="Arial" w:cs="Arial"/>
          <w:lang w:val="en-US"/>
        </w:rPr>
        <w:t xml:space="preserve">l evaluate the statistical similarity of </w:t>
      </w:r>
      <w:r w:rsidR="009D023F">
        <w:rPr>
          <w:rFonts w:ascii="Arial" w:hAnsi="Arial" w:cs="Arial"/>
          <w:lang w:val="en-US"/>
        </w:rPr>
        <w:t>synthetic data</w:t>
      </w:r>
      <w:r w:rsidR="004C63E1">
        <w:rPr>
          <w:rFonts w:ascii="Arial" w:hAnsi="Arial" w:cs="Arial"/>
          <w:lang w:val="en-US"/>
        </w:rPr>
        <w:t xml:space="preserve"> to the </w:t>
      </w:r>
      <w:r w:rsidR="009D023F">
        <w:rPr>
          <w:rFonts w:ascii="Arial" w:hAnsi="Arial" w:cs="Arial"/>
          <w:lang w:val="en-US"/>
        </w:rPr>
        <w:t>original data</w:t>
      </w:r>
      <w:r w:rsidR="004C63E1">
        <w:rPr>
          <w:rFonts w:ascii="Arial" w:hAnsi="Arial" w:cs="Arial"/>
          <w:lang w:val="en-US"/>
        </w:rPr>
        <w:t xml:space="preserve">. We will also evaluate </w:t>
      </w:r>
      <w:r>
        <w:rPr>
          <w:rFonts w:ascii="Arial" w:hAnsi="Arial" w:cs="Arial"/>
          <w:lang w:val="en-US"/>
        </w:rPr>
        <w:t>the</w:t>
      </w:r>
      <w:r w:rsidR="004C63E1">
        <w:rPr>
          <w:rFonts w:ascii="Arial" w:hAnsi="Arial" w:cs="Arial"/>
          <w:lang w:val="en-US"/>
        </w:rPr>
        <w:t xml:space="preserve"> utility of the generated da</w:t>
      </w:r>
      <w:r w:rsidR="00285388">
        <w:rPr>
          <w:rFonts w:ascii="Arial" w:hAnsi="Arial" w:cs="Arial"/>
          <w:lang w:val="en-US"/>
        </w:rPr>
        <w:t>ta</w:t>
      </w:r>
      <w:r w:rsidR="004C63E1">
        <w:rPr>
          <w:rFonts w:ascii="Arial" w:hAnsi="Arial" w:cs="Arial"/>
          <w:lang w:val="en-US"/>
        </w:rPr>
        <w:t xml:space="preserve"> - the</w:t>
      </w:r>
      <w:r>
        <w:rPr>
          <w:rFonts w:ascii="Arial" w:hAnsi="Arial" w:cs="Arial"/>
          <w:lang w:val="en-US"/>
        </w:rPr>
        <w:t xml:space="preserve"> usability of </w:t>
      </w:r>
      <w:r w:rsidR="009D023F">
        <w:rPr>
          <w:rFonts w:ascii="Arial" w:hAnsi="Arial" w:cs="Arial"/>
          <w:lang w:val="en-US"/>
        </w:rPr>
        <w:t>synthetic data</w:t>
      </w:r>
      <w:r>
        <w:rPr>
          <w:rFonts w:ascii="Arial" w:hAnsi="Arial" w:cs="Arial"/>
          <w:lang w:val="en-US"/>
        </w:rPr>
        <w:t xml:space="preserve"> in </w:t>
      </w:r>
      <w:r w:rsidR="00F018A3">
        <w:rPr>
          <w:rFonts w:ascii="Arial" w:hAnsi="Arial" w:cs="Arial"/>
          <w:lang w:val="en-US"/>
        </w:rPr>
        <w:t xml:space="preserve">various typical </w:t>
      </w:r>
      <w:r>
        <w:rPr>
          <w:rFonts w:ascii="Arial" w:hAnsi="Arial" w:cs="Arial"/>
          <w:lang w:val="en-US"/>
        </w:rPr>
        <w:t>RWE-analysis scenarios</w:t>
      </w:r>
      <w:r w:rsidR="00FB4B2C">
        <w:rPr>
          <w:rFonts w:ascii="Arial" w:hAnsi="Arial" w:cs="Arial"/>
          <w:lang w:val="en-US"/>
        </w:rPr>
        <w:t xml:space="preserve"> as well as the technical suitability to generate analysis scripts or complex analyses</w:t>
      </w:r>
      <w:r>
        <w:rPr>
          <w:rFonts w:ascii="Arial" w:hAnsi="Arial" w:cs="Arial"/>
          <w:lang w:val="en-US"/>
        </w:rPr>
        <w:t xml:space="preserve">. </w:t>
      </w:r>
    </w:p>
    <w:p w14:paraId="613CC1F2" w14:textId="4E8D43C6" w:rsidR="00E27242" w:rsidRDefault="00E27242" w:rsidP="007545CE">
      <w:pPr>
        <w:rPr>
          <w:rFonts w:ascii="Arial" w:hAnsi="Arial" w:cs="Arial"/>
          <w:lang w:val="en-US"/>
        </w:rPr>
      </w:pPr>
      <w:r w:rsidRPr="00E27242">
        <w:rPr>
          <w:rFonts w:ascii="Arial" w:hAnsi="Arial" w:cs="Arial"/>
          <w:lang w:val="en-US"/>
        </w:rPr>
        <w:t xml:space="preserve">By addressing these points, this study will contribute substantially to the emerging field of </w:t>
      </w:r>
      <w:r w:rsidR="009D023F">
        <w:rPr>
          <w:rFonts w:ascii="Arial" w:hAnsi="Arial" w:cs="Arial"/>
          <w:lang w:val="en-US"/>
        </w:rPr>
        <w:t>synthetic data</w:t>
      </w:r>
      <w:r w:rsidRPr="00E27242">
        <w:rPr>
          <w:rFonts w:ascii="Arial" w:hAnsi="Arial" w:cs="Arial"/>
          <w:lang w:val="en-US"/>
        </w:rPr>
        <w:t xml:space="preserve"> in healthcare research, potentially lessening the burden of accessing German health claims data for a broader scientific audience and thus accelerating data access, leading to richer data insights.</w:t>
      </w:r>
    </w:p>
    <w:p w14:paraId="14C7FA86" w14:textId="1A97FB8F" w:rsidR="00F27D31" w:rsidRPr="00420D04" w:rsidRDefault="008974E9">
      <w:pPr>
        <w:pStyle w:val="berschrift1"/>
        <w:rPr>
          <w:rFonts w:ascii="Arial" w:hAnsi="Arial" w:cs="Arial"/>
        </w:rPr>
      </w:pPr>
      <w:bookmarkStart w:id="14" w:name="_Toc152062893"/>
      <w:bookmarkStart w:id="15" w:name="_Toc152063206"/>
      <w:bookmarkStart w:id="16" w:name="_Toc152150445"/>
      <w:bookmarkStart w:id="17" w:name="_Toc158789176"/>
      <w:bookmarkEnd w:id="14"/>
      <w:bookmarkEnd w:id="15"/>
      <w:bookmarkEnd w:id="16"/>
      <w:r w:rsidRPr="00420D04">
        <w:rPr>
          <w:rFonts w:ascii="Arial" w:hAnsi="Arial" w:cs="Arial"/>
        </w:rPr>
        <w:t>Objectives and Hypotheses</w:t>
      </w:r>
      <w:bookmarkEnd w:id="17"/>
    </w:p>
    <w:p w14:paraId="6A635F1D" w14:textId="77777777" w:rsidR="00F27D31" w:rsidRPr="0000285E" w:rsidRDefault="008974E9">
      <w:pPr>
        <w:pStyle w:val="berschrift2"/>
        <w:rPr>
          <w:rFonts w:ascii="Arial" w:hAnsi="Arial" w:cs="Arial"/>
        </w:rPr>
      </w:pPr>
      <w:bookmarkStart w:id="18" w:name="_Toc158789177"/>
      <w:r w:rsidRPr="0000285E">
        <w:rPr>
          <w:rFonts w:ascii="Arial" w:hAnsi="Arial" w:cs="Arial"/>
        </w:rPr>
        <w:t>Primary Objective(s) &amp; Hypothesis(es)</w:t>
      </w:r>
      <w:bookmarkEnd w:id="18"/>
    </w:p>
    <w:p w14:paraId="3830DBDE" w14:textId="0755D77C" w:rsidR="00582EFC" w:rsidRPr="00433BE1" w:rsidRDefault="001D65D2" w:rsidP="00433BE1">
      <w:pPr>
        <w:rPr>
          <w:rFonts w:ascii="Arial" w:hAnsi="Arial" w:cs="Arial"/>
        </w:rPr>
      </w:pPr>
      <w:r>
        <w:rPr>
          <w:rFonts w:ascii="Arial" w:hAnsi="Arial" w:cs="Arial"/>
        </w:rPr>
        <w:t xml:space="preserve">The primary objectives are the following: </w:t>
      </w:r>
    </w:p>
    <w:p w14:paraId="7FB439F7" w14:textId="1C6DE3AA" w:rsidR="004C7C2A" w:rsidRPr="00607236" w:rsidRDefault="004C7C2A" w:rsidP="00253641">
      <w:pPr>
        <w:pStyle w:val="Listenabsatz"/>
        <w:numPr>
          <w:ilvl w:val="0"/>
          <w:numId w:val="41"/>
        </w:numPr>
        <w:rPr>
          <w:rFonts w:ascii="Arial" w:hAnsi="Arial" w:cs="Arial"/>
        </w:rPr>
      </w:pPr>
      <w:r w:rsidRPr="00607236">
        <w:rPr>
          <w:rFonts w:ascii="Arial" w:hAnsi="Arial" w:cs="Arial"/>
        </w:rPr>
        <w:t>T</w:t>
      </w:r>
      <w:r w:rsidR="00BF1C53" w:rsidRPr="00607236">
        <w:rPr>
          <w:rFonts w:ascii="Arial" w:hAnsi="Arial" w:cs="Arial"/>
        </w:rPr>
        <w:t xml:space="preserve">o </w:t>
      </w:r>
      <w:r w:rsidR="00FA5E79">
        <w:rPr>
          <w:rFonts w:ascii="Arial" w:hAnsi="Arial" w:cs="Arial"/>
        </w:rPr>
        <w:t>test</w:t>
      </w:r>
      <w:r w:rsidR="008D6592">
        <w:rPr>
          <w:rFonts w:ascii="Arial" w:hAnsi="Arial" w:cs="Arial"/>
        </w:rPr>
        <w:t xml:space="preserve"> </w:t>
      </w:r>
      <w:r w:rsidR="00655EBC" w:rsidRPr="00607236">
        <w:rPr>
          <w:rFonts w:ascii="Arial" w:hAnsi="Arial" w:cs="Arial"/>
        </w:rPr>
        <w:t xml:space="preserve">different methods </w:t>
      </w:r>
      <w:r w:rsidR="004605D5">
        <w:rPr>
          <w:rFonts w:ascii="Arial" w:hAnsi="Arial" w:cs="Arial"/>
        </w:rPr>
        <w:t>for</w:t>
      </w:r>
      <w:r w:rsidR="00655EBC" w:rsidRPr="00607236">
        <w:rPr>
          <w:rFonts w:ascii="Arial" w:hAnsi="Arial" w:cs="Arial"/>
        </w:rPr>
        <w:t xml:space="preserve"> generating</w:t>
      </w:r>
      <w:r w:rsidR="00655EBC" w:rsidRPr="00C525C1">
        <w:rPr>
          <w:rFonts w:ascii="Arial" w:hAnsi="Arial" w:cs="Arial"/>
        </w:rPr>
        <w:t xml:space="preserve"> </w:t>
      </w:r>
      <w:r w:rsidR="009D023F">
        <w:rPr>
          <w:rFonts w:ascii="Arial" w:hAnsi="Arial" w:cs="Arial"/>
        </w:rPr>
        <w:t>synthetic data</w:t>
      </w:r>
      <w:r w:rsidR="00655EBC" w:rsidRPr="00C525C1">
        <w:rPr>
          <w:rFonts w:ascii="Arial" w:hAnsi="Arial" w:cs="Arial"/>
        </w:rPr>
        <w:t xml:space="preserve"> for patients with Systemic Lupus Erythematosus and </w:t>
      </w:r>
      <w:r w:rsidR="00253641" w:rsidRPr="00C525C1">
        <w:rPr>
          <w:rFonts w:ascii="Arial" w:hAnsi="Arial" w:cs="Arial"/>
        </w:rPr>
        <w:t xml:space="preserve">evaluate the data </w:t>
      </w:r>
      <w:r w:rsidR="00BF1C53" w:rsidRPr="00607236">
        <w:rPr>
          <w:rFonts w:ascii="Arial" w:hAnsi="Arial" w:cs="Arial"/>
        </w:rPr>
        <w:t>in terms of privacy</w:t>
      </w:r>
      <w:r w:rsidR="00CA4079" w:rsidRPr="00607236">
        <w:rPr>
          <w:rFonts w:ascii="Arial" w:hAnsi="Arial" w:cs="Arial"/>
        </w:rPr>
        <w:t>-preservation</w:t>
      </w:r>
      <w:r w:rsidR="00B64BBE" w:rsidRPr="00FD4AB7">
        <w:rPr>
          <w:rFonts w:ascii="Arial" w:hAnsi="Arial" w:cs="Arial"/>
        </w:rPr>
        <w:t>, scalability &amp; robustness</w:t>
      </w:r>
      <w:r w:rsidR="00B64BBE">
        <w:rPr>
          <w:rFonts w:ascii="Arial" w:hAnsi="Arial" w:cs="Arial"/>
        </w:rPr>
        <w:t xml:space="preserve"> </w:t>
      </w:r>
      <w:r w:rsidR="00DA3265">
        <w:rPr>
          <w:rFonts w:ascii="Arial" w:hAnsi="Arial" w:cs="Arial"/>
        </w:rPr>
        <w:t>and</w:t>
      </w:r>
      <w:r w:rsidR="00DA3265" w:rsidRPr="001009C6">
        <w:rPr>
          <w:rFonts w:ascii="Arial" w:hAnsi="Arial" w:cs="Arial"/>
        </w:rPr>
        <w:t xml:space="preserve"> </w:t>
      </w:r>
      <w:r w:rsidR="00DA3265">
        <w:rPr>
          <w:rFonts w:ascii="Arial" w:hAnsi="Arial" w:cs="Arial"/>
        </w:rPr>
        <w:t>fidelity</w:t>
      </w:r>
      <w:r w:rsidR="00795903">
        <w:rPr>
          <w:rFonts w:ascii="Arial" w:hAnsi="Arial" w:cs="Arial"/>
        </w:rPr>
        <w:t>.</w:t>
      </w:r>
    </w:p>
    <w:p w14:paraId="5B246857" w14:textId="2D17EE9B" w:rsidR="00BF1C53" w:rsidRPr="00420D04" w:rsidRDefault="00F56AEA" w:rsidP="00BF1C53">
      <w:pPr>
        <w:rPr>
          <w:rFonts w:ascii="Arial" w:hAnsi="Arial" w:cs="Arial"/>
        </w:rPr>
      </w:pPr>
      <w:r>
        <w:rPr>
          <w:rFonts w:ascii="Arial" w:hAnsi="Arial" w:cs="Arial"/>
        </w:rPr>
        <w:t xml:space="preserve">The strengths and limitations of each approach will be described. </w:t>
      </w:r>
      <w:r w:rsidR="00CA4079">
        <w:rPr>
          <w:rFonts w:ascii="Arial" w:hAnsi="Arial" w:cs="Arial"/>
        </w:rPr>
        <w:t>No</w:t>
      </w:r>
      <w:r w:rsidR="002065E4">
        <w:rPr>
          <w:rFonts w:ascii="Arial" w:hAnsi="Arial" w:cs="Arial"/>
        </w:rPr>
        <w:t xml:space="preserve"> hypothesis-</w:t>
      </w:r>
      <w:r w:rsidR="00CA4079">
        <w:rPr>
          <w:rFonts w:ascii="Arial" w:hAnsi="Arial" w:cs="Arial"/>
        </w:rPr>
        <w:t>testing will be undertaken in this</w:t>
      </w:r>
      <w:r w:rsidR="002065E4">
        <w:rPr>
          <w:rFonts w:ascii="Arial" w:hAnsi="Arial" w:cs="Arial"/>
        </w:rPr>
        <w:t xml:space="preserve"> study.</w:t>
      </w:r>
    </w:p>
    <w:p w14:paraId="11CF1DC1" w14:textId="22378CAE" w:rsidR="005E379C" w:rsidRPr="0000285E" w:rsidRDefault="005E379C" w:rsidP="005E379C">
      <w:pPr>
        <w:pStyle w:val="berschrift3"/>
        <w:rPr>
          <w:rFonts w:ascii="Arial" w:hAnsi="Arial" w:cs="Arial"/>
        </w:rPr>
      </w:pPr>
      <w:bookmarkStart w:id="19" w:name="_Toc158789178"/>
      <w:r w:rsidRPr="0000285E">
        <w:rPr>
          <w:rFonts w:ascii="Arial" w:hAnsi="Arial" w:cs="Arial"/>
        </w:rPr>
        <w:t>Privacy</w:t>
      </w:r>
      <w:r w:rsidR="00CA4079">
        <w:rPr>
          <w:rFonts w:ascii="Arial" w:hAnsi="Arial" w:cs="Arial"/>
        </w:rPr>
        <w:t xml:space="preserve"> preservation</w:t>
      </w:r>
      <w:bookmarkEnd w:id="19"/>
    </w:p>
    <w:p w14:paraId="4EB29F82" w14:textId="4BC60B98" w:rsidR="005E379C" w:rsidRPr="0000285E" w:rsidRDefault="00CF7F2F" w:rsidP="005E379C">
      <w:pPr>
        <w:rPr>
          <w:rFonts w:ascii="Arial" w:hAnsi="Arial" w:cs="Arial"/>
        </w:rPr>
      </w:pPr>
      <w:r w:rsidRPr="0000285E">
        <w:rPr>
          <w:rFonts w:ascii="Arial" w:hAnsi="Arial" w:cs="Arial"/>
        </w:rPr>
        <w:t xml:space="preserve">To assess the </w:t>
      </w:r>
      <w:r w:rsidR="005907DA" w:rsidRPr="0000285E">
        <w:rPr>
          <w:rFonts w:ascii="Arial" w:hAnsi="Arial" w:cs="Arial"/>
        </w:rPr>
        <w:t xml:space="preserve">risk of re-identifying patients </w:t>
      </w:r>
      <w:r w:rsidR="00430968" w:rsidRPr="0000285E">
        <w:rPr>
          <w:rFonts w:ascii="Arial" w:hAnsi="Arial" w:cs="Arial"/>
        </w:rPr>
        <w:t>due to</w:t>
      </w:r>
      <w:r w:rsidR="005907DA" w:rsidRPr="0000285E">
        <w:rPr>
          <w:rFonts w:ascii="Arial" w:hAnsi="Arial" w:cs="Arial"/>
        </w:rPr>
        <w:t xml:space="preserve"> </w:t>
      </w:r>
      <w:r w:rsidR="00CA4079">
        <w:rPr>
          <w:rFonts w:ascii="Arial" w:hAnsi="Arial" w:cs="Arial"/>
        </w:rPr>
        <w:t xml:space="preserve">the </w:t>
      </w:r>
      <w:r w:rsidR="005907DA" w:rsidRPr="0000285E">
        <w:rPr>
          <w:rFonts w:ascii="Arial" w:hAnsi="Arial" w:cs="Arial"/>
        </w:rPr>
        <w:t>generati</w:t>
      </w:r>
      <w:r w:rsidR="00CA4079">
        <w:rPr>
          <w:rFonts w:ascii="Arial" w:hAnsi="Arial" w:cs="Arial"/>
        </w:rPr>
        <w:t>on of</w:t>
      </w:r>
      <w:r w:rsidR="005907DA" w:rsidRPr="0000285E">
        <w:rPr>
          <w:rFonts w:ascii="Arial" w:hAnsi="Arial" w:cs="Arial"/>
        </w:rPr>
        <w:t xml:space="preserve"> </w:t>
      </w:r>
      <w:r w:rsidR="009D023F">
        <w:rPr>
          <w:rFonts w:ascii="Arial" w:hAnsi="Arial" w:cs="Arial"/>
        </w:rPr>
        <w:t>synthetic data</w:t>
      </w:r>
      <w:r w:rsidR="008813BB" w:rsidRPr="0000285E">
        <w:rPr>
          <w:rFonts w:ascii="Arial" w:hAnsi="Arial" w:cs="Arial"/>
        </w:rPr>
        <w:t xml:space="preserve"> </w:t>
      </w:r>
      <w:r w:rsidR="005907DA" w:rsidRPr="0000285E">
        <w:rPr>
          <w:rFonts w:ascii="Arial" w:hAnsi="Arial" w:cs="Arial"/>
        </w:rPr>
        <w:t>that</w:t>
      </w:r>
      <w:r w:rsidR="00430968" w:rsidRPr="0000285E">
        <w:rPr>
          <w:rFonts w:ascii="Arial" w:hAnsi="Arial" w:cs="Arial"/>
        </w:rPr>
        <w:t xml:space="preserve"> </w:t>
      </w:r>
      <w:r w:rsidR="00CA4079">
        <w:rPr>
          <w:rFonts w:ascii="Arial" w:hAnsi="Arial" w:cs="Arial"/>
        </w:rPr>
        <w:t>may</w:t>
      </w:r>
      <w:r w:rsidR="004A7A7E">
        <w:rPr>
          <w:rFonts w:ascii="Arial" w:hAnsi="Arial" w:cs="Arial"/>
        </w:rPr>
        <w:t xml:space="preserve"> too</w:t>
      </w:r>
      <w:r w:rsidR="00CA4079">
        <w:rPr>
          <w:rFonts w:ascii="Arial" w:hAnsi="Arial" w:cs="Arial"/>
        </w:rPr>
        <w:t xml:space="preserve"> closely </w:t>
      </w:r>
      <w:r w:rsidR="005907DA" w:rsidRPr="0000285E">
        <w:rPr>
          <w:rFonts w:ascii="Arial" w:hAnsi="Arial" w:cs="Arial"/>
        </w:rPr>
        <w:t xml:space="preserve">resemble </w:t>
      </w:r>
      <w:r w:rsidR="00CA4079">
        <w:rPr>
          <w:rFonts w:ascii="Arial" w:hAnsi="Arial" w:cs="Arial"/>
        </w:rPr>
        <w:t>real</w:t>
      </w:r>
      <w:r w:rsidR="00CA4079" w:rsidRPr="0000285E">
        <w:rPr>
          <w:rFonts w:ascii="Arial" w:hAnsi="Arial" w:cs="Arial"/>
        </w:rPr>
        <w:t xml:space="preserve"> </w:t>
      </w:r>
      <w:r w:rsidR="008813BB" w:rsidRPr="0000285E">
        <w:rPr>
          <w:rFonts w:ascii="Arial" w:hAnsi="Arial" w:cs="Arial"/>
        </w:rPr>
        <w:t>patients’</w:t>
      </w:r>
      <w:r w:rsidR="00430968" w:rsidRPr="0000285E">
        <w:rPr>
          <w:rFonts w:ascii="Arial" w:hAnsi="Arial" w:cs="Arial"/>
        </w:rPr>
        <w:t xml:space="preserve"> characteristics.</w:t>
      </w:r>
      <w:r w:rsidR="00893C97" w:rsidRPr="0000285E">
        <w:rPr>
          <w:rFonts w:ascii="Arial" w:hAnsi="Arial" w:cs="Arial"/>
        </w:rPr>
        <w:t xml:space="preserve"> </w:t>
      </w:r>
    </w:p>
    <w:p w14:paraId="7A2BD1AC" w14:textId="3EC3B757" w:rsidR="005E379C" w:rsidRPr="0000285E" w:rsidRDefault="00761F26" w:rsidP="005E379C">
      <w:pPr>
        <w:pStyle w:val="berschrift3"/>
        <w:rPr>
          <w:rFonts w:ascii="Arial" w:hAnsi="Arial" w:cs="Arial"/>
        </w:rPr>
      </w:pPr>
      <w:bookmarkStart w:id="20" w:name="_Toc158789179"/>
      <w:r w:rsidRPr="0000285E">
        <w:rPr>
          <w:rFonts w:ascii="Arial" w:hAnsi="Arial" w:cs="Arial"/>
        </w:rPr>
        <w:t>Robustness</w:t>
      </w:r>
      <w:r w:rsidR="005E379C" w:rsidRPr="0000285E">
        <w:rPr>
          <w:rFonts w:ascii="Arial" w:hAnsi="Arial" w:cs="Arial"/>
        </w:rPr>
        <w:t xml:space="preserve"> </w:t>
      </w:r>
      <w:r w:rsidR="00F13991" w:rsidRPr="0000285E">
        <w:rPr>
          <w:rFonts w:ascii="Arial" w:hAnsi="Arial" w:cs="Arial"/>
        </w:rPr>
        <w:t>&amp;</w:t>
      </w:r>
      <w:r w:rsidR="005E379C" w:rsidRPr="0000285E">
        <w:rPr>
          <w:rFonts w:ascii="Arial" w:hAnsi="Arial" w:cs="Arial"/>
        </w:rPr>
        <w:t xml:space="preserve"> </w:t>
      </w:r>
      <w:r w:rsidR="0064183E">
        <w:rPr>
          <w:rFonts w:ascii="Arial" w:hAnsi="Arial" w:cs="Arial"/>
        </w:rPr>
        <w:t>s</w:t>
      </w:r>
      <w:r w:rsidR="0064183E" w:rsidRPr="0000285E">
        <w:rPr>
          <w:rFonts w:ascii="Arial" w:hAnsi="Arial" w:cs="Arial"/>
        </w:rPr>
        <w:t>calability</w:t>
      </w:r>
      <w:bookmarkEnd w:id="20"/>
    </w:p>
    <w:p w14:paraId="2BC5AD56" w14:textId="2AD4AD80" w:rsidR="005E379C" w:rsidRDefault="003C6027" w:rsidP="005E379C">
      <w:pPr>
        <w:rPr>
          <w:rFonts w:ascii="Arial" w:hAnsi="Arial" w:cs="Arial"/>
        </w:rPr>
      </w:pPr>
      <w:r w:rsidRPr="0000285E">
        <w:rPr>
          <w:rFonts w:ascii="Arial" w:hAnsi="Arial" w:cs="Arial"/>
        </w:rPr>
        <w:t>To</w:t>
      </w:r>
      <w:r w:rsidR="00C07BCA">
        <w:rPr>
          <w:rFonts w:ascii="Arial" w:hAnsi="Arial" w:cs="Arial"/>
        </w:rPr>
        <w:t xml:space="preserve"> descriptively</w:t>
      </w:r>
      <w:r w:rsidRPr="0000285E">
        <w:rPr>
          <w:rFonts w:ascii="Arial" w:hAnsi="Arial" w:cs="Arial"/>
        </w:rPr>
        <w:t xml:space="preserve"> evaluate the</w:t>
      </w:r>
      <w:r w:rsidR="00534DE0" w:rsidRPr="0000285E">
        <w:rPr>
          <w:rFonts w:ascii="Arial" w:hAnsi="Arial" w:cs="Arial"/>
        </w:rPr>
        <w:t xml:space="preserve"> computational</w:t>
      </w:r>
      <w:r w:rsidRPr="0000285E">
        <w:rPr>
          <w:rFonts w:ascii="Arial" w:hAnsi="Arial" w:cs="Arial"/>
        </w:rPr>
        <w:t xml:space="preserve"> </w:t>
      </w:r>
      <w:r w:rsidR="00166475" w:rsidRPr="0000285E">
        <w:rPr>
          <w:rFonts w:ascii="Arial" w:hAnsi="Arial" w:cs="Arial"/>
        </w:rPr>
        <w:t xml:space="preserve">resource </w:t>
      </w:r>
      <w:r w:rsidR="00CA4079">
        <w:rPr>
          <w:rFonts w:ascii="Arial" w:hAnsi="Arial" w:cs="Arial"/>
        </w:rPr>
        <w:t>requirement</w:t>
      </w:r>
      <w:r w:rsidR="00CA4079" w:rsidRPr="0000285E">
        <w:rPr>
          <w:rFonts w:ascii="Arial" w:hAnsi="Arial" w:cs="Arial"/>
        </w:rPr>
        <w:t xml:space="preserve"> </w:t>
      </w:r>
      <w:r w:rsidR="00DC6CE8" w:rsidRPr="0000285E">
        <w:rPr>
          <w:rFonts w:ascii="Arial" w:hAnsi="Arial" w:cs="Arial"/>
        </w:rPr>
        <w:t xml:space="preserve">during training of the algorithms </w:t>
      </w:r>
      <w:r w:rsidR="00CA4079">
        <w:rPr>
          <w:rFonts w:ascii="Arial" w:hAnsi="Arial" w:cs="Arial"/>
        </w:rPr>
        <w:t>for the</w:t>
      </w:r>
      <w:r w:rsidR="00CA4079" w:rsidRPr="0000285E">
        <w:rPr>
          <w:rFonts w:ascii="Arial" w:hAnsi="Arial" w:cs="Arial"/>
        </w:rPr>
        <w:t xml:space="preserve"> </w:t>
      </w:r>
      <w:r w:rsidR="00DC6CE8" w:rsidRPr="0000285E">
        <w:rPr>
          <w:rFonts w:ascii="Arial" w:hAnsi="Arial" w:cs="Arial"/>
        </w:rPr>
        <w:t xml:space="preserve">generation of </w:t>
      </w:r>
      <w:r w:rsidR="009D023F">
        <w:rPr>
          <w:rFonts w:ascii="Arial" w:hAnsi="Arial" w:cs="Arial"/>
        </w:rPr>
        <w:t>synthetic data</w:t>
      </w:r>
      <w:r w:rsidR="00CA4079">
        <w:rPr>
          <w:rFonts w:ascii="Arial" w:hAnsi="Arial" w:cs="Arial"/>
        </w:rPr>
        <w:t xml:space="preserve"> and the data generation itself</w:t>
      </w:r>
      <w:r w:rsidR="00D70431">
        <w:rPr>
          <w:rFonts w:ascii="Arial" w:hAnsi="Arial" w:cs="Arial"/>
        </w:rPr>
        <w:t>.</w:t>
      </w:r>
      <w:r w:rsidR="00A96913" w:rsidRPr="0000285E">
        <w:rPr>
          <w:rFonts w:ascii="Arial" w:hAnsi="Arial" w:cs="Arial"/>
        </w:rPr>
        <w:t xml:space="preserve"> </w:t>
      </w:r>
      <w:r w:rsidR="00D70431">
        <w:rPr>
          <w:rFonts w:ascii="Arial" w:hAnsi="Arial" w:cs="Arial"/>
        </w:rPr>
        <w:t>T</w:t>
      </w:r>
      <w:r w:rsidR="00A96913" w:rsidRPr="0000285E">
        <w:rPr>
          <w:rFonts w:ascii="Arial" w:hAnsi="Arial" w:cs="Arial"/>
        </w:rPr>
        <w:t>he overall need to</w:t>
      </w:r>
      <w:r w:rsidR="00C4266F" w:rsidRPr="0000285E">
        <w:rPr>
          <w:rFonts w:ascii="Arial" w:hAnsi="Arial" w:cs="Arial"/>
        </w:rPr>
        <w:t xml:space="preserve"> manually</w:t>
      </w:r>
      <w:r w:rsidR="00A96913" w:rsidRPr="0000285E">
        <w:rPr>
          <w:rFonts w:ascii="Arial" w:hAnsi="Arial" w:cs="Arial"/>
        </w:rPr>
        <w:t xml:space="preserve"> fine-tune the models</w:t>
      </w:r>
      <w:r w:rsidR="0015207C">
        <w:rPr>
          <w:rFonts w:ascii="Arial" w:hAnsi="Arial" w:cs="Arial"/>
        </w:rPr>
        <w:t xml:space="preserve"> </w:t>
      </w:r>
      <w:r w:rsidR="008B4018">
        <w:rPr>
          <w:rFonts w:ascii="Arial" w:hAnsi="Arial" w:cs="Arial"/>
        </w:rPr>
        <w:t xml:space="preserve">to assess whether they can be easily </w:t>
      </w:r>
      <w:r w:rsidR="00BC1C1F">
        <w:rPr>
          <w:rFonts w:ascii="Arial" w:hAnsi="Arial" w:cs="Arial"/>
        </w:rPr>
        <w:t>utilised for other claims databases</w:t>
      </w:r>
      <w:r w:rsidR="00B04352" w:rsidRPr="0000285E">
        <w:rPr>
          <w:rFonts w:ascii="Arial" w:hAnsi="Arial" w:cs="Arial"/>
        </w:rPr>
        <w:t>.</w:t>
      </w:r>
    </w:p>
    <w:p w14:paraId="70D52ECB" w14:textId="77777777" w:rsidR="008B0EA8" w:rsidRDefault="008B0EA8" w:rsidP="008B0EA8">
      <w:pPr>
        <w:pStyle w:val="berschrift3"/>
        <w:rPr>
          <w:rFonts w:ascii="Arial" w:hAnsi="Arial" w:cs="Arial"/>
        </w:rPr>
      </w:pPr>
      <w:bookmarkStart w:id="21" w:name="_Toc158789180"/>
      <w:r w:rsidRPr="0000285E">
        <w:rPr>
          <w:rFonts w:ascii="Arial" w:hAnsi="Arial" w:cs="Arial"/>
        </w:rPr>
        <w:lastRenderedPageBreak/>
        <w:t>Fidelity</w:t>
      </w:r>
      <w:bookmarkEnd w:id="21"/>
    </w:p>
    <w:p w14:paraId="0346C737" w14:textId="3F8046D5" w:rsidR="00FA12A3" w:rsidRPr="00C863B0" w:rsidRDefault="008B0EA8">
      <w:pPr>
        <w:rPr>
          <w:rFonts w:ascii="Arial" w:hAnsi="Arial" w:cs="Arial"/>
        </w:rPr>
      </w:pPr>
      <w:r w:rsidRPr="0000285E">
        <w:rPr>
          <w:rFonts w:ascii="Arial" w:hAnsi="Arial" w:cs="Arial"/>
        </w:rPr>
        <w:t>To explore and access</w:t>
      </w:r>
      <w:r w:rsidR="00CB4854">
        <w:rPr>
          <w:rFonts w:ascii="Arial" w:hAnsi="Arial" w:cs="Arial"/>
        </w:rPr>
        <w:t xml:space="preserve"> </w:t>
      </w:r>
      <w:r>
        <w:rPr>
          <w:rFonts w:ascii="Arial" w:hAnsi="Arial" w:cs="Arial"/>
        </w:rPr>
        <w:t>the statistical similarity of the generated</w:t>
      </w:r>
      <w:r w:rsidR="001B3C22">
        <w:rPr>
          <w:rFonts w:ascii="Arial" w:hAnsi="Arial" w:cs="Arial"/>
        </w:rPr>
        <w:t xml:space="preserve"> synthetic</w:t>
      </w:r>
      <w:r>
        <w:rPr>
          <w:rFonts w:ascii="Arial" w:hAnsi="Arial" w:cs="Arial"/>
        </w:rPr>
        <w:t xml:space="preserve"> data to the </w:t>
      </w:r>
      <w:r w:rsidR="001B3C22">
        <w:rPr>
          <w:rFonts w:ascii="Arial" w:hAnsi="Arial" w:cs="Arial"/>
        </w:rPr>
        <w:t xml:space="preserve">original </w:t>
      </w:r>
      <w:r>
        <w:rPr>
          <w:rFonts w:ascii="Arial" w:hAnsi="Arial" w:cs="Arial"/>
        </w:rPr>
        <w:t>data.</w:t>
      </w:r>
    </w:p>
    <w:p w14:paraId="1D911F89" w14:textId="77777777" w:rsidR="00F27D31" w:rsidRPr="00420D04" w:rsidRDefault="00F41CA5">
      <w:pPr>
        <w:pStyle w:val="berschrift2"/>
        <w:rPr>
          <w:rFonts w:ascii="Arial" w:hAnsi="Arial" w:cs="Arial"/>
        </w:rPr>
      </w:pPr>
      <w:bookmarkStart w:id="22" w:name="_Toc158789181"/>
      <w:r w:rsidRPr="00420D04">
        <w:rPr>
          <w:rFonts w:ascii="Arial" w:hAnsi="Arial" w:cs="Arial"/>
        </w:rPr>
        <w:t>Secondary Objective(s) &amp; Hypothesis(es) (Optional)</w:t>
      </w:r>
      <w:bookmarkEnd w:id="22"/>
    </w:p>
    <w:p w14:paraId="706CC56D" w14:textId="77777777" w:rsidR="008B0EA8" w:rsidRDefault="008B0EA8" w:rsidP="008B0EA8">
      <w:pPr>
        <w:pStyle w:val="berschrift3"/>
        <w:rPr>
          <w:rFonts w:ascii="Arial" w:hAnsi="Arial" w:cs="Arial"/>
        </w:rPr>
      </w:pPr>
      <w:bookmarkStart w:id="23" w:name="_Toc153549122"/>
      <w:bookmarkStart w:id="24" w:name="_Toc158789182"/>
      <w:bookmarkEnd w:id="23"/>
      <w:r>
        <w:rPr>
          <w:rFonts w:ascii="Arial" w:hAnsi="Arial" w:cs="Arial"/>
        </w:rPr>
        <w:t>Utility</w:t>
      </w:r>
      <w:bookmarkEnd w:id="24"/>
    </w:p>
    <w:p w14:paraId="2C2320CE" w14:textId="6E84D991" w:rsidR="001D65D2" w:rsidRPr="00420D04" w:rsidRDefault="008B0EA8">
      <w:pPr>
        <w:rPr>
          <w:rFonts w:ascii="Arial" w:hAnsi="Arial" w:cs="Arial"/>
        </w:rPr>
      </w:pPr>
      <w:r w:rsidRPr="0000285E">
        <w:rPr>
          <w:rFonts w:ascii="Arial" w:hAnsi="Arial" w:cs="Arial"/>
        </w:rPr>
        <w:t>To evaluate</w:t>
      </w:r>
      <w:r>
        <w:rPr>
          <w:rFonts w:ascii="Arial" w:hAnsi="Arial" w:cs="Arial"/>
        </w:rPr>
        <w:t xml:space="preserve"> the suitability to use the </w:t>
      </w:r>
      <w:r w:rsidR="009D023F">
        <w:rPr>
          <w:rFonts w:ascii="Arial" w:hAnsi="Arial" w:cs="Arial"/>
        </w:rPr>
        <w:t>synthetic data</w:t>
      </w:r>
      <w:r>
        <w:rPr>
          <w:rFonts w:ascii="Arial" w:hAnsi="Arial" w:cs="Arial"/>
        </w:rPr>
        <w:t xml:space="preserve"> in different RWE-scenarios. </w:t>
      </w:r>
    </w:p>
    <w:p w14:paraId="145CDAC6" w14:textId="77777777" w:rsidR="00F41CA5" w:rsidRDefault="00F41CA5" w:rsidP="00F41CA5">
      <w:pPr>
        <w:pStyle w:val="berschrift2"/>
        <w:rPr>
          <w:rFonts w:ascii="Arial" w:hAnsi="Arial" w:cs="Arial"/>
          <w:lang w:val="en-US"/>
        </w:rPr>
      </w:pPr>
      <w:bookmarkStart w:id="25" w:name="_Toc158789183"/>
      <w:r w:rsidRPr="00420D04">
        <w:rPr>
          <w:rFonts w:ascii="Arial" w:hAnsi="Arial" w:cs="Arial"/>
          <w:lang w:val="en-US"/>
        </w:rPr>
        <w:t>Exploratory Objective(s) &amp; Hypothesis(es) (Optional)</w:t>
      </w:r>
      <w:bookmarkEnd w:id="25"/>
    </w:p>
    <w:p w14:paraId="052DC22E" w14:textId="54571E85" w:rsidR="00350BFD" w:rsidRPr="00607236" w:rsidRDefault="00350BFD" w:rsidP="00607236">
      <w:pPr>
        <w:rPr>
          <w:lang w:val="en-US"/>
        </w:rPr>
      </w:pPr>
      <w:r>
        <w:rPr>
          <w:lang w:val="en-US"/>
        </w:rPr>
        <w:t>N/A</w:t>
      </w:r>
    </w:p>
    <w:p w14:paraId="23CF1DF4" w14:textId="77777777" w:rsidR="00F27D31" w:rsidRPr="00420D04" w:rsidRDefault="00F41CA5">
      <w:pPr>
        <w:pStyle w:val="berschrift1"/>
        <w:rPr>
          <w:rFonts w:ascii="Arial" w:hAnsi="Arial" w:cs="Arial"/>
        </w:rPr>
      </w:pPr>
      <w:bookmarkStart w:id="26" w:name="_Toc152062902"/>
      <w:bookmarkStart w:id="27" w:name="_Toc152063215"/>
      <w:bookmarkStart w:id="28" w:name="_Toc152150454"/>
      <w:bookmarkStart w:id="29" w:name="_Toc158789184"/>
      <w:bookmarkEnd w:id="26"/>
      <w:bookmarkEnd w:id="27"/>
      <w:bookmarkEnd w:id="28"/>
      <w:r w:rsidRPr="00420D04">
        <w:rPr>
          <w:rFonts w:ascii="Arial" w:hAnsi="Arial" w:cs="Arial"/>
        </w:rPr>
        <w:t>Methodology</w:t>
      </w:r>
      <w:bookmarkEnd w:id="29"/>
    </w:p>
    <w:p w14:paraId="5BBCD0B6" w14:textId="77777777" w:rsidR="00F41CA5" w:rsidRPr="00420D04" w:rsidRDefault="00F41CA5" w:rsidP="00924680">
      <w:pPr>
        <w:pStyle w:val="berschrift2"/>
      </w:pPr>
      <w:bookmarkStart w:id="30" w:name="_Toc158789185"/>
      <w:r w:rsidRPr="00420D04">
        <w:t>Study Design</w:t>
      </w:r>
      <w:r w:rsidR="000D0D68" w:rsidRPr="00420D04">
        <w:t xml:space="preserve"> – General Aspects</w:t>
      </w:r>
      <w:bookmarkEnd w:id="30"/>
    </w:p>
    <w:p w14:paraId="7DD3B734" w14:textId="60477858" w:rsidR="00FF7BA2" w:rsidRDefault="002F0499">
      <w:pPr>
        <w:rPr>
          <w:rFonts w:ascii="Arial" w:hAnsi="Arial" w:cs="Arial"/>
        </w:rPr>
      </w:pPr>
      <w:r>
        <w:rPr>
          <w:rFonts w:ascii="Arial" w:hAnsi="Arial" w:cs="Arial"/>
        </w:rPr>
        <w:t>This is a</w:t>
      </w:r>
      <w:r w:rsidR="00297763">
        <w:rPr>
          <w:rFonts w:ascii="Arial" w:hAnsi="Arial" w:cs="Arial"/>
        </w:rPr>
        <w:t>n</w:t>
      </w:r>
      <w:r>
        <w:rPr>
          <w:rFonts w:ascii="Arial" w:hAnsi="Arial" w:cs="Arial"/>
        </w:rPr>
        <w:t xml:space="preserve"> </w:t>
      </w:r>
      <w:r w:rsidR="00C338E7">
        <w:rPr>
          <w:rFonts w:ascii="Arial" w:hAnsi="Arial" w:cs="Arial"/>
        </w:rPr>
        <w:t xml:space="preserve">observational retrospective cohort study on patients diagnosed with </w:t>
      </w:r>
      <w:r w:rsidR="00DB6783">
        <w:rPr>
          <w:rFonts w:ascii="Arial" w:hAnsi="Arial" w:cs="Arial"/>
        </w:rPr>
        <w:t>Systemic</w:t>
      </w:r>
      <w:r w:rsidR="00C338E7">
        <w:rPr>
          <w:rFonts w:ascii="Arial" w:hAnsi="Arial" w:cs="Arial"/>
        </w:rPr>
        <w:t xml:space="preserve"> Lupus </w:t>
      </w:r>
      <w:r w:rsidR="00A735AB">
        <w:rPr>
          <w:rFonts w:ascii="Arial" w:hAnsi="Arial" w:cs="Arial"/>
        </w:rPr>
        <w:t>Erythematosus (SLE)</w:t>
      </w:r>
      <w:r w:rsidR="00774295">
        <w:rPr>
          <w:rFonts w:ascii="Arial" w:hAnsi="Arial" w:cs="Arial"/>
        </w:rPr>
        <w:t xml:space="preserve"> from the WIG2 Benchmark database</w:t>
      </w:r>
      <w:r w:rsidR="00235856">
        <w:rPr>
          <w:rFonts w:ascii="Arial" w:hAnsi="Arial" w:cs="Arial"/>
        </w:rPr>
        <w:t xml:space="preserve"> and will include the </w:t>
      </w:r>
      <w:r w:rsidR="0006797B">
        <w:rPr>
          <w:rFonts w:ascii="Arial" w:hAnsi="Arial" w:cs="Arial"/>
        </w:rPr>
        <w:t xml:space="preserve">creation of </w:t>
      </w:r>
      <w:r w:rsidR="009D023F">
        <w:rPr>
          <w:rFonts w:ascii="Arial" w:hAnsi="Arial" w:cs="Arial"/>
        </w:rPr>
        <w:t>synthetic data</w:t>
      </w:r>
      <w:r w:rsidR="00235856">
        <w:rPr>
          <w:rFonts w:ascii="Arial" w:hAnsi="Arial" w:cs="Arial"/>
        </w:rPr>
        <w:t xml:space="preserve"> and </w:t>
      </w:r>
      <w:r w:rsidR="008556F6">
        <w:rPr>
          <w:rFonts w:ascii="Arial" w:hAnsi="Arial" w:cs="Arial"/>
        </w:rPr>
        <w:t xml:space="preserve">benchmarking </w:t>
      </w:r>
      <w:r w:rsidR="00F976F2">
        <w:rPr>
          <w:rFonts w:ascii="Arial" w:hAnsi="Arial" w:cs="Arial"/>
        </w:rPr>
        <w:t>of the different methods involved.</w:t>
      </w:r>
      <w:r w:rsidR="009D71A5">
        <w:rPr>
          <w:rFonts w:ascii="Arial" w:hAnsi="Arial" w:cs="Arial"/>
        </w:rPr>
        <w:t xml:space="preserve"> </w:t>
      </w:r>
    </w:p>
    <w:p w14:paraId="4633FDD2" w14:textId="32ACE8E2" w:rsidR="00347ACC" w:rsidRDefault="00496E00" w:rsidP="00496E00">
      <w:pPr>
        <w:rPr>
          <w:rFonts w:ascii="Arial" w:hAnsi="Arial" w:cs="Arial"/>
        </w:rPr>
      </w:pPr>
      <w:r>
        <w:rPr>
          <w:rFonts w:ascii="Arial" w:hAnsi="Arial" w:cs="Arial"/>
        </w:rPr>
        <w:t xml:space="preserve">The WIG2 Benchmark database will be used to train different models that generate </w:t>
      </w:r>
      <w:r w:rsidR="009D023F">
        <w:rPr>
          <w:rFonts w:ascii="Arial" w:hAnsi="Arial" w:cs="Arial"/>
        </w:rPr>
        <w:t>synthetic data</w:t>
      </w:r>
      <w:r>
        <w:rPr>
          <w:rFonts w:ascii="Arial" w:hAnsi="Arial" w:cs="Arial"/>
        </w:rPr>
        <w:t>.</w:t>
      </w:r>
      <w:r w:rsidRPr="00EE3BDD">
        <w:rPr>
          <w:rFonts w:ascii="Arial" w:hAnsi="Arial" w:cs="Arial"/>
        </w:rPr>
        <w:t xml:space="preserve"> </w:t>
      </w:r>
      <w:r>
        <w:rPr>
          <w:rFonts w:ascii="Arial" w:hAnsi="Arial" w:cs="Arial"/>
        </w:rPr>
        <w:t xml:space="preserve">Furthermore, the WIG2 Benchmark database will be used as a reference throughout the study to evaluate the generated </w:t>
      </w:r>
      <w:r w:rsidR="009D023F">
        <w:rPr>
          <w:rFonts w:ascii="Arial" w:hAnsi="Arial" w:cs="Arial"/>
        </w:rPr>
        <w:t>synthetic data</w:t>
      </w:r>
      <w:r>
        <w:rPr>
          <w:rFonts w:ascii="Arial" w:hAnsi="Arial" w:cs="Arial"/>
        </w:rPr>
        <w:t>sets in terms of privacy, fidelity and utility. Utility will be evaluated by assessing the results of different common RWE scenarios.</w:t>
      </w:r>
      <w:r w:rsidR="005D1408">
        <w:rPr>
          <w:rFonts w:ascii="Arial" w:hAnsi="Arial" w:cs="Arial"/>
        </w:rPr>
        <w:t xml:space="preserve"> </w:t>
      </w:r>
    </w:p>
    <w:p w14:paraId="5D0F6553" w14:textId="2CAE8505" w:rsidR="00496E00" w:rsidRDefault="0053607C" w:rsidP="00496E00">
      <w:pPr>
        <w:rPr>
          <w:rFonts w:ascii="Arial" w:hAnsi="Arial" w:cs="Arial"/>
        </w:rPr>
      </w:pPr>
      <w:r>
        <w:rPr>
          <w:rFonts w:ascii="Arial" w:hAnsi="Arial" w:cs="Arial"/>
        </w:rPr>
        <w:t xml:space="preserve">As summarized in </w:t>
      </w:r>
      <w:r w:rsidRPr="0053607C">
        <w:rPr>
          <w:rFonts w:ascii="Arial" w:hAnsi="Arial" w:cs="Arial"/>
          <w:b/>
          <w:bCs/>
        </w:rPr>
        <w:fldChar w:fldCharType="begin"/>
      </w:r>
      <w:r w:rsidRPr="0053607C">
        <w:rPr>
          <w:rFonts w:ascii="Arial" w:hAnsi="Arial" w:cs="Arial"/>
          <w:b/>
          <w:bCs/>
        </w:rPr>
        <w:instrText xml:space="preserve"> REF _Ref152137889 \h  \* MERGEFORMAT </w:instrText>
      </w:r>
      <w:r w:rsidRPr="0053607C">
        <w:rPr>
          <w:rFonts w:ascii="Arial" w:hAnsi="Arial" w:cs="Arial"/>
          <w:b/>
          <w:bCs/>
        </w:rPr>
      </w:r>
      <w:r w:rsidRPr="0053607C">
        <w:rPr>
          <w:rFonts w:ascii="Arial" w:hAnsi="Arial" w:cs="Arial"/>
          <w:b/>
          <w:bCs/>
        </w:rPr>
        <w:fldChar w:fldCharType="separate"/>
      </w:r>
      <w:r w:rsidRPr="0053607C">
        <w:rPr>
          <w:rFonts w:ascii="Arial" w:hAnsi="Arial" w:cs="Arial"/>
          <w:b/>
          <w:bCs/>
        </w:rPr>
        <w:t xml:space="preserve">Figure </w:t>
      </w:r>
      <w:r w:rsidRPr="0053607C">
        <w:rPr>
          <w:rFonts w:ascii="Arial" w:hAnsi="Arial" w:cs="Arial"/>
          <w:b/>
          <w:bCs/>
          <w:noProof/>
        </w:rPr>
        <w:t>1</w:t>
      </w:r>
      <w:r w:rsidRPr="0053607C">
        <w:rPr>
          <w:rFonts w:ascii="Arial" w:hAnsi="Arial" w:cs="Arial"/>
          <w:b/>
          <w:bCs/>
        </w:rPr>
        <w:fldChar w:fldCharType="end"/>
      </w:r>
      <w:r w:rsidR="005D1408">
        <w:rPr>
          <w:rFonts w:ascii="Arial" w:hAnsi="Arial" w:cs="Arial"/>
        </w:rPr>
        <w:t xml:space="preserve"> an overarching </w:t>
      </w:r>
      <w:r w:rsidR="00347ACC">
        <w:rPr>
          <w:rFonts w:ascii="Arial" w:hAnsi="Arial" w:cs="Arial"/>
        </w:rPr>
        <w:t>SLE-Sample is drawn from the WIG2 Benchmark database</w:t>
      </w:r>
      <w:r w:rsidR="003C28F2">
        <w:rPr>
          <w:rFonts w:ascii="Arial" w:hAnsi="Arial" w:cs="Arial"/>
        </w:rPr>
        <w:t xml:space="preserve"> </w:t>
      </w:r>
      <w:r w:rsidR="00A57899">
        <w:rPr>
          <w:rFonts w:ascii="Arial" w:hAnsi="Arial" w:cs="Arial"/>
        </w:rPr>
        <w:t xml:space="preserve">with minimal restrictions on </w:t>
      </w:r>
      <w:r w:rsidR="00A6283D">
        <w:rPr>
          <w:rFonts w:ascii="Arial" w:hAnsi="Arial" w:cs="Arial"/>
        </w:rPr>
        <w:t>inclusion and exclusion criteria mimicking an unbiased</w:t>
      </w:r>
      <w:r w:rsidR="00F04D8D">
        <w:rPr>
          <w:rFonts w:ascii="Arial" w:hAnsi="Arial" w:cs="Arial"/>
        </w:rPr>
        <w:t xml:space="preserve"> draw</w:t>
      </w:r>
      <w:r w:rsidR="0016301B">
        <w:rPr>
          <w:rFonts w:ascii="Arial" w:hAnsi="Arial" w:cs="Arial"/>
        </w:rPr>
        <w:t xml:space="preserve"> of SLE-patients</w:t>
      </w:r>
      <w:r w:rsidR="00F04D8D">
        <w:rPr>
          <w:rFonts w:ascii="Arial" w:hAnsi="Arial" w:cs="Arial"/>
        </w:rPr>
        <w:t xml:space="preserve"> from the data base</w:t>
      </w:r>
      <w:r w:rsidR="004C097F">
        <w:rPr>
          <w:rFonts w:ascii="Arial" w:hAnsi="Arial" w:cs="Arial"/>
        </w:rPr>
        <w:t>. RWE-Cohorts with stricter</w:t>
      </w:r>
      <w:r w:rsidR="001D7EF2">
        <w:rPr>
          <w:rFonts w:ascii="Arial" w:hAnsi="Arial" w:cs="Arial"/>
        </w:rPr>
        <w:t xml:space="preserve"> definitions, resembling typical</w:t>
      </w:r>
      <w:r w:rsidR="00491D0C">
        <w:rPr>
          <w:rFonts w:ascii="Arial" w:hAnsi="Arial" w:cs="Arial"/>
        </w:rPr>
        <w:t xml:space="preserve"> applied</w:t>
      </w:r>
      <w:r w:rsidR="001D7EF2">
        <w:rPr>
          <w:rFonts w:ascii="Arial" w:hAnsi="Arial" w:cs="Arial"/>
        </w:rPr>
        <w:t xml:space="preserve"> </w:t>
      </w:r>
      <w:r w:rsidR="00491D0C">
        <w:rPr>
          <w:rFonts w:ascii="Arial" w:hAnsi="Arial" w:cs="Arial"/>
        </w:rPr>
        <w:t xml:space="preserve">RWE criteria are used for </w:t>
      </w:r>
      <w:r w:rsidR="009D5E17">
        <w:rPr>
          <w:rFonts w:ascii="Arial" w:hAnsi="Arial" w:cs="Arial"/>
        </w:rPr>
        <w:t>evaluating utility.</w:t>
      </w:r>
      <w:r w:rsidR="00F80969">
        <w:rPr>
          <w:rFonts w:ascii="Arial" w:hAnsi="Arial" w:cs="Arial"/>
        </w:rPr>
        <w:t xml:space="preserve"> </w:t>
      </w:r>
    </w:p>
    <w:p w14:paraId="5AC412B1" w14:textId="4E386C0C" w:rsidR="00F80969" w:rsidRDefault="00F80969" w:rsidP="00F80969">
      <w:pPr>
        <w:pStyle w:val="Beschriftung"/>
        <w:keepNext/>
      </w:pPr>
      <w:bookmarkStart w:id="31" w:name="_Ref152137889"/>
      <w:r>
        <w:t xml:space="preserve">Figure </w:t>
      </w:r>
      <w:r>
        <w:fldChar w:fldCharType="begin"/>
      </w:r>
      <w:r>
        <w:instrText xml:space="preserve"> SEQ Figure \* ARABIC </w:instrText>
      </w:r>
      <w:r>
        <w:fldChar w:fldCharType="separate"/>
      </w:r>
      <w:r w:rsidR="009D4C28">
        <w:rPr>
          <w:noProof/>
        </w:rPr>
        <w:t>1</w:t>
      </w:r>
      <w:r>
        <w:fldChar w:fldCharType="end"/>
      </w:r>
      <w:bookmarkEnd w:id="31"/>
      <w:r>
        <w:t xml:space="preserve">: </w:t>
      </w:r>
      <w:r w:rsidRPr="00105C84">
        <w:t>Data Sampling and Utilization Flowchart for SLE Study</w:t>
      </w:r>
    </w:p>
    <w:p w14:paraId="53667DC3" w14:textId="58AF7526" w:rsidR="00052F6F" w:rsidRDefault="00BB0F86">
      <w:pPr>
        <w:rPr>
          <w:rFonts w:ascii="Arial" w:hAnsi="Arial" w:cs="Arial"/>
        </w:rPr>
      </w:pPr>
      <w:r>
        <w:rPr>
          <w:rFonts w:ascii="Arial" w:hAnsi="Arial" w:cs="Arial"/>
          <w:noProof/>
        </w:rPr>
        <w:drawing>
          <wp:inline distT="0" distB="0" distL="0" distR="0" wp14:anchorId="45BBFC1C" wp14:editId="3D2CB03F">
            <wp:extent cx="4012835" cy="2414798"/>
            <wp:effectExtent l="0" t="0" r="6985" b="0"/>
            <wp:docPr id="2125262409" name="Grafik 2125262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048125" cy="2436035"/>
                    </a:xfrm>
                    <a:prstGeom prst="rect">
                      <a:avLst/>
                    </a:prstGeom>
                    <a:noFill/>
                  </pic:spPr>
                </pic:pic>
              </a:graphicData>
            </a:graphic>
          </wp:inline>
        </w:drawing>
      </w:r>
    </w:p>
    <w:p w14:paraId="5FFCD819" w14:textId="19D3EA15" w:rsidR="004D00F8" w:rsidRDefault="009D71A5">
      <w:pPr>
        <w:rPr>
          <w:rFonts w:ascii="Arial" w:hAnsi="Arial" w:cs="Arial"/>
          <w:lang w:val="en-US"/>
        </w:rPr>
      </w:pPr>
      <w:r>
        <w:rPr>
          <w:rFonts w:ascii="Arial" w:hAnsi="Arial" w:cs="Arial"/>
        </w:rPr>
        <w:lastRenderedPageBreak/>
        <w:t xml:space="preserve">The methods to generate this </w:t>
      </w:r>
      <w:r w:rsidR="009D023F">
        <w:rPr>
          <w:rFonts w:ascii="Arial" w:hAnsi="Arial" w:cs="Arial"/>
        </w:rPr>
        <w:t>synthetic data</w:t>
      </w:r>
      <w:r>
        <w:rPr>
          <w:rFonts w:ascii="Arial" w:hAnsi="Arial" w:cs="Arial"/>
        </w:rPr>
        <w:t xml:space="preserve"> will be </w:t>
      </w:r>
      <w:r w:rsidRPr="00C3303C">
        <w:rPr>
          <w:rFonts w:ascii="Arial" w:hAnsi="Arial" w:cs="Arial"/>
        </w:rPr>
        <w:t>Bayesian</w:t>
      </w:r>
      <w:r>
        <w:rPr>
          <w:rFonts w:ascii="Arial" w:hAnsi="Arial" w:cs="Arial"/>
        </w:rPr>
        <w:t>, GANs</w:t>
      </w:r>
      <w:r w:rsidR="00BE7A80">
        <w:rPr>
          <w:rFonts w:ascii="Arial" w:hAnsi="Arial" w:cs="Arial"/>
        </w:rPr>
        <w:t xml:space="preserve"> </w:t>
      </w:r>
      <w:r w:rsidRPr="00C3303C">
        <w:rPr>
          <w:rFonts w:ascii="Arial" w:hAnsi="Arial" w:cs="Arial"/>
        </w:rPr>
        <w:t>and GPT</w:t>
      </w:r>
      <w:r>
        <w:rPr>
          <w:rFonts w:ascii="Arial" w:hAnsi="Arial" w:cs="Arial"/>
        </w:rPr>
        <w:t>.</w:t>
      </w:r>
      <w:r w:rsidR="00FF7BA2">
        <w:rPr>
          <w:rFonts w:ascii="Arial" w:hAnsi="Arial" w:cs="Arial"/>
        </w:rPr>
        <w:t xml:space="preserve"> </w:t>
      </w:r>
      <w:r w:rsidR="00FF7BA2">
        <w:rPr>
          <w:rFonts w:ascii="Arial" w:hAnsi="Arial" w:cs="Arial"/>
          <w:lang w:val="en-US"/>
        </w:rPr>
        <w:t xml:space="preserve">The Bayesian approach uses Bayes' theorem to generate </w:t>
      </w:r>
      <w:r w:rsidR="009D023F">
        <w:rPr>
          <w:rFonts w:ascii="Arial" w:hAnsi="Arial" w:cs="Arial"/>
          <w:lang w:val="en-US"/>
        </w:rPr>
        <w:t>synthetic data</w:t>
      </w:r>
      <w:r w:rsidR="00FF7BA2">
        <w:rPr>
          <w:rFonts w:ascii="Arial" w:hAnsi="Arial" w:cs="Arial"/>
          <w:lang w:val="en-US"/>
        </w:rPr>
        <w:t xml:space="preserve"> based on probabilistic relationships. GANs, on the other hand, consist of two models that are trained simultaneously - the Generator, which generates the </w:t>
      </w:r>
      <w:r w:rsidR="009D023F">
        <w:rPr>
          <w:rFonts w:ascii="Arial" w:hAnsi="Arial" w:cs="Arial"/>
          <w:lang w:val="en-US"/>
        </w:rPr>
        <w:t>synthetic data</w:t>
      </w:r>
      <w:r w:rsidR="00FF7BA2">
        <w:rPr>
          <w:rFonts w:ascii="Arial" w:hAnsi="Arial" w:cs="Arial"/>
          <w:lang w:val="en-US"/>
        </w:rPr>
        <w:t xml:space="preserve">, and the Discriminator, which tries to distinguish between the real and </w:t>
      </w:r>
      <w:r w:rsidR="009D023F">
        <w:rPr>
          <w:rFonts w:ascii="Arial" w:hAnsi="Arial" w:cs="Arial"/>
          <w:lang w:val="en-US"/>
        </w:rPr>
        <w:t>synthetic data</w:t>
      </w:r>
      <w:r w:rsidR="00FF7BA2">
        <w:rPr>
          <w:rFonts w:ascii="Arial" w:hAnsi="Arial" w:cs="Arial"/>
          <w:lang w:val="en-US"/>
        </w:rPr>
        <w:t xml:space="preserve">. </w:t>
      </w:r>
      <w:r w:rsidR="00BE7A80">
        <w:rPr>
          <w:rFonts w:ascii="Arial" w:hAnsi="Arial" w:cs="Arial"/>
          <w:lang w:val="en-US"/>
        </w:rPr>
        <w:t xml:space="preserve">GPT is a </w:t>
      </w:r>
      <w:r w:rsidR="00FF7BA2">
        <w:rPr>
          <w:rFonts w:ascii="Arial" w:hAnsi="Arial" w:cs="Arial"/>
          <w:lang w:val="en-US"/>
        </w:rPr>
        <w:t xml:space="preserve"> transformer</w:t>
      </w:r>
      <w:r w:rsidR="00BE7A80">
        <w:rPr>
          <w:rFonts w:ascii="Arial" w:hAnsi="Arial" w:cs="Arial"/>
          <w:lang w:val="en-US"/>
        </w:rPr>
        <w:t xml:space="preserve"> based</w:t>
      </w:r>
      <w:r w:rsidR="00FF7BA2">
        <w:rPr>
          <w:rFonts w:ascii="Arial" w:hAnsi="Arial" w:cs="Arial"/>
          <w:lang w:val="en-US"/>
        </w:rPr>
        <w:t xml:space="preserve"> mode</w:t>
      </w:r>
      <w:r w:rsidR="00BE7A80">
        <w:rPr>
          <w:rFonts w:ascii="Arial" w:hAnsi="Arial" w:cs="Arial"/>
          <w:lang w:val="en-US"/>
        </w:rPr>
        <w:t>l</w:t>
      </w:r>
      <w:r w:rsidR="00FF7BA2">
        <w:rPr>
          <w:rFonts w:ascii="Arial" w:hAnsi="Arial" w:cs="Arial"/>
          <w:lang w:val="en-US"/>
        </w:rPr>
        <w:t xml:space="preserve"> which use</w:t>
      </w:r>
      <w:r w:rsidR="00BE7A80">
        <w:rPr>
          <w:rFonts w:ascii="Arial" w:hAnsi="Arial" w:cs="Arial"/>
          <w:lang w:val="en-US"/>
        </w:rPr>
        <w:t>s</w:t>
      </w:r>
      <w:r w:rsidR="00FF7BA2">
        <w:rPr>
          <w:rFonts w:ascii="Arial" w:hAnsi="Arial" w:cs="Arial"/>
          <w:lang w:val="en-US"/>
        </w:rPr>
        <w:t xml:space="preserve"> attention mechanisms to weight input features during training. </w:t>
      </w:r>
    </w:p>
    <w:p w14:paraId="66CD176B" w14:textId="39FA2023" w:rsidR="009D71A5" w:rsidRDefault="00975354">
      <w:pPr>
        <w:rPr>
          <w:rFonts w:ascii="Arial" w:hAnsi="Arial" w:cs="Arial"/>
        </w:rPr>
      </w:pPr>
      <w:r>
        <w:rPr>
          <w:rFonts w:ascii="Arial" w:hAnsi="Arial" w:cs="Arial"/>
        </w:rPr>
        <w:t>Privacy</w:t>
      </w:r>
      <w:r w:rsidR="00BA5407">
        <w:rPr>
          <w:rFonts w:ascii="Arial" w:hAnsi="Arial" w:cs="Arial"/>
        </w:rPr>
        <w:t>,</w:t>
      </w:r>
      <w:r>
        <w:rPr>
          <w:rFonts w:ascii="Arial" w:hAnsi="Arial" w:cs="Arial"/>
        </w:rPr>
        <w:t xml:space="preserve"> </w:t>
      </w:r>
      <w:r w:rsidR="00BA5407">
        <w:rPr>
          <w:rFonts w:ascii="Arial" w:hAnsi="Arial" w:cs="Arial"/>
        </w:rPr>
        <w:t xml:space="preserve">fidelity, </w:t>
      </w:r>
      <w:r w:rsidR="00E658E2">
        <w:rPr>
          <w:rFonts w:ascii="Arial" w:hAnsi="Arial" w:cs="Arial"/>
        </w:rPr>
        <w:t>r</w:t>
      </w:r>
      <w:r w:rsidR="009D71A5">
        <w:rPr>
          <w:rFonts w:ascii="Arial" w:hAnsi="Arial" w:cs="Arial"/>
        </w:rPr>
        <w:t>obustness and scalability will be evaluated across all data generation methods given common metrics.</w:t>
      </w:r>
      <w:r w:rsidR="0031511B">
        <w:rPr>
          <w:rFonts w:ascii="Arial" w:hAnsi="Arial" w:cs="Arial"/>
        </w:rPr>
        <w:t xml:space="preserve"> Utility will be evaluated on similar RWE-Cohorts using the same restrictions on the </w:t>
      </w:r>
      <w:r w:rsidR="009D023F">
        <w:rPr>
          <w:rFonts w:ascii="Arial" w:hAnsi="Arial" w:cs="Arial"/>
        </w:rPr>
        <w:t>synthetic data</w:t>
      </w:r>
      <w:r w:rsidR="0031511B">
        <w:rPr>
          <w:rFonts w:ascii="Arial" w:hAnsi="Arial" w:cs="Arial"/>
        </w:rPr>
        <w:t xml:space="preserve"> </w:t>
      </w:r>
      <w:r w:rsidR="00BB0F86">
        <w:rPr>
          <w:rFonts w:ascii="Arial" w:hAnsi="Arial" w:cs="Arial"/>
        </w:rPr>
        <w:t xml:space="preserve">as on the </w:t>
      </w:r>
      <w:r w:rsidR="009D023F">
        <w:rPr>
          <w:rFonts w:ascii="Arial" w:hAnsi="Arial" w:cs="Arial"/>
        </w:rPr>
        <w:t>original data</w:t>
      </w:r>
      <w:r w:rsidR="00BB0F86">
        <w:rPr>
          <w:rFonts w:ascii="Arial" w:hAnsi="Arial" w:cs="Arial"/>
        </w:rPr>
        <w:t>.</w:t>
      </w:r>
      <w:r w:rsidR="00E87617">
        <w:rPr>
          <w:rFonts w:ascii="Arial" w:hAnsi="Arial" w:cs="Arial"/>
        </w:rPr>
        <w:t xml:space="preserve"> The </w:t>
      </w:r>
      <w:r w:rsidR="00EB4572">
        <w:rPr>
          <w:rFonts w:ascii="Arial" w:hAnsi="Arial" w:cs="Arial"/>
        </w:rPr>
        <w:t xml:space="preserve">Workflow for generating and evaluating the </w:t>
      </w:r>
      <w:r w:rsidR="009D023F">
        <w:rPr>
          <w:rFonts w:ascii="Arial" w:hAnsi="Arial" w:cs="Arial"/>
        </w:rPr>
        <w:t>synthetic data</w:t>
      </w:r>
      <w:r w:rsidR="00EB4572">
        <w:rPr>
          <w:rFonts w:ascii="Arial" w:hAnsi="Arial" w:cs="Arial"/>
        </w:rPr>
        <w:t xml:space="preserve"> is depicted in </w:t>
      </w:r>
      <w:r w:rsidR="00EB4572" w:rsidRPr="00EB4572">
        <w:rPr>
          <w:rFonts w:ascii="Arial" w:hAnsi="Arial" w:cs="Arial"/>
          <w:b/>
          <w:bCs/>
        </w:rPr>
        <w:fldChar w:fldCharType="begin"/>
      </w:r>
      <w:r w:rsidR="00EB4572" w:rsidRPr="00EB4572">
        <w:rPr>
          <w:rFonts w:ascii="Arial" w:hAnsi="Arial" w:cs="Arial"/>
          <w:b/>
          <w:bCs/>
        </w:rPr>
        <w:instrText xml:space="preserve"> REF _Ref152138573 \h  \* MERGEFORMAT </w:instrText>
      </w:r>
      <w:r w:rsidR="00EB4572" w:rsidRPr="00EB4572">
        <w:rPr>
          <w:rFonts w:ascii="Arial" w:hAnsi="Arial" w:cs="Arial"/>
          <w:b/>
          <w:bCs/>
        </w:rPr>
      </w:r>
      <w:r w:rsidR="00EB4572" w:rsidRPr="00EB4572">
        <w:rPr>
          <w:rFonts w:ascii="Arial" w:hAnsi="Arial" w:cs="Arial"/>
          <w:b/>
          <w:bCs/>
        </w:rPr>
        <w:fldChar w:fldCharType="separate"/>
      </w:r>
      <w:r w:rsidR="00976291" w:rsidRPr="00182862">
        <w:rPr>
          <w:rFonts w:ascii="Arial" w:hAnsi="Arial" w:cs="Arial"/>
          <w:b/>
          <w:bCs/>
        </w:rPr>
        <w:t xml:space="preserve">Figure </w:t>
      </w:r>
      <w:r w:rsidR="00976291" w:rsidRPr="00182862">
        <w:rPr>
          <w:rFonts w:ascii="Arial" w:hAnsi="Arial" w:cs="Arial"/>
          <w:b/>
          <w:bCs/>
          <w:noProof/>
        </w:rPr>
        <w:t>2</w:t>
      </w:r>
      <w:r w:rsidR="00EB4572" w:rsidRPr="00EB4572">
        <w:rPr>
          <w:rFonts w:ascii="Arial" w:hAnsi="Arial" w:cs="Arial"/>
          <w:b/>
          <w:bCs/>
        </w:rPr>
        <w:fldChar w:fldCharType="end"/>
      </w:r>
      <w:r w:rsidR="00EB4572">
        <w:rPr>
          <w:rFonts w:ascii="Arial" w:hAnsi="Arial" w:cs="Arial"/>
        </w:rPr>
        <w:t>.</w:t>
      </w:r>
    </w:p>
    <w:p w14:paraId="3FBC1EDB" w14:textId="378EAA4B" w:rsidR="009D4C28" w:rsidRDefault="009D4C28" w:rsidP="009D4C28">
      <w:pPr>
        <w:pStyle w:val="Beschriftung"/>
        <w:keepNext/>
      </w:pPr>
      <w:bookmarkStart w:id="32" w:name="_Ref152138573"/>
      <w:r>
        <w:t xml:space="preserve">Figure </w:t>
      </w:r>
      <w:r>
        <w:fldChar w:fldCharType="begin"/>
      </w:r>
      <w:r>
        <w:instrText xml:space="preserve"> SEQ Figure \* ARABIC </w:instrText>
      </w:r>
      <w:r>
        <w:fldChar w:fldCharType="separate"/>
      </w:r>
      <w:r>
        <w:rPr>
          <w:noProof/>
        </w:rPr>
        <w:t>2</w:t>
      </w:r>
      <w:r>
        <w:fldChar w:fldCharType="end"/>
      </w:r>
      <w:bookmarkEnd w:id="32"/>
      <w:r>
        <w:t xml:space="preserve">: </w:t>
      </w:r>
      <w:r w:rsidR="009D023F">
        <w:t>synthetic data</w:t>
      </w:r>
      <w:r w:rsidRPr="0074255E">
        <w:t xml:space="preserve"> Generation and Evaluation Workflow</w:t>
      </w:r>
    </w:p>
    <w:p w14:paraId="52CF78BC" w14:textId="714C9647" w:rsidR="009D4C28" w:rsidRDefault="009D023F">
      <w:pPr>
        <w:rPr>
          <w:rFonts w:ascii="Arial" w:hAnsi="Arial" w:cs="Arial"/>
        </w:rPr>
      </w:pPr>
      <w:r>
        <w:rPr>
          <w:rFonts w:ascii="Arial" w:hAnsi="Arial" w:cs="Arial"/>
          <w:noProof/>
        </w:rPr>
        <w:drawing>
          <wp:inline distT="0" distB="0" distL="0" distR="0" wp14:anchorId="4E643AD6" wp14:editId="7A8F77AB">
            <wp:extent cx="5657850" cy="4131556"/>
            <wp:effectExtent l="0" t="0" r="0" b="2540"/>
            <wp:docPr id="1654874687" name="Grafik 1654874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669363" cy="4139964"/>
                    </a:xfrm>
                    <a:prstGeom prst="rect">
                      <a:avLst/>
                    </a:prstGeom>
                    <a:noFill/>
                  </pic:spPr>
                </pic:pic>
              </a:graphicData>
            </a:graphic>
          </wp:inline>
        </w:drawing>
      </w:r>
    </w:p>
    <w:p w14:paraId="78BA3714" w14:textId="77777777" w:rsidR="00AE7769" w:rsidRPr="00420D04" w:rsidRDefault="00881AED" w:rsidP="00AE7769">
      <w:pPr>
        <w:pStyle w:val="berschrift3"/>
        <w:spacing w:before="240" w:after="240"/>
        <w:rPr>
          <w:rFonts w:ascii="Arial" w:hAnsi="Arial" w:cs="Arial"/>
        </w:rPr>
      </w:pPr>
      <w:bookmarkStart w:id="33" w:name="_Toc152062905"/>
      <w:bookmarkStart w:id="34" w:name="_Toc152063218"/>
      <w:bookmarkStart w:id="35" w:name="_Toc152150457"/>
      <w:bookmarkStart w:id="36" w:name="_Toc158789186"/>
      <w:bookmarkEnd w:id="33"/>
      <w:bookmarkEnd w:id="34"/>
      <w:bookmarkEnd w:id="35"/>
      <w:r w:rsidRPr="00420D04">
        <w:rPr>
          <w:rFonts w:ascii="Arial" w:hAnsi="Arial" w:cs="Arial"/>
        </w:rPr>
        <w:t>Data Source</w:t>
      </w:r>
      <w:r w:rsidR="007F3BC3" w:rsidRPr="00420D04">
        <w:rPr>
          <w:rFonts w:ascii="Arial" w:hAnsi="Arial" w:cs="Arial"/>
        </w:rPr>
        <w:t>(s)</w:t>
      </w:r>
      <w:bookmarkEnd w:id="36"/>
    </w:p>
    <w:p w14:paraId="1D52EBC3" w14:textId="534B3CC0" w:rsidR="007F06EF" w:rsidRDefault="007F06EF" w:rsidP="007F06EF">
      <w:pPr>
        <w:rPr>
          <w:rFonts w:ascii="Arial" w:hAnsi="Arial" w:cs="Arial"/>
        </w:rPr>
      </w:pPr>
      <w:r w:rsidRPr="004D00F8">
        <w:rPr>
          <w:rFonts w:ascii="Arial" w:hAnsi="Arial" w:cs="Arial"/>
        </w:rPr>
        <w:t xml:space="preserve">The WIG2 Benchmark database is a large, longitudinal </w:t>
      </w:r>
      <w:r w:rsidR="00BA5407">
        <w:rPr>
          <w:rFonts w:ascii="Arial" w:hAnsi="Arial" w:cs="Arial"/>
        </w:rPr>
        <w:t xml:space="preserve">medical claims </w:t>
      </w:r>
      <w:r w:rsidRPr="004D00F8">
        <w:rPr>
          <w:rFonts w:ascii="Arial" w:hAnsi="Arial" w:cs="Arial"/>
        </w:rPr>
        <w:t>database that is a</w:t>
      </w:r>
      <w:r>
        <w:rPr>
          <w:rFonts w:ascii="Arial" w:hAnsi="Arial" w:cs="Arial"/>
        </w:rPr>
        <w:t xml:space="preserve"> </w:t>
      </w:r>
      <w:r w:rsidRPr="004D00F8">
        <w:rPr>
          <w:rFonts w:ascii="Arial" w:hAnsi="Arial" w:cs="Arial"/>
        </w:rPr>
        <w:t xml:space="preserve">representative sample of insured patients in Germany with </w:t>
      </w:r>
      <w:r w:rsidR="00BA5407">
        <w:rPr>
          <w:rFonts w:ascii="Arial" w:hAnsi="Arial" w:cs="Arial"/>
        </w:rPr>
        <w:t>approximately</w:t>
      </w:r>
      <w:r w:rsidRPr="004D00F8">
        <w:rPr>
          <w:rFonts w:ascii="Arial" w:hAnsi="Arial" w:cs="Arial"/>
        </w:rPr>
        <w:t xml:space="preserve"> 4 million insured</w:t>
      </w:r>
      <w:r>
        <w:rPr>
          <w:rFonts w:ascii="Arial" w:hAnsi="Arial" w:cs="Arial"/>
        </w:rPr>
        <w:t xml:space="preserve"> </w:t>
      </w:r>
      <w:r w:rsidRPr="004D00F8">
        <w:rPr>
          <w:rFonts w:ascii="Arial" w:hAnsi="Arial" w:cs="Arial"/>
        </w:rPr>
        <w:t>individuals. Data is currently available</w:t>
      </w:r>
      <w:r>
        <w:rPr>
          <w:rFonts w:ascii="Arial" w:hAnsi="Arial" w:cs="Arial"/>
        </w:rPr>
        <w:t xml:space="preserve"> from </w:t>
      </w:r>
      <w:r w:rsidR="00574D00">
        <w:rPr>
          <w:rFonts w:ascii="Arial" w:hAnsi="Arial" w:cs="Arial"/>
        </w:rPr>
        <w:t>2014</w:t>
      </w:r>
      <w:r w:rsidR="00574D00" w:rsidRPr="004D00F8">
        <w:rPr>
          <w:rFonts w:ascii="Arial" w:hAnsi="Arial" w:cs="Arial"/>
        </w:rPr>
        <w:t xml:space="preserve"> </w:t>
      </w:r>
      <w:r w:rsidRPr="004D00F8">
        <w:rPr>
          <w:rFonts w:ascii="Arial" w:hAnsi="Arial" w:cs="Arial"/>
        </w:rPr>
        <w:t>until end of 2021.</w:t>
      </w:r>
      <w:r>
        <w:rPr>
          <w:rFonts w:ascii="Arial" w:hAnsi="Arial" w:cs="Arial"/>
        </w:rPr>
        <w:t xml:space="preserve"> </w:t>
      </w:r>
    </w:p>
    <w:p w14:paraId="112B506A" w14:textId="4A49D360" w:rsidR="007F06EF" w:rsidRDefault="007F06EF" w:rsidP="007F06EF">
      <w:pPr>
        <w:rPr>
          <w:rFonts w:ascii="Arial" w:hAnsi="Arial" w:cs="Arial"/>
        </w:rPr>
      </w:pPr>
      <w:r w:rsidRPr="004D00F8">
        <w:rPr>
          <w:rFonts w:ascii="Arial" w:hAnsi="Arial" w:cs="Arial"/>
        </w:rPr>
        <w:t xml:space="preserve">The </w:t>
      </w:r>
      <w:r w:rsidR="005461FE">
        <w:rPr>
          <w:rFonts w:ascii="Arial" w:hAnsi="Arial" w:cs="Arial"/>
        </w:rPr>
        <w:t xml:space="preserve">WIG2 </w:t>
      </w:r>
      <w:r w:rsidRPr="004D00F8">
        <w:rPr>
          <w:rFonts w:ascii="Arial" w:hAnsi="Arial" w:cs="Arial"/>
        </w:rPr>
        <w:t>Benchmark data source has the</w:t>
      </w:r>
      <w:r>
        <w:rPr>
          <w:rFonts w:ascii="Arial" w:hAnsi="Arial" w:cs="Arial"/>
        </w:rPr>
        <w:t xml:space="preserve"> </w:t>
      </w:r>
      <w:r w:rsidRPr="004D00F8">
        <w:rPr>
          <w:rFonts w:ascii="Arial" w:hAnsi="Arial" w:cs="Arial"/>
        </w:rPr>
        <w:t>link between the outpatient and inpatient care settings. It combines full data access</w:t>
      </w:r>
      <w:r>
        <w:rPr>
          <w:rFonts w:ascii="Arial" w:hAnsi="Arial" w:cs="Arial"/>
        </w:rPr>
        <w:t xml:space="preserve"> </w:t>
      </w:r>
      <w:r w:rsidRPr="004D00F8">
        <w:rPr>
          <w:rFonts w:ascii="Arial" w:hAnsi="Arial" w:cs="Arial"/>
        </w:rPr>
        <w:t>describing patient treatment pathways and health care resource utilization across</w:t>
      </w:r>
      <w:r>
        <w:rPr>
          <w:rFonts w:ascii="Arial" w:hAnsi="Arial" w:cs="Arial"/>
        </w:rPr>
        <w:t xml:space="preserve"> </w:t>
      </w:r>
      <w:r w:rsidRPr="004D00F8">
        <w:rPr>
          <w:rFonts w:ascii="Arial" w:hAnsi="Arial" w:cs="Arial"/>
        </w:rPr>
        <w:t>the full spectrum of medical care.</w:t>
      </w:r>
    </w:p>
    <w:p w14:paraId="1CCB5D8E" w14:textId="18391119" w:rsidR="009B120C" w:rsidRDefault="009B120C" w:rsidP="009B120C">
      <w:pPr>
        <w:rPr>
          <w:rFonts w:ascii="Arial" w:hAnsi="Arial" w:cs="Arial"/>
        </w:rPr>
      </w:pPr>
      <w:r>
        <w:rPr>
          <w:rFonts w:ascii="Arial" w:hAnsi="Arial" w:cs="Arial"/>
        </w:rPr>
        <w:lastRenderedPageBreak/>
        <w:t>The dimensionality of the data used for training and evaluation will be reduced to decrease the time and complexity of training. First, t</w:t>
      </w:r>
      <w:r w:rsidRPr="00B44D71">
        <w:rPr>
          <w:rFonts w:ascii="Arial" w:hAnsi="Arial" w:cs="Arial"/>
        </w:rPr>
        <w:t>he selection of variables was confined to outpatient and inpatient data that are processed electronically for billing purposes.</w:t>
      </w:r>
      <w:r>
        <w:rPr>
          <w:rFonts w:ascii="Arial" w:hAnsi="Arial" w:cs="Arial"/>
        </w:rPr>
        <w:t xml:space="preserve"> </w:t>
      </w:r>
      <w:r w:rsidR="00E954DC" w:rsidRPr="00E954DC">
        <w:rPr>
          <w:rFonts w:ascii="Arial" w:hAnsi="Arial" w:cs="Arial"/>
        </w:rPr>
        <w:t>Secondly, the decision to exclude certain variables was made through a careful and selective process, informed by extensive expert knowledge. This process specifically focused on removing variables that are seldom used in typical health claims data analysis.</w:t>
      </w:r>
      <w:r w:rsidR="00F159A4">
        <w:rPr>
          <w:rFonts w:ascii="Arial" w:hAnsi="Arial" w:cs="Arial"/>
        </w:rPr>
        <w:t xml:space="preserve"> This was already performed.</w:t>
      </w:r>
    </w:p>
    <w:p w14:paraId="4FA194E1" w14:textId="0315865D" w:rsidR="0021518C" w:rsidRDefault="0021518C" w:rsidP="00CF2EF0">
      <w:pPr>
        <w:rPr>
          <w:rFonts w:ascii="Arial" w:hAnsi="Arial" w:cs="Arial"/>
        </w:rPr>
      </w:pPr>
      <w:r>
        <w:rPr>
          <w:rFonts w:ascii="Arial" w:hAnsi="Arial" w:cs="Arial"/>
        </w:rPr>
        <w:t xml:space="preserve">German claims data about (outpatient) prescription do not contain any information about which agent was prescribed and what dose is given to the patient. But the data contains a column which is capable of linking these information to the claims, the pharma central number. We are unsure if the methods to synthetize the data are capable of reproducing </w:t>
      </w:r>
      <w:r w:rsidR="00415F09">
        <w:rPr>
          <w:rFonts w:ascii="Arial" w:hAnsi="Arial" w:cs="Arial"/>
        </w:rPr>
        <w:t>the</w:t>
      </w:r>
      <w:r>
        <w:rPr>
          <w:rFonts w:ascii="Arial" w:hAnsi="Arial" w:cs="Arial"/>
        </w:rPr>
        <w:t xml:space="preserve"> pharma central numbers. Thus</w:t>
      </w:r>
      <w:r w:rsidR="00CF2EF0">
        <w:rPr>
          <w:rFonts w:ascii="Arial" w:hAnsi="Arial" w:cs="Arial"/>
        </w:rPr>
        <w:t xml:space="preserve">, ATC-Codes and Daily Defined Doses (DDDs) are </w:t>
      </w:r>
      <w:r>
        <w:rPr>
          <w:rFonts w:ascii="Arial" w:hAnsi="Arial" w:cs="Arial"/>
        </w:rPr>
        <w:t>directly linked to the provided</w:t>
      </w:r>
      <w:r w:rsidR="00CF2EF0">
        <w:rPr>
          <w:rFonts w:ascii="Arial" w:hAnsi="Arial" w:cs="Arial"/>
        </w:rPr>
        <w:t xml:space="preserve"> drug </w:t>
      </w:r>
      <w:r>
        <w:rPr>
          <w:rFonts w:ascii="Arial" w:hAnsi="Arial" w:cs="Arial"/>
        </w:rPr>
        <w:t xml:space="preserve">dispense data using </w:t>
      </w:r>
      <w:r w:rsidR="00CF2EF0">
        <w:rPr>
          <w:rFonts w:ascii="Arial" w:hAnsi="Arial" w:cs="Arial"/>
        </w:rPr>
        <w:t>the reference database of ABDATA</w:t>
      </w:r>
      <w:r>
        <w:rPr>
          <w:rFonts w:ascii="Arial" w:hAnsi="Arial" w:cs="Arial"/>
        </w:rPr>
        <w:t>. Both information</w:t>
      </w:r>
      <w:r w:rsidR="00CF2EF0">
        <w:rPr>
          <w:rFonts w:ascii="Arial" w:hAnsi="Arial" w:cs="Arial"/>
        </w:rPr>
        <w:t xml:space="preserve"> are often used in health claims data analyses</w:t>
      </w:r>
      <w:r>
        <w:rPr>
          <w:rFonts w:ascii="Arial" w:hAnsi="Arial" w:cs="Arial"/>
        </w:rPr>
        <w:t xml:space="preserve"> of pharmaceuticals and allow for a broader range of possible analysis, even when pharma central numbers cannot reliably be generated</w:t>
      </w:r>
      <w:r w:rsidR="00415F09">
        <w:rPr>
          <w:rFonts w:ascii="Arial" w:hAnsi="Arial" w:cs="Arial"/>
        </w:rPr>
        <w:t xml:space="preserve"> by the methods chosen</w:t>
      </w:r>
      <w:r>
        <w:rPr>
          <w:rFonts w:ascii="Arial" w:hAnsi="Arial" w:cs="Arial"/>
        </w:rPr>
        <w:t>.</w:t>
      </w:r>
    </w:p>
    <w:p w14:paraId="5A5C0C0B" w14:textId="6097918E" w:rsidR="00CF2EF0" w:rsidRDefault="00036A7C" w:rsidP="00B44D71">
      <w:pPr>
        <w:rPr>
          <w:rFonts w:ascii="Arial" w:hAnsi="Arial" w:cs="Arial"/>
        </w:rPr>
      </w:pPr>
      <w:r w:rsidRPr="00036A7C">
        <w:rPr>
          <w:rFonts w:ascii="Arial" w:hAnsi="Arial" w:cs="Arial"/>
        </w:rPr>
        <w:t>For a more detailed description of the variables included in the data set see</w:t>
      </w:r>
      <w:r w:rsidR="009D023F">
        <w:rPr>
          <w:rFonts w:ascii="Arial" w:hAnsi="Arial" w:cs="Arial"/>
        </w:rPr>
        <w:t xml:space="preserve"> </w:t>
      </w:r>
      <w:r w:rsidR="009D023F" w:rsidRPr="009D023F">
        <w:rPr>
          <w:rFonts w:ascii="Arial" w:hAnsi="Arial" w:cs="Arial"/>
          <w:b/>
        </w:rPr>
        <w:t>Section</w:t>
      </w:r>
      <w:r w:rsidR="009D023F">
        <w:rPr>
          <w:rFonts w:ascii="Arial" w:hAnsi="Arial" w:cs="Arial"/>
          <w:b/>
        </w:rPr>
        <w:t xml:space="preserve"> </w:t>
      </w:r>
      <w:r w:rsidR="009D023F" w:rsidRPr="007842C8">
        <w:rPr>
          <w:rFonts w:ascii="Arial" w:hAnsi="Arial" w:cs="Arial"/>
          <w:b/>
          <w:szCs w:val="24"/>
        </w:rPr>
        <w:fldChar w:fldCharType="begin"/>
      </w:r>
      <w:r w:rsidR="009D023F" w:rsidRPr="007842C8">
        <w:rPr>
          <w:rFonts w:ascii="Arial" w:hAnsi="Arial" w:cs="Arial"/>
          <w:b/>
          <w:szCs w:val="24"/>
        </w:rPr>
        <w:instrText xml:space="preserve"> REF _Ref153533713 \r \h </w:instrText>
      </w:r>
      <w:r w:rsidR="007842C8" w:rsidRPr="007842C8">
        <w:rPr>
          <w:rFonts w:ascii="Arial" w:hAnsi="Arial" w:cs="Arial"/>
          <w:b/>
          <w:szCs w:val="24"/>
        </w:rPr>
        <w:instrText xml:space="preserve"> \* MERGEFORMAT </w:instrText>
      </w:r>
      <w:r w:rsidR="009D023F" w:rsidRPr="007842C8">
        <w:rPr>
          <w:rFonts w:ascii="Arial" w:hAnsi="Arial" w:cs="Arial"/>
          <w:b/>
          <w:szCs w:val="24"/>
        </w:rPr>
      </w:r>
      <w:r w:rsidR="009D023F" w:rsidRPr="007842C8">
        <w:rPr>
          <w:rFonts w:ascii="Arial" w:hAnsi="Arial" w:cs="Arial"/>
          <w:b/>
          <w:szCs w:val="24"/>
        </w:rPr>
        <w:fldChar w:fldCharType="separate"/>
      </w:r>
      <w:r w:rsidR="009D023F" w:rsidRPr="007842C8">
        <w:rPr>
          <w:rFonts w:ascii="Arial" w:hAnsi="Arial" w:cs="Arial"/>
          <w:b/>
          <w:szCs w:val="24"/>
        </w:rPr>
        <w:t>8.1</w:t>
      </w:r>
      <w:r w:rsidR="009D023F" w:rsidRPr="007842C8">
        <w:rPr>
          <w:rFonts w:ascii="Arial" w:hAnsi="Arial" w:cs="Arial"/>
          <w:b/>
          <w:szCs w:val="24"/>
        </w:rPr>
        <w:fldChar w:fldCharType="end"/>
      </w:r>
      <w:r w:rsidR="009D023F" w:rsidRPr="007842C8">
        <w:rPr>
          <w:rFonts w:ascii="Arial" w:hAnsi="Arial" w:cs="Arial"/>
          <w:b/>
          <w:szCs w:val="24"/>
        </w:rPr>
        <w:t>,</w:t>
      </w:r>
      <w:r w:rsidR="007842C8" w:rsidRPr="007842C8">
        <w:rPr>
          <w:rFonts w:ascii="Arial" w:hAnsi="Arial" w:cs="Arial"/>
          <w:b/>
          <w:szCs w:val="24"/>
        </w:rPr>
        <w:t xml:space="preserve"> </w:t>
      </w:r>
      <w:r w:rsidR="007842C8" w:rsidRPr="007842C8">
        <w:rPr>
          <w:rFonts w:ascii="Arial" w:hAnsi="Arial" w:cs="Arial"/>
          <w:b/>
          <w:szCs w:val="24"/>
        </w:rPr>
        <w:fldChar w:fldCharType="begin"/>
      </w:r>
      <w:r w:rsidR="007842C8" w:rsidRPr="007842C8">
        <w:rPr>
          <w:rFonts w:ascii="Arial" w:hAnsi="Arial" w:cs="Arial"/>
          <w:b/>
          <w:szCs w:val="24"/>
        </w:rPr>
        <w:instrText xml:space="preserve"> REF _Ref153533740 \h  \* MERGEFORMAT </w:instrText>
      </w:r>
      <w:r w:rsidR="007842C8" w:rsidRPr="007842C8">
        <w:rPr>
          <w:rFonts w:ascii="Arial" w:hAnsi="Arial" w:cs="Arial"/>
          <w:b/>
          <w:szCs w:val="24"/>
        </w:rPr>
      </w:r>
      <w:r w:rsidR="007842C8" w:rsidRPr="007842C8">
        <w:rPr>
          <w:rFonts w:ascii="Arial" w:hAnsi="Arial" w:cs="Arial"/>
          <w:b/>
          <w:szCs w:val="24"/>
        </w:rPr>
        <w:fldChar w:fldCharType="separate"/>
      </w:r>
      <w:r w:rsidR="007842C8" w:rsidRPr="007842C8">
        <w:rPr>
          <w:rFonts w:ascii="Arial" w:hAnsi="Arial" w:cs="Arial"/>
          <w:b/>
          <w:szCs w:val="24"/>
        </w:rPr>
        <w:t xml:space="preserve">Table </w:t>
      </w:r>
      <w:r w:rsidR="007842C8" w:rsidRPr="007842C8">
        <w:rPr>
          <w:rFonts w:ascii="Arial" w:hAnsi="Arial" w:cs="Arial"/>
          <w:b/>
          <w:noProof/>
          <w:szCs w:val="24"/>
        </w:rPr>
        <w:t>4</w:t>
      </w:r>
      <w:r w:rsidR="007842C8" w:rsidRPr="007842C8">
        <w:rPr>
          <w:rFonts w:ascii="Arial" w:hAnsi="Arial" w:cs="Arial"/>
          <w:b/>
          <w:szCs w:val="24"/>
        </w:rPr>
        <w:fldChar w:fldCharType="end"/>
      </w:r>
      <w:r w:rsidR="007842C8" w:rsidRPr="00144A3E">
        <w:rPr>
          <w:rFonts w:ascii="Arial" w:hAnsi="Arial"/>
          <w:b/>
        </w:rPr>
        <w:t>.</w:t>
      </w:r>
    </w:p>
    <w:p w14:paraId="65B5DA6B" w14:textId="64C06416" w:rsidR="00481A8C" w:rsidRPr="00607236" w:rsidRDefault="00481A8C" w:rsidP="00481A8C">
      <w:pPr>
        <w:pStyle w:val="berschrift3"/>
        <w:rPr>
          <w:rFonts w:ascii="Arial" w:hAnsi="Arial" w:cs="Arial"/>
        </w:rPr>
      </w:pPr>
      <w:bookmarkStart w:id="37" w:name="_Toc158789187"/>
      <w:r w:rsidRPr="00607236">
        <w:rPr>
          <w:rFonts w:ascii="Arial" w:hAnsi="Arial" w:cs="Arial"/>
        </w:rPr>
        <w:t>Data generation methods</w:t>
      </w:r>
      <w:bookmarkEnd w:id="37"/>
    </w:p>
    <w:p w14:paraId="4FA91452" w14:textId="69C81C08" w:rsidR="00481A8C" w:rsidRDefault="00481A8C" w:rsidP="00481A8C">
      <w:pPr>
        <w:rPr>
          <w:rFonts w:ascii="Arial" w:hAnsi="Arial" w:cs="Arial"/>
        </w:rPr>
      </w:pPr>
      <w:r>
        <w:rPr>
          <w:rFonts w:ascii="Arial" w:hAnsi="Arial" w:cs="Arial"/>
        </w:rPr>
        <w:t xml:space="preserve">Three vendors will provide </w:t>
      </w:r>
      <w:r w:rsidR="00EF553C">
        <w:rPr>
          <w:rFonts w:ascii="Arial" w:hAnsi="Arial" w:cs="Arial"/>
        </w:rPr>
        <w:t>synthetic data</w:t>
      </w:r>
      <w:r w:rsidR="00851777">
        <w:rPr>
          <w:rFonts w:ascii="Arial" w:hAnsi="Arial" w:cs="Arial"/>
        </w:rPr>
        <w:t>sets</w:t>
      </w:r>
      <w:r w:rsidR="00A645B4">
        <w:rPr>
          <w:rFonts w:ascii="Arial" w:hAnsi="Arial" w:cs="Arial"/>
        </w:rPr>
        <w:t xml:space="preserve"> derived from the </w:t>
      </w:r>
      <w:r w:rsidR="00A645B4" w:rsidRPr="00A645B4">
        <w:rPr>
          <w:rFonts w:ascii="Arial" w:hAnsi="Arial" w:cs="Arial"/>
        </w:rPr>
        <w:t>WIG2 Benchmark database</w:t>
      </w:r>
      <w:r w:rsidR="00A645B4">
        <w:rPr>
          <w:rFonts w:ascii="Arial" w:hAnsi="Arial" w:cs="Arial"/>
        </w:rPr>
        <w:t xml:space="preserve"> data</w:t>
      </w:r>
      <w:r w:rsidR="00844F2F">
        <w:rPr>
          <w:rFonts w:ascii="Arial" w:hAnsi="Arial" w:cs="Arial"/>
        </w:rPr>
        <w:t xml:space="preserve">. </w:t>
      </w:r>
      <w:r w:rsidR="0084274A" w:rsidRPr="0084274A">
        <w:rPr>
          <w:rFonts w:ascii="Arial" w:hAnsi="Arial" w:cs="Arial"/>
        </w:rPr>
        <w:t xml:space="preserve">This strategy ensures a rich diversity in the </w:t>
      </w:r>
      <w:r w:rsidR="009D023F">
        <w:rPr>
          <w:rFonts w:ascii="Arial" w:hAnsi="Arial" w:cs="Arial"/>
        </w:rPr>
        <w:t>synthetic data</w:t>
      </w:r>
      <w:r w:rsidR="0084274A" w:rsidRPr="0084274A">
        <w:rPr>
          <w:rFonts w:ascii="Arial" w:hAnsi="Arial" w:cs="Arial"/>
        </w:rPr>
        <w:t xml:space="preserve">, as different vendors may apply unique methodologies and optimizations in their models. The use of multiple vendors allows for cross-validation and enhances the robustness and reliability of the </w:t>
      </w:r>
      <w:r w:rsidR="009D023F">
        <w:rPr>
          <w:rFonts w:ascii="Arial" w:hAnsi="Arial" w:cs="Arial"/>
        </w:rPr>
        <w:t>synthetic data</w:t>
      </w:r>
      <w:r w:rsidR="0084274A" w:rsidRPr="0084274A">
        <w:rPr>
          <w:rFonts w:ascii="Arial" w:hAnsi="Arial" w:cs="Arial"/>
        </w:rPr>
        <w:t xml:space="preserve">sets. Additionally, it mitigates risks associated with vendor-specific biases or limitations, ensuring a broader and more comprehensive representation of the health claims data. </w:t>
      </w:r>
    </w:p>
    <w:p w14:paraId="247D6F6C" w14:textId="77777777" w:rsidR="00481A8C" w:rsidRDefault="00481A8C" w:rsidP="00481A8C">
      <w:pPr>
        <w:rPr>
          <w:rFonts w:ascii="Arial" w:hAnsi="Arial" w:cs="Arial"/>
          <w:b/>
        </w:rPr>
      </w:pPr>
      <w:r w:rsidRPr="00A96D6B">
        <w:rPr>
          <w:rFonts w:ascii="Arial" w:hAnsi="Arial" w:cs="Arial"/>
          <w:b/>
        </w:rPr>
        <w:t>ai4medicine</w:t>
      </w:r>
    </w:p>
    <w:p w14:paraId="57C8D5FA" w14:textId="30EB071A" w:rsidR="00D65C2B" w:rsidRDefault="00C249A6" w:rsidP="00D65C2B">
      <w:pPr>
        <w:rPr>
          <w:rFonts w:ascii="Arial" w:hAnsi="Arial" w:cs="Arial"/>
        </w:rPr>
      </w:pPr>
      <w:r>
        <w:rPr>
          <w:rFonts w:ascii="Arial" w:hAnsi="Arial" w:cs="Arial"/>
        </w:rPr>
        <w:t xml:space="preserve">Three </w:t>
      </w:r>
      <w:r w:rsidR="00CA0499">
        <w:rPr>
          <w:rFonts w:ascii="Arial" w:hAnsi="Arial" w:cs="Arial"/>
        </w:rPr>
        <w:t>synthetic</w:t>
      </w:r>
      <w:r w:rsidR="00686E6A" w:rsidRPr="00686E6A">
        <w:rPr>
          <w:rFonts w:ascii="Arial" w:hAnsi="Arial" w:cs="Arial"/>
        </w:rPr>
        <w:t xml:space="preserve"> </w:t>
      </w:r>
      <w:r w:rsidR="00CA0499">
        <w:rPr>
          <w:rFonts w:ascii="Arial" w:hAnsi="Arial" w:cs="Arial"/>
        </w:rPr>
        <w:t>datasets</w:t>
      </w:r>
      <w:r w:rsidR="00686E6A" w:rsidRPr="00686E6A">
        <w:rPr>
          <w:rFonts w:ascii="Arial" w:hAnsi="Arial" w:cs="Arial"/>
        </w:rPr>
        <w:t xml:space="preserve"> </w:t>
      </w:r>
      <w:r w:rsidR="00D65C2B">
        <w:rPr>
          <w:rFonts w:ascii="Arial" w:hAnsi="Arial" w:cs="Arial"/>
        </w:rPr>
        <w:t xml:space="preserve">will be </w:t>
      </w:r>
      <w:r w:rsidR="00686E6A">
        <w:rPr>
          <w:rFonts w:ascii="Arial" w:hAnsi="Arial" w:cs="Arial"/>
        </w:rPr>
        <w:t>generated</w:t>
      </w:r>
      <w:r w:rsidR="00D65C2B">
        <w:rPr>
          <w:rFonts w:ascii="Arial" w:hAnsi="Arial" w:cs="Arial"/>
        </w:rPr>
        <w:t xml:space="preserve"> by </w:t>
      </w:r>
      <w:r w:rsidR="00D65C2B" w:rsidRPr="00D65C2B">
        <w:rPr>
          <w:rFonts w:ascii="Arial" w:hAnsi="Arial" w:cs="Arial"/>
        </w:rPr>
        <w:t>ai4medicine</w:t>
      </w:r>
      <w:r w:rsidR="00D65C2B">
        <w:rPr>
          <w:rFonts w:ascii="Arial" w:hAnsi="Arial" w:cs="Arial"/>
        </w:rPr>
        <w:t>:</w:t>
      </w:r>
    </w:p>
    <w:p w14:paraId="111F8852" w14:textId="18955F36" w:rsidR="00C249A6" w:rsidRPr="00527A85" w:rsidRDefault="00C249A6" w:rsidP="008D18A5">
      <w:pPr>
        <w:rPr>
          <w:rFonts w:ascii="Arial" w:hAnsi="Arial" w:cs="Arial"/>
        </w:rPr>
      </w:pPr>
      <w:r>
        <w:rPr>
          <w:rFonts w:ascii="Arial" w:hAnsi="Arial" w:cs="Arial"/>
          <w:i/>
        </w:rPr>
        <w:t xml:space="preserve">BN: </w:t>
      </w:r>
      <w:r w:rsidRPr="00527A85">
        <w:rPr>
          <w:rFonts w:ascii="Arial" w:hAnsi="Arial" w:cs="Arial"/>
        </w:rPr>
        <w:t>Drawing a baseline with out-of-the-box libraries and one of the most used traditional methods, Bayesian Networks</w:t>
      </w:r>
      <w:r w:rsidR="00460B6D">
        <w:rPr>
          <w:rFonts w:ascii="Arial" w:hAnsi="Arial" w:cs="Arial"/>
        </w:rPr>
        <w:t>.</w:t>
      </w:r>
    </w:p>
    <w:p w14:paraId="334B3AD4" w14:textId="0391F2E2" w:rsidR="00D65C2B" w:rsidRPr="00C1287B" w:rsidRDefault="00D65C2B" w:rsidP="008D18A5">
      <w:pPr>
        <w:rPr>
          <w:rFonts w:ascii="Arial" w:hAnsi="Arial" w:cs="Arial"/>
        </w:rPr>
      </w:pPr>
      <w:r w:rsidRPr="00A96D6B">
        <w:rPr>
          <w:rFonts w:ascii="Arial" w:hAnsi="Arial" w:cs="Arial"/>
          <w:i/>
        </w:rPr>
        <w:t>GAN</w:t>
      </w:r>
      <w:r>
        <w:rPr>
          <w:rFonts w:ascii="Arial" w:hAnsi="Arial" w:cs="Arial"/>
        </w:rPr>
        <w:t xml:space="preserve">: </w:t>
      </w:r>
      <w:r w:rsidRPr="00441AA7">
        <w:rPr>
          <w:rFonts w:ascii="Arial" w:hAnsi="Arial" w:cs="Arial"/>
        </w:rPr>
        <w:t>Using a</w:t>
      </w:r>
      <w:r w:rsidR="006104E8">
        <w:rPr>
          <w:rFonts w:ascii="Arial" w:hAnsi="Arial" w:cs="Arial"/>
        </w:rPr>
        <w:t xml:space="preserve"> custom</w:t>
      </w:r>
      <w:r w:rsidRPr="00441AA7">
        <w:rPr>
          <w:rFonts w:ascii="Arial" w:hAnsi="Arial" w:cs="Arial"/>
        </w:rPr>
        <w:t xml:space="preserve"> </w:t>
      </w:r>
      <w:r w:rsidRPr="0091213E">
        <w:rPr>
          <w:rFonts w:ascii="Arial" w:hAnsi="Arial" w:cs="Arial"/>
        </w:rPr>
        <w:t>Generative Adversarial Neural Network (GAN)</w:t>
      </w:r>
      <w:r w:rsidR="00341CEB">
        <w:rPr>
          <w:rFonts w:ascii="Arial" w:hAnsi="Arial" w:cs="Arial"/>
        </w:rPr>
        <w:t xml:space="preserve"> and explor</w:t>
      </w:r>
      <w:r w:rsidR="00D25C00">
        <w:rPr>
          <w:rFonts w:ascii="Arial" w:hAnsi="Arial" w:cs="Arial"/>
        </w:rPr>
        <w:t>ing</w:t>
      </w:r>
      <w:r w:rsidR="00341CEB">
        <w:rPr>
          <w:rFonts w:ascii="Arial" w:hAnsi="Arial" w:cs="Arial"/>
        </w:rPr>
        <w:t xml:space="preserve"> different</w:t>
      </w:r>
      <w:r w:rsidR="008D18A5" w:rsidRPr="008D18A5">
        <w:rPr>
          <w:rFonts w:ascii="Arial" w:hAnsi="Arial" w:cs="Arial"/>
        </w:rPr>
        <w:t xml:space="preserve"> GAN variants</w:t>
      </w:r>
      <w:r w:rsidR="008D18A5">
        <w:rPr>
          <w:rFonts w:ascii="Arial" w:hAnsi="Arial" w:cs="Arial"/>
        </w:rPr>
        <w:t>,</w:t>
      </w:r>
      <w:r w:rsidR="008D18A5" w:rsidRPr="008D18A5">
        <w:rPr>
          <w:rFonts w:ascii="Arial" w:hAnsi="Arial" w:cs="Arial"/>
        </w:rPr>
        <w:t xml:space="preserve"> including additional functionalities for robust and stable training such as Spectral normalization</w:t>
      </w:r>
      <w:r w:rsidR="009A7630">
        <w:rPr>
          <w:rFonts w:ascii="Arial" w:hAnsi="Arial" w:cs="Arial"/>
        </w:rPr>
        <w:t xml:space="preserve"> </w:t>
      </w:r>
      <w:r w:rsidR="00083857">
        <w:rPr>
          <w:rFonts w:ascii="Arial" w:hAnsi="Arial" w:cs="Arial"/>
        </w:rPr>
        <w:t>(Miyato et al. 2018)</w:t>
      </w:r>
      <w:r w:rsidR="008D18A5">
        <w:rPr>
          <w:rFonts w:ascii="Arial" w:hAnsi="Arial" w:cs="Arial"/>
        </w:rPr>
        <w:t xml:space="preserve"> </w:t>
      </w:r>
      <w:r w:rsidR="008D18A5" w:rsidRPr="008D18A5">
        <w:rPr>
          <w:rFonts w:ascii="Arial" w:hAnsi="Arial" w:cs="Arial"/>
        </w:rPr>
        <w:t>or Wasserstein loss</w:t>
      </w:r>
      <w:r w:rsidR="007305A5">
        <w:rPr>
          <w:rFonts w:ascii="Arial" w:hAnsi="Arial" w:cs="Arial"/>
        </w:rPr>
        <w:t xml:space="preserve"> </w:t>
      </w:r>
      <w:r w:rsidR="00083857">
        <w:rPr>
          <w:rFonts w:ascii="Arial" w:hAnsi="Arial" w:cs="Arial"/>
        </w:rPr>
        <w:t>(Arjovsky et al. 2017)</w:t>
      </w:r>
      <w:r w:rsidR="00401C14">
        <w:rPr>
          <w:rFonts w:ascii="Arial" w:hAnsi="Arial" w:cs="Arial"/>
        </w:rPr>
        <w:t>.</w:t>
      </w:r>
    </w:p>
    <w:p w14:paraId="5E7081B3" w14:textId="5403F7C6" w:rsidR="00E15F0B" w:rsidRPr="00527A85" w:rsidRDefault="006104E8" w:rsidP="00481A8C">
      <w:pPr>
        <w:rPr>
          <w:rFonts w:ascii="Arial" w:hAnsi="Arial" w:cs="Arial"/>
        </w:rPr>
      </w:pPr>
      <w:r w:rsidRPr="00A96D6B">
        <w:rPr>
          <w:rFonts w:ascii="Arial" w:hAnsi="Arial" w:cs="Arial"/>
          <w:i/>
        </w:rPr>
        <w:t>G</w:t>
      </w:r>
      <w:r>
        <w:rPr>
          <w:rFonts w:ascii="Arial" w:hAnsi="Arial" w:cs="Arial"/>
          <w:i/>
        </w:rPr>
        <w:t>PT</w:t>
      </w:r>
      <w:r>
        <w:rPr>
          <w:rFonts w:ascii="Arial" w:hAnsi="Arial" w:cs="Arial"/>
        </w:rPr>
        <w:t xml:space="preserve">: </w:t>
      </w:r>
      <w:r w:rsidR="0058785A">
        <w:rPr>
          <w:rFonts w:ascii="Arial" w:hAnsi="Arial" w:cs="Arial"/>
        </w:rPr>
        <w:t xml:space="preserve">Exploring the possibility to generate </w:t>
      </w:r>
      <w:r w:rsidR="009D023F">
        <w:rPr>
          <w:rFonts w:ascii="Arial" w:hAnsi="Arial" w:cs="Arial"/>
        </w:rPr>
        <w:t>synthetic data</w:t>
      </w:r>
      <w:r w:rsidR="0058785A">
        <w:rPr>
          <w:rFonts w:ascii="Arial" w:hAnsi="Arial" w:cs="Arial"/>
        </w:rPr>
        <w:t xml:space="preserve"> using</w:t>
      </w:r>
      <w:r w:rsidR="003565D5">
        <w:rPr>
          <w:rFonts w:ascii="Arial" w:hAnsi="Arial" w:cs="Arial"/>
        </w:rPr>
        <w:t xml:space="preserve"> a</w:t>
      </w:r>
      <w:r w:rsidR="00745BBC">
        <w:rPr>
          <w:rFonts w:ascii="Arial" w:hAnsi="Arial" w:cs="Arial"/>
        </w:rPr>
        <w:t xml:space="preserve"> custom</w:t>
      </w:r>
      <w:r w:rsidR="003102D8">
        <w:rPr>
          <w:rFonts w:ascii="Arial" w:hAnsi="Arial" w:cs="Arial"/>
        </w:rPr>
        <w:t xml:space="preserve"> </w:t>
      </w:r>
      <w:r w:rsidR="001A2DE6" w:rsidRPr="001A2DE6">
        <w:rPr>
          <w:rFonts w:ascii="Arial" w:hAnsi="Arial" w:cs="Arial"/>
        </w:rPr>
        <w:t>Generative Pre-trained Transformer (GPT) based approach</w:t>
      </w:r>
      <w:r w:rsidR="003102D8">
        <w:rPr>
          <w:rFonts w:ascii="Arial" w:hAnsi="Arial" w:cs="Arial"/>
        </w:rPr>
        <w:t xml:space="preserve"> to generate the data.</w:t>
      </w:r>
    </w:p>
    <w:p w14:paraId="5486CBE9" w14:textId="77777777" w:rsidR="00481A8C" w:rsidRDefault="00481A8C" w:rsidP="00481A8C">
      <w:pPr>
        <w:rPr>
          <w:rFonts w:ascii="Arial" w:hAnsi="Arial" w:cs="Arial"/>
          <w:b/>
        </w:rPr>
      </w:pPr>
      <w:r>
        <w:rPr>
          <w:rFonts w:ascii="Arial" w:hAnsi="Arial" w:cs="Arial"/>
          <w:b/>
        </w:rPr>
        <w:t>CPRD</w:t>
      </w:r>
    </w:p>
    <w:p w14:paraId="52499EE8" w14:textId="5C528681" w:rsidR="00481A8C" w:rsidRPr="00A96D6B" w:rsidRDefault="00481A8C" w:rsidP="00481A8C">
      <w:pPr>
        <w:rPr>
          <w:rFonts w:ascii="Arial" w:hAnsi="Arial" w:cs="Arial"/>
        </w:rPr>
      </w:pPr>
      <w:r>
        <w:rPr>
          <w:rFonts w:ascii="Arial" w:hAnsi="Arial" w:cs="Arial"/>
        </w:rPr>
        <w:t xml:space="preserve">One </w:t>
      </w:r>
      <w:r w:rsidR="003C2420">
        <w:rPr>
          <w:rFonts w:ascii="Arial" w:hAnsi="Arial" w:cs="Arial"/>
        </w:rPr>
        <w:t>synthetic data</w:t>
      </w:r>
      <w:r w:rsidR="003C2420" w:rsidRPr="003C2420">
        <w:rPr>
          <w:rStyle w:val="Kommentarzeichen"/>
          <w:rFonts w:ascii="Arial" w:hAnsi="Arial" w:cs="Arial"/>
          <w:sz w:val="24"/>
          <w:szCs w:val="24"/>
        </w:rPr>
        <w:t>set</w:t>
      </w:r>
      <w:r w:rsidR="003C2420" w:rsidRPr="00144A3E">
        <w:rPr>
          <w:rStyle w:val="Kommentarzeichen"/>
        </w:rPr>
        <w:t xml:space="preserve"> </w:t>
      </w:r>
      <w:r w:rsidR="00686C8D" w:rsidRPr="00686C8D">
        <w:rPr>
          <w:rFonts w:ascii="Arial" w:hAnsi="Arial" w:cs="Arial"/>
        </w:rPr>
        <w:t>will be generated</w:t>
      </w:r>
      <w:r w:rsidR="00686C8D">
        <w:rPr>
          <w:rFonts w:ascii="Arial" w:hAnsi="Arial" w:cs="Arial"/>
        </w:rPr>
        <w:t xml:space="preserve"> by CPRD</w:t>
      </w:r>
      <w:r>
        <w:rPr>
          <w:rFonts w:ascii="Arial" w:hAnsi="Arial" w:cs="Arial"/>
        </w:rPr>
        <w:t>:</w:t>
      </w:r>
    </w:p>
    <w:p w14:paraId="6D620E62" w14:textId="64FEE205" w:rsidR="00481A8C" w:rsidRPr="00A96D6B" w:rsidRDefault="00481A8C" w:rsidP="00481A8C">
      <w:pPr>
        <w:rPr>
          <w:rFonts w:ascii="Arial" w:hAnsi="Arial" w:cs="Arial"/>
          <w:b/>
        </w:rPr>
      </w:pPr>
      <w:r>
        <w:rPr>
          <w:rFonts w:ascii="Arial" w:hAnsi="Arial" w:cs="Arial"/>
          <w:i/>
        </w:rPr>
        <w:lastRenderedPageBreak/>
        <w:t>BN</w:t>
      </w:r>
      <w:r>
        <w:rPr>
          <w:rFonts w:ascii="Arial" w:hAnsi="Arial" w:cs="Arial"/>
        </w:rPr>
        <w:t>:</w:t>
      </w:r>
      <w:r w:rsidR="003916B9">
        <w:rPr>
          <w:rFonts w:ascii="Arial" w:hAnsi="Arial" w:cs="Arial"/>
        </w:rPr>
        <w:t xml:space="preserve"> Using a </w:t>
      </w:r>
      <w:r w:rsidR="00CF77E6">
        <w:rPr>
          <w:rFonts w:ascii="Arial" w:hAnsi="Arial" w:cs="Arial"/>
        </w:rPr>
        <w:t>B</w:t>
      </w:r>
      <w:r w:rsidR="003916B9">
        <w:rPr>
          <w:rFonts w:ascii="Arial" w:hAnsi="Arial" w:cs="Arial"/>
        </w:rPr>
        <w:t>ayesian full joint probability distribution method to represent a set of variables and their conditional dependencies in a probabilistic graphical structure as described in</w:t>
      </w:r>
      <w:r w:rsidR="00D65C2B">
        <w:rPr>
          <w:rFonts w:ascii="Arial" w:hAnsi="Arial" w:cs="Arial"/>
        </w:rPr>
        <w:t xml:space="preserve"> </w:t>
      </w:r>
      <w:r w:rsidR="00083857">
        <w:rPr>
          <w:rFonts w:ascii="Arial" w:hAnsi="Arial" w:cs="Arial"/>
        </w:rPr>
        <w:t>Wang et al.</w:t>
      </w:r>
      <w:r w:rsidR="00CE2EB6">
        <w:rPr>
          <w:rFonts w:ascii="Arial" w:hAnsi="Arial" w:cs="Arial"/>
        </w:rPr>
        <w:t xml:space="preserve"> </w:t>
      </w:r>
      <w:r w:rsidR="00083857">
        <w:rPr>
          <w:rFonts w:ascii="Arial" w:hAnsi="Arial" w:cs="Arial"/>
        </w:rPr>
        <w:t>(2021)</w:t>
      </w:r>
      <w:r w:rsidR="00CE2EB6">
        <w:rPr>
          <w:rFonts w:ascii="Arial" w:hAnsi="Arial" w:cs="Arial"/>
        </w:rPr>
        <w:t xml:space="preserve"> and </w:t>
      </w:r>
      <w:r w:rsidR="00083857">
        <w:rPr>
          <w:rFonts w:ascii="Arial" w:hAnsi="Arial" w:cs="Arial"/>
        </w:rPr>
        <w:t>Tucker et al.</w:t>
      </w:r>
      <w:r w:rsidR="009F0E12">
        <w:rPr>
          <w:rFonts w:ascii="Arial" w:hAnsi="Arial" w:cs="Arial"/>
        </w:rPr>
        <w:t xml:space="preserve"> </w:t>
      </w:r>
      <w:r w:rsidR="00083857">
        <w:rPr>
          <w:rFonts w:ascii="Arial" w:hAnsi="Arial" w:cs="Arial"/>
        </w:rPr>
        <w:t>(2020)</w:t>
      </w:r>
      <w:r w:rsidR="00F938BC">
        <w:rPr>
          <w:rFonts w:ascii="Arial" w:hAnsi="Arial" w:cs="Arial"/>
        </w:rPr>
        <w:t>.</w:t>
      </w:r>
    </w:p>
    <w:p w14:paraId="65CEB937" w14:textId="77777777" w:rsidR="00481A8C" w:rsidRDefault="00481A8C" w:rsidP="00481A8C">
      <w:pPr>
        <w:rPr>
          <w:rFonts w:ascii="Arial" w:hAnsi="Arial" w:cs="Arial"/>
          <w:b/>
        </w:rPr>
      </w:pPr>
      <w:r>
        <w:rPr>
          <w:rFonts w:ascii="Arial" w:hAnsi="Arial" w:cs="Arial"/>
          <w:b/>
        </w:rPr>
        <w:t>Limebit</w:t>
      </w:r>
    </w:p>
    <w:p w14:paraId="1668A31D" w14:textId="12C1BE1E" w:rsidR="00686C8D" w:rsidRDefault="00BC1787" w:rsidP="00481A8C">
      <w:pPr>
        <w:rPr>
          <w:rFonts w:ascii="Arial" w:hAnsi="Arial" w:cs="Arial"/>
        </w:rPr>
      </w:pPr>
      <w:r>
        <w:rPr>
          <w:rFonts w:ascii="Arial" w:hAnsi="Arial" w:cs="Arial"/>
        </w:rPr>
        <w:t>Three</w:t>
      </w:r>
      <w:r w:rsidRPr="00686C8D">
        <w:rPr>
          <w:rFonts w:ascii="Arial" w:hAnsi="Arial" w:cs="Arial"/>
        </w:rPr>
        <w:t xml:space="preserve"> </w:t>
      </w:r>
      <w:r w:rsidR="002D31C1">
        <w:rPr>
          <w:rFonts w:ascii="Arial" w:hAnsi="Arial" w:cs="Arial"/>
        </w:rPr>
        <w:t>synthetic</w:t>
      </w:r>
      <w:r w:rsidR="00686C8D" w:rsidRPr="00686C8D">
        <w:rPr>
          <w:rFonts w:ascii="Arial" w:hAnsi="Arial" w:cs="Arial"/>
        </w:rPr>
        <w:t xml:space="preserve"> </w:t>
      </w:r>
      <w:r w:rsidR="00CE454D">
        <w:rPr>
          <w:rFonts w:ascii="Arial" w:hAnsi="Arial" w:cs="Arial"/>
        </w:rPr>
        <w:t>datasets</w:t>
      </w:r>
      <w:r w:rsidR="00686C8D" w:rsidRPr="00686C8D">
        <w:rPr>
          <w:rFonts w:ascii="Arial" w:hAnsi="Arial" w:cs="Arial"/>
        </w:rPr>
        <w:t xml:space="preserve"> will be generated by </w:t>
      </w:r>
      <w:r w:rsidR="00686C8D">
        <w:rPr>
          <w:rFonts w:ascii="Arial" w:hAnsi="Arial" w:cs="Arial"/>
        </w:rPr>
        <w:t>Limebit</w:t>
      </w:r>
      <w:r w:rsidR="00686C8D" w:rsidRPr="00686C8D">
        <w:rPr>
          <w:rFonts w:ascii="Arial" w:hAnsi="Arial" w:cs="Arial"/>
        </w:rPr>
        <w:t>:</w:t>
      </w:r>
    </w:p>
    <w:p w14:paraId="29B653DB" w14:textId="0EB41871" w:rsidR="00481A8C" w:rsidRDefault="00481A8C" w:rsidP="00481A8C">
      <w:pPr>
        <w:rPr>
          <w:rFonts w:ascii="Arial" w:hAnsi="Arial" w:cs="Arial"/>
        </w:rPr>
      </w:pPr>
      <w:r>
        <w:rPr>
          <w:rFonts w:ascii="Arial" w:hAnsi="Arial" w:cs="Arial"/>
          <w:i/>
        </w:rPr>
        <w:t>BN</w:t>
      </w:r>
      <w:r>
        <w:rPr>
          <w:rFonts w:ascii="Arial" w:hAnsi="Arial" w:cs="Arial"/>
        </w:rPr>
        <w:t xml:space="preserve">: Using a </w:t>
      </w:r>
      <w:r w:rsidR="002C7239">
        <w:rPr>
          <w:rFonts w:ascii="Arial" w:hAnsi="Arial" w:cs="Arial"/>
        </w:rPr>
        <w:t>B</w:t>
      </w:r>
      <w:r>
        <w:rPr>
          <w:rFonts w:ascii="Arial" w:hAnsi="Arial" w:cs="Arial"/>
        </w:rPr>
        <w:t xml:space="preserve">ayesian full joint probability distribution method to represent a set of variables and their conditional dependencies in a probabilistic graphical structure as described in </w:t>
      </w:r>
      <w:r w:rsidR="00083857">
        <w:rPr>
          <w:rFonts w:ascii="Arial" w:hAnsi="Arial" w:cs="Arial"/>
        </w:rPr>
        <w:t>Kaur et al.</w:t>
      </w:r>
      <w:r w:rsidR="00204073">
        <w:rPr>
          <w:rFonts w:ascii="Arial" w:hAnsi="Arial" w:cs="Arial"/>
        </w:rPr>
        <w:t xml:space="preserve"> </w:t>
      </w:r>
      <w:r w:rsidR="00083857">
        <w:rPr>
          <w:rFonts w:ascii="Arial" w:hAnsi="Arial" w:cs="Arial"/>
        </w:rPr>
        <w:t>(2021)</w:t>
      </w:r>
      <w:r w:rsidR="00204073">
        <w:rPr>
          <w:rFonts w:ascii="Arial" w:hAnsi="Arial" w:cs="Arial"/>
        </w:rPr>
        <w:t>.</w:t>
      </w:r>
    </w:p>
    <w:p w14:paraId="2EF41C9A" w14:textId="300A8D4A" w:rsidR="00E365C4" w:rsidRDefault="00481A8C" w:rsidP="00481A8C">
      <w:pPr>
        <w:rPr>
          <w:rFonts w:ascii="Arial" w:hAnsi="Arial" w:cs="Arial"/>
        </w:rPr>
      </w:pPr>
      <w:r w:rsidRPr="00A96D6B">
        <w:rPr>
          <w:rFonts w:ascii="Arial" w:hAnsi="Arial" w:cs="Arial"/>
          <w:i/>
        </w:rPr>
        <w:t>GAN</w:t>
      </w:r>
      <w:r>
        <w:rPr>
          <w:rFonts w:ascii="Arial" w:hAnsi="Arial" w:cs="Arial"/>
        </w:rPr>
        <w:t xml:space="preserve">: </w:t>
      </w:r>
      <w:r w:rsidRPr="00441AA7">
        <w:rPr>
          <w:rFonts w:ascii="Arial" w:hAnsi="Arial" w:cs="Arial"/>
        </w:rPr>
        <w:t xml:space="preserve">Using a </w:t>
      </w:r>
      <w:r w:rsidR="0039059E">
        <w:rPr>
          <w:rFonts w:ascii="Arial" w:hAnsi="Arial" w:cs="Arial"/>
        </w:rPr>
        <w:t>GAN</w:t>
      </w:r>
      <w:r w:rsidRPr="00441AA7">
        <w:rPr>
          <w:rFonts w:ascii="Arial" w:hAnsi="Arial" w:cs="Arial"/>
        </w:rPr>
        <w:t xml:space="preserve"> as a </w:t>
      </w:r>
      <w:r>
        <w:rPr>
          <w:rFonts w:ascii="Arial" w:hAnsi="Arial" w:cs="Arial"/>
        </w:rPr>
        <w:t>function approximation method leveraging</w:t>
      </w:r>
      <w:r w:rsidRPr="003309C8">
        <w:rPr>
          <w:rFonts w:ascii="Arial" w:hAnsi="Arial" w:cs="Arial"/>
        </w:rPr>
        <w:t xml:space="preserve"> Gated Recurrent Units (GRUs)</w:t>
      </w:r>
      <w:r>
        <w:rPr>
          <w:rFonts w:ascii="Arial" w:hAnsi="Arial" w:cs="Arial"/>
        </w:rPr>
        <w:t xml:space="preserve"> to solve the challenge of temporal dynamics in the data as described in </w:t>
      </w:r>
      <w:r w:rsidR="00083857">
        <w:rPr>
          <w:rFonts w:ascii="Arial" w:hAnsi="Arial" w:cs="Arial"/>
        </w:rPr>
        <w:t>Lu et al.</w:t>
      </w:r>
      <w:r w:rsidR="00EE584E">
        <w:rPr>
          <w:rFonts w:ascii="Arial" w:hAnsi="Arial" w:cs="Arial"/>
        </w:rPr>
        <w:t xml:space="preserve"> </w:t>
      </w:r>
      <w:r w:rsidR="00083857">
        <w:rPr>
          <w:rFonts w:ascii="Arial" w:hAnsi="Arial" w:cs="Arial"/>
        </w:rPr>
        <w:t>(2023)</w:t>
      </w:r>
      <w:r w:rsidR="00DC39E4">
        <w:rPr>
          <w:rFonts w:ascii="Arial" w:hAnsi="Arial" w:cs="Arial"/>
        </w:rPr>
        <w:t>.</w:t>
      </w:r>
    </w:p>
    <w:p w14:paraId="31F8A84F" w14:textId="09AC598E" w:rsidR="00BC1787" w:rsidRPr="00607236" w:rsidRDefault="00BC1787" w:rsidP="00481A8C">
      <w:pPr>
        <w:rPr>
          <w:rFonts w:ascii="Arial" w:hAnsi="Arial" w:cs="Arial"/>
        </w:rPr>
      </w:pPr>
      <w:r w:rsidRPr="00527A85">
        <w:rPr>
          <w:rFonts w:ascii="Arial" w:hAnsi="Arial" w:cs="Arial"/>
          <w:i/>
        </w:rPr>
        <w:t>GPT</w:t>
      </w:r>
      <w:r w:rsidRPr="00BC1787">
        <w:rPr>
          <w:rFonts w:ascii="Arial" w:hAnsi="Arial" w:cs="Arial"/>
        </w:rPr>
        <w:t>: Exploration of approaches leveraging the architecture and technology of GPT3</w:t>
      </w:r>
      <w:r w:rsidR="00EF6F41">
        <w:rPr>
          <w:rFonts w:ascii="Arial" w:hAnsi="Arial" w:cs="Arial"/>
        </w:rPr>
        <w:t>.</w:t>
      </w:r>
    </w:p>
    <w:p w14:paraId="4843100F" w14:textId="77777777" w:rsidR="00F41CA5" w:rsidRDefault="00F41CA5" w:rsidP="00F41CA5">
      <w:pPr>
        <w:pStyle w:val="berschrift2"/>
        <w:rPr>
          <w:rFonts w:ascii="Arial" w:hAnsi="Arial" w:cs="Arial"/>
        </w:rPr>
      </w:pPr>
      <w:bookmarkStart w:id="38" w:name="_Toc152062908"/>
      <w:bookmarkStart w:id="39" w:name="_Toc152063221"/>
      <w:bookmarkStart w:id="40" w:name="_Toc152150460"/>
      <w:bookmarkStart w:id="41" w:name="_Toc158789188"/>
      <w:bookmarkEnd w:id="38"/>
      <w:bookmarkEnd w:id="39"/>
      <w:bookmarkEnd w:id="40"/>
      <w:r w:rsidRPr="00420D04">
        <w:rPr>
          <w:rFonts w:ascii="Arial" w:hAnsi="Arial" w:cs="Arial"/>
        </w:rPr>
        <w:t>Study Population</w:t>
      </w:r>
      <w:bookmarkEnd w:id="41"/>
    </w:p>
    <w:p w14:paraId="489000FE" w14:textId="2E1A6983" w:rsidR="00137CD6" w:rsidRDefault="00137CD6" w:rsidP="00137CD6">
      <w:pPr>
        <w:rPr>
          <w:rFonts w:ascii="Arial" w:hAnsi="Arial" w:cs="Arial"/>
        </w:rPr>
      </w:pPr>
      <w:r>
        <w:rPr>
          <w:rFonts w:ascii="Arial" w:hAnsi="Arial" w:cs="Arial"/>
        </w:rPr>
        <w:t xml:space="preserve">SLE patients will be identified retrospectively using ICD-10 GM codes. The study cohort will consist of </w:t>
      </w:r>
      <w:r w:rsidR="00574919">
        <w:rPr>
          <w:rFonts w:ascii="Arial" w:hAnsi="Arial" w:cs="Arial"/>
        </w:rPr>
        <w:t>patients</w:t>
      </w:r>
      <w:r>
        <w:rPr>
          <w:rFonts w:ascii="Arial" w:hAnsi="Arial" w:cs="Arial"/>
        </w:rPr>
        <w:t xml:space="preserve"> with a diagnosis of SLE. Based on a feasibility study we expect to include about </w:t>
      </w:r>
      <w:r w:rsidRPr="009A2B7C">
        <w:rPr>
          <w:rFonts w:ascii="Arial" w:hAnsi="Arial" w:cs="Arial"/>
          <w:b/>
        </w:rPr>
        <w:t>N = 6,700 patients</w:t>
      </w:r>
      <w:r>
        <w:rPr>
          <w:rFonts w:ascii="Arial" w:hAnsi="Arial" w:cs="Arial"/>
        </w:rPr>
        <w:t xml:space="preserve"> with SLE in this study. </w:t>
      </w:r>
    </w:p>
    <w:p w14:paraId="4D9AC4EE" w14:textId="1BD4AA25" w:rsidR="00137CD6" w:rsidRPr="005B6A80" w:rsidRDefault="00137CD6" w:rsidP="00137CD6">
      <w:pPr>
        <w:rPr>
          <w:rFonts w:ascii="Arial" w:hAnsi="Arial" w:cs="Arial"/>
        </w:rPr>
      </w:pPr>
      <w:r>
        <w:rPr>
          <w:rFonts w:ascii="Arial" w:hAnsi="Arial" w:cs="Arial"/>
        </w:rPr>
        <w:t>Two distinct populations will be used in this analysis:</w:t>
      </w:r>
    </w:p>
    <w:p w14:paraId="2CC6C1CB" w14:textId="464EA4D9" w:rsidR="00B86A70" w:rsidRDefault="00137CD6" w:rsidP="00B86A70">
      <w:pPr>
        <w:pStyle w:val="Listenabsatz"/>
        <w:numPr>
          <w:ilvl w:val="0"/>
          <w:numId w:val="84"/>
        </w:numPr>
        <w:rPr>
          <w:rFonts w:ascii="Arial" w:hAnsi="Arial" w:cs="Arial"/>
        </w:rPr>
      </w:pPr>
      <w:r w:rsidRPr="00FB33B3">
        <w:rPr>
          <w:rFonts w:ascii="Arial" w:hAnsi="Arial" w:cs="Arial"/>
        </w:rPr>
        <w:t xml:space="preserve">An overarching population of all </w:t>
      </w:r>
      <w:r w:rsidR="000E7B50">
        <w:rPr>
          <w:rFonts w:ascii="Arial" w:hAnsi="Arial" w:cs="Arial"/>
          <w:b/>
        </w:rPr>
        <w:t>p</w:t>
      </w:r>
      <w:r w:rsidRPr="005B6A80">
        <w:rPr>
          <w:rFonts w:ascii="Arial" w:hAnsi="Arial" w:cs="Arial"/>
          <w:b/>
        </w:rPr>
        <w:t>atients with SLE</w:t>
      </w:r>
      <w:r>
        <w:rPr>
          <w:rFonts w:ascii="Arial" w:hAnsi="Arial" w:cs="Arial"/>
          <w:b/>
        </w:rPr>
        <w:t>-</w:t>
      </w:r>
      <w:r w:rsidRPr="005B6A80">
        <w:rPr>
          <w:rFonts w:ascii="Arial" w:hAnsi="Arial" w:cs="Arial"/>
          <w:b/>
        </w:rPr>
        <w:t>diagnosis</w:t>
      </w:r>
      <w:r w:rsidRPr="00FB33B3">
        <w:rPr>
          <w:rFonts w:ascii="Arial" w:hAnsi="Arial" w:cs="Arial"/>
          <w:i/>
        </w:rPr>
        <w:t xml:space="preserve"> </w:t>
      </w:r>
      <w:r w:rsidR="0026113B">
        <w:rPr>
          <w:rFonts w:ascii="Arial" w:hAnsi="Arial" w:cs="Arial"/>
        </w:rPr>
        <w:t>(</w:t>
      </w:r>
      <w:r w:rsidR="0026113B" w:rsidRPr="00A5377A">
        <w:rPr>
          <w:rFonts w:ascii="Arial" w:hAnsi="Arial" w:cs="Arial"/>
          <w:i/>
        </w:rPr>
        <w:t>SLE-Sample</w:t>
      </w:r>
      <w:r w:rsidR="0026113B">
        <w:rPr>
          <w:rFonts w:ascii="Arial" w:hAnsi="Arial" w:cs="Arial"/>
        </w:rPr>
        <w:t xml:space="preserve">) </w:t>
      </w:r>
      <w:r w:rsidRPr="00FB33B3">
        <w:rPr>
          <w:rFonts w:ascii="Arial" w:hAnsi="Arial" w:cs="Arial"/>
        </w:rPr>
        <w:t>in the WIG2 Benchmark database from 2014 to 2021 with at least one inpatient or outpatient diagnosis of SLE (ICD-10 GM: M32.-)</w:t>
      </w:r>
      <w:r>
        <w:rPr>
          <w:rFonts w:ascii="Arial" w:hAnsi="Arial" w:cs="Arial"/>
        </w:rPr>
        <w:t xml:space="preserve">. This population is used to generate the </w:t>
      </w:r>
      <w:r w:rsidR="009D023F">
        <w:rPr>
          <w:rFonts w:ascii="Arial" w:hAnsi="Arial" w:cs="Arial"/>
        </w:rPr>
        <w:t>synthetic data</w:t>
      </w:r>
      <w:r>
        <w:rPr>
          <w:rFonts w:ascii="Arial" w:hAnsi="Arial" w:cs="Arial"/>
        </w:rPr>
        <w:t xml:space="preserve"> and to assess the Primary Objectives of this study</w:t>
      </w:r>
      <w:r w:rsidR="00410958">
        <w:rPr>
          <w:rFonts w:ascii="Arial" w:hAnsi="Arial" w:cs="Arial"/>
        </w:rPr>
        <w:t xml:space="preserve">. This population </w:t>
      </w:r>
      <w:r w:rsidR="00471FFF">
        <w:rPr>
          <w:rFonts w:ascii="Arial" w:hAnsi="Arial" w:cs="Arial"/>
        </w:rPr>
        <w:t>represent</w:t>
      </w:r>
      <w:r w:rsidR="00410958">
        <w:rPr>
          <w:rFonts w:ascii="Arial" w:hAnsi="Arial" w:cs="Arial"/>
        </w:rPr>
        <w:t>s</w:t>
      </w:r>
      <w:r w:rsidR="00471FFF">
        <w:rPr>
          <w:rFonts w:ascii="Arial" w:hAnsi="Arial" w:cs="Arial"/>
        </w:rPr>
        <w:t xml:space="preserve"> the whole body of patients with SLE diagnosis in </w:t>
      </w:r>
      <w:r w:rsidR="0005408D">
        <w:rPr>
          <w:rFonts w:ascii="Arial" w:hAnsi="Arial" w:cs="Arial"/>
        </w:rPr>
        <w:t>claims</w:t>
      </w:r>
      <w:r w:rsidR="00471FFF">
        <w:rPr>
          <w:rFonts w:ascii="Arial" w:hAnsi="Arial" w:cs="Arial"/>
        </w:rPr>
        <w:t xml:space="preserve"> and </w:t>
      </w:r>
      <w:r w:rsidR="009D023F">
        <w:rPr>
          <w:rFonts w:ascii="Arial" w:hAnsi="Arial" w:cs="Arial"/>
        </w:rPr>
        <w:t>synthetic data</w:t>
      </w:r>
      <w:r w:rsidR="00471FFF">
        <w:rPr>
          <w:rFonts w:ascii="Arial" w:hAnsi="Arial" w:cs="Arial"/>
        </w:rPr>
        <w:t>.</w:t>
      </w:r>
      <w:r w:rsidR="00054B2F">
        <w:rPr>
          <w:rFonts w:ascii="Arial" w:hAnsi="Arial" w:cs="Arial"/>
        </w:rPr>
        <w:t xml:space="preserve"> As such, no</w:t>
      </w:r>
      <w:r w:rsidR="00662AD3">
        <w:rPr>
          <w:rFonts w:ascii="Arial" w:hAnsi="Arial" w:cs="Arial"/>
        </w:rPr>
        <w:t xml:space="preserve"> further</w:t>
      </w:r>
      <w:r w:rsidR="00054B2F">
        <w:rPr>
          <w:rFonts w:ascii="Arial" w:hAnsi="Arial" w:cs="Arial"/>
        </w:rPr>
        <w:t xml:space="preserve"> inclusion or exclusion criteria are applied.</w:t>
      </w:r>
    </w:p>
    <w:p w14:paraId="39BB6BEF" w14:textId="6DBF699C" w:rsidR="00137CD6" w:rsidRDefault="00137CD6">
      <w:pPr>
        <w:pStyle w:val="Listenabsatz"/>
        <w:numPr>
          <w:ilvl w:val="0"/>
          <w:numId w:val="84"/>
        </w:numPr>
        <w:rPr>
          <w:rFonts w:ascii="Arial" w:hAnsi="Arial" w:cs="Arial"/>
        </w:rPr>
      </w:pPr>
      <w:r w:rsidRPr="00607236">
        <w:rPr>
          <w:rFonts w:ascii="Arial" w:hAnsi="Arial" w:cs="Arial"/>
          <w:b/>
        </w:rPr>
        <w:t>Patients for RWE-analysis</w:t>
      </w:r>
      <w:r w:rsidRPr="00607236">
        <w:rPr>
          <w:rFonts w:ascii="Arial" w:hAnsi="Arial" w:cs="Arial"/>
        </w:rPr>
        <w:t xml:space="preserve"> </w:t>
      </w:r>
      <w:r w:rsidR="0026113B">
        <w:rPr>
          <w:rFonts w:ascii="Arial" w:hAnsi="Arial" w:cs="Arial"/>
        </w:rPr>
        <w:t>(</w:t>
      </w:r>
      <w:r w:rsidR="0026113B" w:rsidRPr="00A5377A">
        <w:rPr>
          <w:rFonts w:ascii="Arial" w:hAnsi="Arial" w:cs="Arial"/>
          <w:i/>
        </w:rPr>
        <w:t>RWE-</w:t>
      </w:r>
      <w:r w:rsidR="00D47213" w:rsidRPr="00A5377A">
        <w:rPr>
          <w:rFonts w:ascii="Arial" w:hAnsi="Arial" w:cs="Arial"/>
          <w:i/>
        </w:rPr>
        <w:t>C</w:t>
      </w:r>
      <w:r w:rsidR="0026113B" w:rsidRPr="00A5377A">
        <w:rPr>
          <w:rFonts w:ascii="Arial" w:hAnsi="Arial" w:cs="Arial"/>
          <w:i/>
        </w:rPr>
        <w:t>ohorts</w:t>
      </w:r>
      <w:r w:rsidR="0026113B">
        <w:rPr>
          <w:rFonts w:ascii="Arial" w:hAnsi="Arial" w:cs="Arial"/>
        </w:rPr>
        <w:t xml:space="preserve">) </w:t>
      </w:r>
      <w:r w:rsidRPr="00607236">
        <w:rPr>
          <w:rFonts w:ascii="Arial" w:hAnsi="Arial" w:cs="Arial"/>
        </w:rPr>
        <w:t xml:space="preserve">– Consisting of a subset of </w:t>
      </w:r>
      <w:r w:rsidR="00C22977">
        <w:rPr>
          <w:rFonts w:ascii="Arial" w:hAnsi="Arial" w:cs="Arial"/>
          <w:i/>
        </w:rPr>
        <w:t>SLE-Sample</w:t>
      </w:r>
      <w:r w:rsidRPr="00607236">
        <w:rPr>
          <w:rFonts w:ascii="Arial" w:hAnsi="Arial" w:cs="Arial"/>
        </w:rPr>
        <w:t xml:space="preserve"> according to the following inclusion and exclusion criteria. This population will be used to conduct analyses in a RWE setting and will further be split into Incident and Prevalent patient cohorts. This population is used to evaluate RWE-analyses conducted in the Secondary Objective, resembling application of typical inclusion and exclusion criteria applied in those type of studies.</w:t>
      </w:r>
    </w:p>
    <w:p w14:paraId="3B542BB6" w14:textId="6B427ADB" w:rsidR="00D02F41" w:rsidRPr="00D02F41" w:rsidRDefault="0039086E" w:rsidP="00D02F41">
      <w:pPr>
        <w:rPr>
          <w:rFonts w:ascii="Arial" w:hAnsi="Arial" w:cs="Arial"/>
        </w:rPr>
      </w:pPr>
      <w:r>
        <w:rPr>
          <w:rFonts w:ascii="Arial" w:hAnsi="Arial" w:cs="Arial"/>
        </w:rPr>
        <w:t xml:space="preserve">The data sampling and utilization of the </w:t>
      </w:r>
      <w:r w:rsidR="00A359E8">
        <w:rPr>
          <w:rFonts w:ascii="Arial" w:hAnsi="Arial" w:cs="Arial"/>
        </w:rPr>
        <w:t xml:space="preserve">samples and cohorts is summarised in </w:t>
      </w:r>
      <w:r w:rsidR="00A359E8" w:rsidRPr="00A359E8">
        <w:rPr>
          <w:rFonts w:ascii="Arial" w:hAnsi="Arial" w:cs="Arial"/>
          <w:b/>
        </w:rPr>
        <w:fldChar w:fldCharType="begin"/>
      </w:r>
      <w:r w:rsidR="00A359E8" w:rsidRPr="00A359E8">
        <w:rPr>
          <w:rFonts w:ascii="Arial" w:hAnsi="Arial" w:cs="Arial"/>
          <w:b/>
        </w:rPr>
        <w:instrText xml:space="preserve"> REF _Ref152137087 \h  \* MERGEFORMAT </w:instrText>
      </w:r>
      <w:r w:rsidR="00A359E8" w:rsidRPr="00A359E8">
        <w:rPr>
          <w:rFonts w:ascii="Arial" w:hAnsi="Arial" w:cs="Arial"/>
          <w:b/>
        </w:rPr>
      </w:r>
      <w:r w:rsidR="00570E94">
        <w:rPr>
          <w:rFonts w:ascii="Arial" w:hAnsi="Arial" w:cs="Arial"/>
          <w:b/>
        </w:rPr>
        <w:fldChar w:fldCharType="separate"/>
      </w:r>
      <w:r w:rsidR="00A359E8" w:rsidRPr="00A359E8">
        <w:rPr>
          <w:rFonts w:ascii="Arial" w:hAnsi="Arial" w:cs="Arial"/>
          <w:b/>
        </w:rPr>
        <w:fldChar w:fldCharType="end"/>
      </w:r>
      <w:r w:rsidR="00A359E8" w:rsidRPr="00A359E8">
        <w:rPr>
          <w:rFonts w:ascii="Arial" w:hAnsi="Arial" w:cs="Arial"/>
          <w:b/>
        </w:rPr>
        <w:fldChar w:fldCharType="begin"/>
      </w:r>
      <w:r w:rsidR="00A359E8" w:rsidRPr="00A359E8">
        <w:rPr>
          <w:rFonts w:ascii="Arial" w:hAnsi="Arial" w:cs="Arial"/>
          <w:b/>
        </w:rPr>
        <w:instrText xml:space="preserve"> REF _Ref152137091 \h  \* MERGEFORMAT </w:instrText>
      </w:r>
      <w:r w:rsidR="00A359E8" w:rsidRPr="00A359E8">
        <w:rPr>
          <w:rFonts w:ascii="Arial" w:hAnsi="Arial" w:cs="Arial"/>
          <w:b/>
        </w:rPr>
      </w:r>
      <w:r w:rsidR="00A359E8" w:rsidRPr="00A359E8">
        <w:rPr>
          <w:rFonts w:ascii="Arial" w:hAnsi="Arial" w:cs="Arial"/>
          <w:b/>
        </w:rPr>
        <w:fldChar w:fldCharType="separate"/>
      </w:r>
      <w:r w:rsidR="00A359E8" w:rsidRPr="00A359E8">
        <w:rPr>
          <w:rFonts w:ascii="Arial" w:hAnsi="Arial" w:cs="Arial"/>
          <w:b/>
        </w:rPr>
        <w:t xml:space="preserve">Figure </w:t>
      </w:r>
      <w:r w:rsidR="00A359E8" w:rsidRPr="00A359E8">
        <w:rPr>
          <w:rFonts w:ascii="Arial" w:hAnsi="Arial" w:cs="Arial"/>
          <w:b/>
          <w:noProof/>
        </w:rPr>
        <w:t>1</w:t>
      </w:r>
      <w:r w:rsidR="00A359E8" w:rsidRPr="00A359E8">
        <w:rPr>
          <w:rFonts w:ascii="Arial" w:hAnsi="Arial" w:cs="Arial"/>
          <w:b/>
        </w:rPr>
        <w:fldChar w:fldCharType="end"/>
      </w:r>
      <w:r w:rsidR="00A359E8">
        <w:rPr>
          <w:rFonts w:ascii="Arial" w:hAnsi="Arial" w:cs="Arial"/>
        </w:rPr>
        <w:t>.</w:t>
      </w:r>
    </w:p>
    <w:p w14:paraId="50108BAC" w14:textId="6B664FD5" w:rsidR="00F41CA5" w:rsidRPr="00420D04" w:rsidRDefault="00120A2E" w:rsidP="00120A2E">
      <w:pPr>
        <w:pStyle w:val="berschrift2"/>
        <w:rPr>
          <w:rFonts w:ascii="Arial" w:hAnsi="Arial" w:cs="Arial"/>
        </w:rPr>
      </w:pPr>
      <w:bookmarkStart w:id="42" w:name="_Toc152150462"/>
      <w:bookmarkStart w:id="43" w:name="_Toc152062910"/>
      <w:bookmarkStart w:id="44" w:name="_Toc152063223"/>
      <w:bookmarkStart w:id="45" w:name="_Toc152150463"/>
      <w:bookmarkStart w:id="46" w:name="_Toc152062911"/>
      <w:bookmarkStart w:id="47" w:name="_Toc152063224"/>
      <w:bookmarkStart w:id="48" w:name="_Toc152150464"/>
      <w:bookmarkStart w:id="49" w:name="_Ref142393601"/>
      <w:bookmarkStart w:id="50" w:name="_Toc158789189"/>
      <w:bookmarkEnd w:id="42"/>
      <w:bookmarkEnd w:id="43"/>
      <w:bookmarkEnd w:id="44"/>
      <w:bookmarkEnd w:id="45"/>
      <w:bookmarkEnd w:id="46"/>
      <w:bookmarkEnd w:id="47"/>
      <w:bookmarkEnd w:id="48"/>
      <w:r w:rsidRPr="00420D04">
        <w:rPr>
          <w:rFonts w:ascii="Arial" w:hAnsi="Arial" w:cs="Arial"/>
        </w:rPr>
        <w:t>Inclusion Criteria</w:t>
      </w:r>
      <w:bookmarkEnd w:id="49"/>
      <w:bookmarkEnd w:id="50"/>
    </w:p>
    <w:p w14:paraId="0660C9E4" w14:textId="4AC85C1A" w:rsidR="002C2794" w:rsidRPr="00607236" w:rsidRDefault="002C2794" w:rsidP="007C7D17">
      <w:pPr>
        <w:rPr>
          <w:rFonts w:ascii="Arial" w:hAnsi="Arial" w:cs="Arial"/>
        </w:rPr>
      </w:pPr>
      <w:r>
        <w:rPr>
          <w:rFonts w:ascii="Arial" w:hAnsi="Arial" w:cs="Arial"/>
        </w:rPr>
        <w:t xml:space="preserve">No further </w:t>
      </w:r>
      <w:r w:rsidR="00DE30C5">
        <w:rPr>
          <w:rFonts w:ascii="Arial" w:hAnsi="Arial" w:cs="Arial"/>
        </w:rPr>
        <w:t>i</w:t>
      </w:r>
      <w:r>
        <w:rPr>
          <w:rFonts w:ascii="Arial" w:hAnsi="Arial" w:cs="Arial"/>
        </w:rPr>
        <w:t xml:space="preserve">nclusion </w:t>
      </w:r>
      <w:r w:rsidR="000E5C35">
        <w:rPr>
          <w:rFonts w:ascii="Arial" w:hAnsi="Arial" w:cs="Arial"/>
        </w:rPr>
        <w:t>c</w:t>
      </w:r>
      <w:r>
        <w:rPr>
          <w:rFonts w:ascii="Arial" w:hAnsi="Arial" w:cs="Arial"/>
        </w:rPr>
        <w:t xml:space="preserve">riteria </w:t>
      </w:r>
      <w:r w:rsidR="00880174">
        <w:rPr>
          <w:rFonts w:ascii="Arial" w:hAnsi="Arial" w:cs="Arial"/>
        </w:rPr>
        <w:t>are</w:t>
      </w:r>
      <w:r>
        <w:rPr>
          <w:rFonts w:ascii="Arial" w:hAnsi="Arial" w:cs="Arial"/>
        </w:rPr>
        <w:t xml:space="preserve"> applied for </w:t>
      </w:r>
      <w:r w:rsidR="00371482" w:rsidRPr="00144A3E">
        <w:rPr>
          <w:rFonts w:ascii="Arial" w:hAnsi="Arial" w:cs="Arial"/>
        </w:rPr>
        <w:t>the</w:t>
      </w:r>
      <w:r w:rsidR="00371482">
        <w:rPr>
          <w:rFonts w:ascii="Arial" w:hAnsi="Arial" w:cs="Arial"/>
          <w:b/>
        </w:rPr>
        <w:t xml:space="preserve"> </w:t>
      </w:r>
      <w:r w:rsidR="00B03F57" w:rsidRPr="00144A3E">
        <w:rPr>
          <w:rFonts w:ascii="Arial" w:hAnsi="Arial" w:cs="Arial"/>
        </w:rPr>
        <w:t>SLE-Sample</w:t>
      </w:r>
      <w:r w:rsidR="00371482">
        <w:rPr>
          <w:rFonts w:ascii="Arial" w:hAnsi="Arial" w:cs="Arial"/>
        </w:rPr>
        <w:t>.</w:t>
      </w:r>
    </w:p>
    <w:p w14:paraId="509ED36D" w14:textId="038222E5" w:rsidR="007C7D17" w:rsidRDefault="00900F7E" w:rsidP="007C7D17">
      <w:pPr>
        <w:rPr>
          <w:rFonts w:ascii="Arial" w:hAnsi="Arial" w:cs="Arial"/>
        </w:rPr>
      </w:pPr>
      <w:r w:rsidRPr="00144A3E">
        <w:rPr>
          <w:rFonts w:ascii="Arial" w:hAnsi="Arial" w:cs="Arial"/>
        </w:rPr>
        <w:t>RWE-Cohorts</w:t>
      </w:r>
      <w:r w:rsidR="00E01D71" w:rsidRPr="005B6A80">
        <w:rPr>
          <w:rFonts w:ascii="Arial" w:hAnsi="Arial" w:cs="Arial"/>
        </w:rPr>
        <w:t xml:space="preserve"> </w:t>
      </w:r>
      <w:r w:rsidR="00E01D71">
        <w:rPr>
          <w:rFonts w:ascii="Arial" w:hAnsi="Arial" w:cs="Arial"/>
        </w:rPr>
        <w:t xml:space="preserve">fall into </w:t>
      </w:r>
      <w:r w:rsidR="002A694B">
        <w:rPr>
          <w:rFonts w:ascii="Arial" w:hAnsi="Arial" w:cs="Arial"/>
        </w:rPr>
        <w:t>the cohorts</w:t>
      </w:r>
      <w:r w:rsidR="007C7D17">
        <w:rPr>
          <w:rFonts w:ascii="Arial" w:hAnsi="Arial" w:cs="Arial"/>
        </w:rPr>
        <w:t xml:space="preserve"> of </w:t>
      </w:r>
      <w:r w:rsidR="007C7D17" w:rsidRPr="00C863B0">
        <w:rPr>
          <w:rFonts w:ascii="Arial" w:hAnsi="Arial" w:cs="Arial"/>
          <w:b/>
        </w:rPr>
        <w:t>Prevalent</w:t>
      </w:r>
      <w:r w:rsidR="007C7D17">
        <w:rPr>
          <w:rFonts w:ascii="Arial" w:hAnsi="Arial" w:cs="Arial"/>
        </w:rPr>
        <w:t xml:space="preserve"> and</w:t>
      </w:r>
      <w:r w:rsidR="003E0B96">
        <w:rPr>
          <w:rFonts w:ascii="Arial" w:hAnsi="Arial" w:cs="Arial"/>
        </w:rPr>
        <w:t>/or</w:t>
      </w:r>
      <w:r w:rsidR="007C7D17">
        <w:rPr>
          <w:rFonts w:ascii="Arial" w:hAnsi="Arial" w:cs="Arial"/>
        </w:rPr>
        <w:t xml:space="preserve"> </w:t>
      </w:r>
      <w:r w:rsidR="007C7D17" w:rsidRPr="00C863B0">
        <w:rPr>
          <w:rFonts w:ascii="Arial" w:hAnsi="Arial" w:cs="Arial"/>
          <w:b/>
        </w:rPr>
        <w:t>Incident</w:t>
      </w:r>
      <w:r w:rsidR="007C7D17">
        <w:rPr>
          <w:rFonts w:ascii="Arial" w:hAnsi="Arial" w:cs="Arial"/>
        </w:rPr>
        <w:t xml:space="preserve"> patients</w:t>
      </w:r>
      <w:r w:rsidR="00512CB0">
        <w:rPr>
          <w:rFonts w:ascii="Arial" w:hAnsi="Arial" w:cs="Arial"/>
        </w:rPr>
        <w:t>,</w:t>
      </w:r>
      <w:r w:rsidR="007C7D17">
        <w:rPr>
          <w:rFonts w:ascii="Arial" w:hAnsi="Arial" w:cs="Arial"/>
        </w:rPr>
        <w:t xml:space="preserve"> </w:t>
      </w:r>
      <w:r w:rsidR="00306334">
        <w:rPr>
          <w:rFonts w:ascii="Arial" w:hAnsi="Arial" w:cs="Arial"/>
        </w:rPr>
        <w:t>that fulfil the following criteria:</w:t>
      </w:r>
    </w:p>
    <w:p w14:paraId="2538C328" w14:textId="4B110529" w:rsidR="00A61DD6" w:rsidRPr="00607236" w:rsidRDefault="007C7D17" w:rsidP="00607236">
      <w:pPr>
        <w:pStyle w:val="Listenabsatz"/>
        <w:numPr>
          <w:ilvl w:val="0"/>
          <w:numId w:val="63"/>
        </w:numPr>
        <w:rPr>
          <w:rFonts w:ascii="Arial" w:hAnsi="Arial" w:cs="Arial"/>
        </w:rPr>
      </w:pPr>
      <w:r w:rsidRPr="00607236">
        <w:rPr>
          <w:rFonts w:ascii="Arial" w:hAnsi="Arial" w:cs="Arial"/>
          <w:b/>
        </w:rPr>
        <w:lastRenderedPageBreak/>
        <w:t>Prevalent</w:t>
      </w:r>
      <w:r w:rsidRPr="00607236">
        <w:rPr>
          <w:rFonts w:ascii="Arial" w:hAnsi="Arial" w:cs="Arial"/>
        </w:rPr>
        <w:t xml:space="preserve"> patients </w:t>
      </w:r>
      <w:r w:rsidR="00A61DD6" w:rsidRPr="00607236">
        <w:rPr>
          <w:rFonts w:ascii="Arial" w:hAnsi="Arial" w:cs="Arial"/>
        </w:rPr>
        <w:t>will consist of all patients with</w:t>
      </w:r>
      <w:r w:rsidR="00BB394D" w:rsidRPr="00607236">
        <w:rPr>
          <w:rFonts w:ascii="Arial" w:hAnsi="Arial" w:cs="Arial"/>
        </w:rPr>
        <w:t xml:space="preserve"> at least</w:t>
      </w:r>
      <w:r w:rsidR="00A61DD6" w:rsidRPr="00607236">
        <w:rPr>
          <w:rFonts w:ascii="Arial" w:hAnsi="Arial" w:cs="Arial"/>
        </w:rPr>
        <w:t xml:space="preserve"> </w:t>
      </w:r>
      <w:r w:rsidR="00BB394D" w:rsidRPr="00607236">
        <w:rPr>
          <w:rFonts w:ascii="Arial" w:hAnsi="Arial" w:cs="Arial"/>
        </w:rPr>
        <w:t>one</w:t>
      </w:r>
      <w:r w:rsidR="00A61DD6" w:rsidRPr="00607236">
        <w:rPr>
          <w:rFonts w:ascii="Arial" w:hAnsi="Arial" w:cs="Arial"/>
        </w:rPr>
        <w:t xml:space="preserve"> confirmed outpatient diagnosis and/or </w:t>
      </w:r>
      <w:r w:rsidR="00471B20">
        <w:rPr>
          <w:rFonts w:ascii="Arial" w:hAnsi="Arial" w:cs="Arial"/>
        </w:rPr>
        <w:t>one</w:t>
      </w:r>
      <w:r w:rsidR="00BB394D" w:rsidRPr="00607236">
        <w:rPr>
          <w:rFonts w:ascii="Arial" w:hAnsi="Arial" w:cs="Arial"/>
        </w:rPr>
        <w:t xml:space="preserve"> inpatient diagnosis of SLE </w:t>
      </w:r>
      <w:r w:rsidR="00E94150" w:rsidRPr="00607236">
        <w:rPr>
          <w:rFonts w:ascii="Arial" w:hAnsi="Arial" w:cs="Arial"/>
        </w:rPr>
        <w:t>in 2014 to 202</w:t>
      </w:r>
      <w:r w:rsidR="00B06E16" w:rsidRPr="00607236">
        <w:rPr>
          <w:rFonts w:ascii="Arial" w:hAnsi="Arial" w:cs="Arial"/>
        </w:rPr>
        <w:t>0</w:t>
      </w:r>
      <w:r w:rsidR="00E94150" w:rsidRPr="00607236">
        <w:rPr>
          <w:rFonts w:ascii="Arial" w:hAnsi="Arial" w:cs="Arial"/>
        </w:rPr>
        <w:t>.</w:t>
      </w:r>
      <w:r w:rsidR="00363B51" w:rsidRPr="00607236">
        <w:rPr>
          <w:rFonts w:ascii="Arial" w:hAnsi="Arial" w:cs="Arial"/>
        </w:rPr>
        <w:t xml:space="preserve"> </w:t>
      </w:r>
    </w:p>
    <w:p w14:paraId="46E9E450" w14:textId="32F6B17B" w:rsidR="007C7D17" w:rsidRPr="00607236" w:rsidRDefault="007C7D17" w:rsidP="00607236">
      <w:pPr>
        <w:pStyle w:val="Listenabsatz"/>
        <w:numPr>
          <w:ilvl w:val="0"/>
          <w:numId w:val="63"/>
        </w:numPr>
        <w:rPr>
          <w:rFonts w:ascii="Arial" w:hAnsi="Arial" w:cs="Arial"/>
        </w:rPr>
      </w:pPr>
      <w:r w:rsidRPr="00607236">
        <w:rPr>
          <w:rFonts w:ascii="Arial" w:hAnsi="Arial" w:cs="Arial"/>
          <w:b/>
        </w:rPr>
        <w:t>Incident</w:t>
      </w:r>
      <w:r w:rsidRPr="00607236">
        <w:rPr>
          <w:rFonts w:ascii="Arial" w:hAnsi="Arial" w:cs="Arial"/>
        </w:rPr>
        <w:t xml:space="preserve"> </w:t>
      </w:r>
      <w:r w:rsidR="007E64E3" w:rsidRPr="00607236">
        <w:rPr>
          <w:rFonts w:ascii="Arial" w:hAnsi="Arial" w:cs="Arial"/>
        </w:rPr>
        <w:t xml:space="preserve">patients will consist of all patients with at least one confirmed outpatient diagnosis and/or </w:t>
      </w:r>
      <w:r w:rsidR="00471B20">
        <w:rPr>
          <w:rFonts w:ascii="Arial" w:hAnsi="Arial" w:cs="Arial"/>
        </w:rPr>
        <w:t>one</w:t>
      </w:r>
      <w:r w:rsidR="007E64E3" w:rsidRPr="00607236">
        <w:rPr>
          <w:rFonts w:ascii="Arial" w:hAnsi="Arial" w:cs="Arial"/>
        </w:rPr>
        <w:t xml:space="preserve"> inpatient diagnosis of SLE in </w:t>
      </w:r>
      <w:r w:rsidR="007E64E3" w:rsidRPr="00607236">
        <w:rPr>
          <w:rFonts w:ascii="Arial" w:hAnsi="Arial" w:cs="Arial"/>
          <w:u w:val="single"/>
        </w:rPr>
        <w:t>2015</w:t>
      </w:r>
      <w:r w:rsidR="007E64E3" w:rsidRPr="00607236">
        <w:rPr>
          <w:rFonts w:ascii="Arial" w:hAnsi="Arial" w:cs="Arial"/>
        </w:rPr>
        <w:t xml:space="preserve"> to 202</w:t>
      </w:r>
      <w:r w:rsidR="00B06E16" w:rsidRPr="00607236">
        <w:rPr>
          <w:rFonts w:ascii="Arial" w:hAnsi="Arial" w:cs="Arial"/>
        </w:rPr>
        <w:t>0</w:t>
      </w:r>
      <w:r w:rsidR="007E64E3" w:rsidRPr="00607236">
        <w:rPr>
          <w:rFonts w:ascii="Arial" w:hAnsi="Arial" w:cs="Arial"/>
        </w:rPr>
        <w:t>.</w:t>
      </w:r>
      <w:r w:rsidR="00C92048" w:rsidRPr="00607236">
        <w:rPr>
          <w:rFonts w:ascii="Arial" w:hAnsi="Arial" w:cs="Arial"/>
        </w:rPr>
        <w:t xml:space="preserve"> </w:t>
      </w:r>
      <w:r w:rsidR="00C87CCA" w:rsidRPr="00607236">
        <w:rPr>
          <w:rFonts w:ascii="Arial" w:hAnsi="Arial" w:cs="Arial"/>
        </w:rPr>
        <w:t>No such</w:t>
      </w:r>
      <w:r w:rsidR="00C92048" w:rsidRPr="00607236">
        <w:rPr>
          <w:rFonts w:ascii="Arial" w:hAnsi="Arial" w:cs="Arial"/>
        </w:rPr>
        <w:t xml:space="preserve"> SLE</w:t>
      </w:r>
      <w:r w:rsidR="001B311F" w:rsidRPr="00607236">
        <w:rPr>
          <w:rFonts w:ascii="Arial" w:hAnsi="Arial" w:cs="Arial"/>
        </w:rPr>
        <w:t xml:space="preserve"> </w:t>
      </w:r>
      <w:r w:rsidR="00C87CCA" w:rsidRPr="00607236">
        <w:rPr>
          <w:rFonts w:ascii="Arial" w:hAnsi="Arial" w:cs="Arial"/>
        </w:rPr>
        <w:t>diagnosis</w:t>
      </w:r>
      <w:r w:rsidR="00C92048" w:rsidRPr="00607236">
        <w:rPr>
          <w:rFonts w:ascii="Arial" w:hAnsi="Arial" w:cs="Arial"/>
        </w:rPr>
        <w:t xml:space="preserve"> must have occurred </w:t>
      </w:r>
      <w:r w:rsidR="00C33A20" w:rsidRPr="00607236">
        <w:rPr>
          <w:rFonts w:ascii="Arial" w:hAnsi="Arial" w:cs="Arial"/>
        </w:rPr>
        <w:t>in</w:t>
      </w:r>
      <w:r w:rsidR="00C92048" w:rsidRPr="00607236">
        <w:rPr>
          <w:rFonts w:ascii="Arial" w:hAnsi="Arial" w:cs="Arial"/>
        </w:rPr>
        <w:t xml:space="preserve"> 2014.</w:t>
      </w:r>
    </w:p>
    <w:p w14:paraId="7D8F4819" w14:textId="38C663F2" w:rsidR="0097557E" w:rsidRDefault="0097557E" w:rsidP="007C7D17">
      <w:pPr>
        <w:rPr>
          <w:rFonts w:ascii="Arial" w:hAnsi="Arial" w:cs="Arial"/>
        </w:rPr>
      </w:pPr>
      <w:r w:rsidRPr="00607236">
        <w:rPr>
          <w:rFonts w:ascii="Arial" w:hAnsi="Arial" w:cs="Arial"/>
          <w:b/>
        </w:rPr>
        <w:t>Prevalent</w:t>
      </w:r>
      <w:r>
        <w:rPr>
          <w:rFonts w:ascii="Arial" w:hAnsi="Arial" w:cs="Arial"/>
        </w:rPr>
        <w:t xml:space="preserve"> and </w:t>
      </w:r>
      <w:r w:rsidRPr="00607236">
        <w:rPr>
          <w:rFonts w:ascii="Arial" w:hAnsi="Arial" w:cs="Arial"/>
          <w:b/>
        </w:rPr>
        <w:t>Incident</w:t>
      </w:r>
      <w:r>
        <w:rPr>
          <w:rFonts w:ascii="Arial" w:hAnsi="Arial" w:cs="Arial"/>
        </w:rPr>
        <w:t xml:space="preserve"> cohorts are </w:t>
      </w:r>
      <w:r w:rsidRPr="00C863B0">
        <w:rPr>
          <w:rFonts w:ascii="Arial" w:hAnsi="Arial" w:cs="Arial"/>
          <w:u w:val="single"/>
        </w:rPr>
        <w:t>not</w:t>
      </w:r>
      <w:r>
        <w:rPr>
          <w:rFonts w:ascii="Arial" w:hAnsi="Arial" w:cs="Arial"/>
        </w:rPr>
        <w:t xml:space="preserve"> mutually exclusive. All </w:t>
      </w:r>
      <w:r w:rsidRPr="00607236">
        <w:rPr>
          <w:rFonts w:ascii="Arial" w:hAnsi="Arial" w:cs="Arial"/>
          <w:b/>
        </w:rPr>
        <w:t>Incident</w:t>
      </w:r>
      <w:r>
        <w:rPr>
          <w:rFonts w:ascii="Arial" w:hAnsi="Arial" w:cs="Arial"/>
        </w:rPr>
        <w:t xml:space="preserve"> patients are automatically Prevalent patients as well, though not all </w:t>
      </w:r>
      <w:r w:rsidRPr="00607236">
        <w:rPr>
          <w:rFonts w:ascii="Arial" w:hAnsi="Arial" w:cs="Arial"/>
          <w:b/>
        </w:rPr>
        <w:t>Prevalent</w:t>
      </w:r>
      <w:r>
        <w:rPr>
          <w:rFonts w:ascii="Arial" w:hAnsi="Arial" w:cs="Arial"/>
        </w:rPr>
        <w:t xml:space="preserve"> patients are Incident.</w:t>
      </w:r>
    </w:p>
    <w:p w14:paraId="53F8019D" w14:textId="7B9CD048" w:rsidR="00A64C26" w:rsidRDefault="007C7D17" w:rsidP="007C7D17">
      <w:pPr>
        <w:rPr>
          <w:rFonts w:ascii="Arial" w:hAnsi="Arial" w:cs="Arial"/>
        </w:rPr>
      </w:pPr>
      <w:r w:rsidRPr="0655669C">
        <w:rPr>
          <w:rFonts w:ascii="Arial" w:hAnsi="Arial" w:cs="Arial"/>
          <w:b/>
          <w:bCs/>
        </w:rPr>
        <w:t>Prevalent</w:t>
      </w:r>
      <w:r w:rsidRPr="0655669C">
        <w:rPr>
          <w:rFonts w:ascii="Arial" w:hAnsi="Arial" w:cs="Arial"/>
        </w:rPr>
        <w:t xml:space="preserve"> and </w:t>
      </w:r>
      <w:r w:rsidRPr="0655669C">
        <w:rPr>
          <w:rFonts w:ascii="Arial" w:hAnsi="Arial" w:cs="Arial"/>
          <w:b/>
          <w:bCs/>
        </w:rPr>
        <w:t>Incident</w:t>
      </w:r>
      <w:r w:rsidRPr="0655669C">
        <w:rPr>
          <w:rFonts w:ascii="Arial" w:hAnsi="Arial" w:cs="Arial"/>
        </w:rPr>
        <w:t xml:space="preserve"> patients must be continuously insured - without any gap - at least for one year prior to the index date (= baseline period).</w:t>
      </w:r>
      <w:r w:rsidR="007A50EF">
        <w:rPr>
          <w:rFonts w:ascii="Arial" w:hAnsi="Arial" w:cs="Arial"/>
        </w:rPr>
        <w:t xml:space="preserve"> As such, </w:t>
      </w:r>
      <w:r w:rsidR="006E0176" w:rsidRPr="00607236">
        <w:rPr>
          <w:rFonts w:ascii="Arial" w:hAnsi="Arial" w:cs="Arial"/>
          <w:b/>
        </w:rPr>
        <w:t>Prevalent</w:t>
      </w:r>
      <w:r w:rsidR="006E0176">
        <w:rPr>
          <w:rFonts w:ascii="Arial" w:hAnsi="Arial" w:cs="Arial"/>
        </w:rPr>
        <w:t xml:space="preserve"> patients that died in 2014 will </w:t>
      </w:r>
      <w:r w:rsidR="006E0176" w:rsidRPr="00607236">
        <w:rPr>
          <w:rFonts w:ascii="Arial" w:hAnsi="Arial" w:cs="Arial"/>
          <w:u w:val="single"/>
        </w:rPr>
        <w:t>not</w:t>
      </w:r>
      <w:r w:rsidR="006E0176">
        <w:rPr>
          <w:rFonts w:ascii="Arial" w:hAnsi="Arial" w:cs="Arial"/>
        </w:rPr>
        <w:t xml:space="preserve"> be included in this analysis</w:t>
      </w:r>
      <w:r w:rsidR="004C2790">
        <w:rPr>
          <w:rFonts w:ascii="Arial" w:hAnsi="Arial" w:cs="Arial"/>
        </w:rPr>
        <w:t>.</w:t>
      </w:r>
      <w:r w:rsidR="00BE5688">
        <w:rPr>
          <w:rFonts w:ascii="Arial" w:hAnsi="Arial" w:cs="Arial"/>
        </w:rPr>
        <w:t xml:space="preserve"> Continuous insurance is defined as a maximum of 14 days between</w:t>
      </w:r>
      <w:r w:rsidR="00BB510D">
        <w:rPr>
          <w:rFonts w:ascii="Arial" w:hAnsi="Arial" w:cs="Arial"/>
        </w:rPr>
        <w:t xml:space="preserve"> current</w:t>
      </w:r>
      <w:r w:rsidR="00BE5688">
        <w:rPr>
          <w:rFonts w:ascii="Arial" w:hAnsi="Arial" w:cs="Arial"/>
        </w:rPr>
        <w:t xml:space="preserve"> end</w:t>
      </w:r>
      <w:r w:rsidR="007C1A9D">
        <w:rPr>
          <w:rFonts w:ascii="Arial" w:hAnsi="Arial" w:cs="Arial"/>
        </w:rPr>
        <w:t xml:space="preserve"> date</w:t>
      </w:r>
      <w:r w:rsidR="00BE5688">
        <w:rPr>
          <w:rFonts w:ascii="Arial" w:hAnsi="Arial" w:cs="Arial"/>
        </w:rPr>
        <w:t xml:space="preserve"> and</w:t>
      </w:r>
      <w:r w:rsidR="00BB510D">
        <w:rPr>
          <w:rFonts w:ascii="Arial" w:hAnsi="Arial" w:cs="Arial"/>
        </w:rPr>
        <w:t xml:space="preserve"> successive</w:t>
      </w:r>
      <w:r w:rsidR="00BE5688">
        <w:rPr>
          <w:rFonts w:ascii="Arial" w:hAnsi="Arial" w:cs="Arial"/>
        </w:rPr>
        <w:t xml:space="preserve"> start</w:t>
      </w:r>
      <w:r w:rsidR="007C1A9D">
        <w:rPr>
          <w:rFonts w:ascii="Arial" w:hAnsi="Arial" w:cs="Arial"/>
        </w:rPr>
        <w:t xml:space="preserve"> date</w:t>
      </w:r>
      <w:r w:rsidR="00BE5688">
        <w:rPr>
          <w:rFonts w:ascii="Arial" w:hAnsi="Arial" w:cs="Arial"/>
        </w:rPr>
        <w:t xml:space="preserve"> of an insurance period as provided by the insurance table.</w:t>
      </w:r>
      <w:r w:rsidR="00851AF6">
        <w:rPr>
          <w:rFonts w:ascii="Arial" w:hAnsi="Arial" w:cs="Arial"/>
        </w:rPr>
        <w:t xml:space="preserve"> This table is also part of the data that is provided and is to be generated by the synthetic data generation methods. </w:t>
      </w:r>
      <w:r w:rsidR="0077126F">
        <w:rPr>
          <w:rFonts w:ascii="Arial" w:hAnsi="Arial" w:cs="Arial"/>
        </w:rPr>
        <w:t>No or very few claims</w:t>
      </w:r>
      <w:r w:rsidR="000620A6">
        <w:rPr>
          <w:rFonts w:ascii="Arial" w:hAnsi="Arial" w:cs="Arial"/>
        </w:rPr>
        <w:t xml:space="preserve"> (e.g., doctor’s note)</w:t>
      </w:r>
      <w:r w:rsidR="002C1240">
        <w:rPr>
          <w:rFonts w:ascii="Arial" w:hAnsi="Arial" w:cs="Arial"/>
        </w:rPr>
        <w:t xml:space="preserve"> for patients</w:t>
      </w:r>
      <w:r w:rsidR="0077126F">
        <w:rPr>
          <w:rFonts w:ascii="Arial" w:hAnsi="Arial" w:cs="Arial"/>
        </w:rPr>
        <w:t xml:space="preserve"> should occur in gaps between these periods.</w:t>
      </w:r>
    </w:p>
    <w:p w14:paraId="31CE467A" w14:textId="77777777" w:rsidR="00120A2E" w:rsidRPr="00433BE1" w:rsidRDefault="00120A2E" w:rsidP="00433BE1">
      <w:pPr>
        <w:pStyle w:val="berschrift2"/>
        <w:rPr>
          <w:rFonts w:ascii="Arial" w:hAnsi="Arial" w:cs="Arial"/>
        </w:rPr>
      </w:pPr>
      <w:bookmarkStart w:id="51" w:name="_Toc152062914"/>
      <w:bookmarkStart w:id="52" w:name="_Toc152063227"/>
      <w:bookmarkStart w:id="53" w:name="_Toc152150467"/>
      <w:bookmarkStart w:id="54" w:name="_Toc152062915"/>
      <w:bookmarkStart w:id="55" w:name="_Toc152063228"/>
      <w:bookmarkStart w:id="56" w:name="_Toc152150468"/>
      <w:bookmarkStart w:id="57" w:name="_Toc152062916"/>
      <w:bookmarkStart w:id="58" w:name="_Toc152063229"/>
      <w:bookmarkStart w:id="59" w:name="_Toc152150469"/>
      <w:bookmarkStart w:id="60" w:name="_Toc152062917"/>
      <w:bookmarkStart w:id="61" w:name="_Toc152063230"/>
      <w:bookmarkStart w:id="62" w:name="_Toc152150470"/>
      <w:bookmarkStart w:id="63" w:name="_Toc152062918"/>
      <w:bookmarkStart w:id="64" w:name="_Toc152063231"/>
      <w:bookmarkStart w:id="65" w:name="_Toc152150471"/>
      <w:bookmarkStart w:id="66" w:name="_Toc152062919"/>
      <w:bookmarkStart w:id="67" w:name="_Toc152063232"/>
      <w:bookmarkStart w:id="68" w:name="_Toc152150472"/>
      <w:bookmarkStart w:id="69" w:name="_Ref142394459"/>
      <w:bookmarkStart w:id="70" w:name="_Toc15878919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r w:rsidRPr="00433BE1">
        <w:rPr>
          <w:rFonts w:ascii="Arial" w:hAnsi="Arial" w:cs="Arial"/>
        </w:rPr>
        <w:t>Exclusion Criteria</w:t>
      </w:r>
      <w:bookmarkEnd w:id="69"/>
      <w:bookmarkEnd w:id="70"/>
    </w:p>
    <w:p w14:paraId="7D737D46" w14:textId="5C45CAF7" w:rsidR="00120A2E" w:rsidRDefault="00927FF2" w:rsidP="00120A2E">
      <w:pPr>
        <w:rPr>
          <w:rFonts w:ascii="Arial" w:hAnsi="Arial" w:cs="Arial"/>
        </w:rPr>
      </w:pPr>
      <w:r>
        <w:rPr>
          <w:rFonts w:ascii="Arial" w:hAnsi="Arial" w:cs="Arial"/>
        </w:rPr>
        <w:t xml:space="preserve">No exclusion criteria </w:t>
      </w:r>
      <w:r w:rsidR="00E95627">
        <w:rPr>
          <w:rFonts w:ascii="Arial" w:hAnsi="Arial" w:cs="Arial"/>
        </w:rPr>
        <w:t>are</w:t>
      </w:r>
      <w:r>
        <w:rPr>
          <w:rFonts w:ascii="Arial" w:hAnsi="Arial" w:cs="Arial"/>
        </w:rPr>
        <w:t xml:space="preserve"> applied for </w:t>
      </w:r>
      <w:r w:rsidR="00716FF2" w:rsidRPr="00144A3E">
        <w:rPr>
          <w:rFonts w:ascii="Arial" w:hAnsi="Arial" w:cs="Arial"/>
        </w:rPr>
        <w:t>the</w:t>
      </w:r>
      <w:r w:rsidR="00716FF2">
        <w:rPr>
          <w:rFonts w:ascii="Arial" w:hAnsi="Arial" w:cs="Arial"/>
          <w:b/>
        </w:rPr>
        <w:t xml:space="preserve"> </w:t>
      </w:r>
      <w:r w:rsidR="00D87D9E" w:rsidRPr="004955C4">
        <w:rPr>
          <w:rFonts w:ascii="Arial" w:hAnsi="Arial" w:cs="Arial"/>
          <w:i/>
        </w:rPr>
        <w:t>SLE-Sample</w:t>
      </w:r>
      <w:r w:rsidR="006D4AA7" w:rsidRPr="005B6A80">
        <w:rPr>
          <w:rFonts w:ascii="Arial" w:hAnsi="Arial" w:cs="Arial"/>
        </w:rPr>
        <w:t>.</w:t>
      </w:r>
    </w:p>
    <w:p w14:paraId="18A80807" w14:textId="7C885E10" w:rsidR="007D53F4" w:rsidRDefault="00716FF2" w:rsidP="007D53F4">
      <w:pPr>
        <w:rPr>
          <w:rFonts w:ascii="Arial" w:hAnsi="Arial" w:cs="Arial"/>
        </w:rPr>
      </w:pPr>
      <w:r w:rsidRPr="00144A3E">
        <w:rPr>
          <w:rFonts w:ascii="Arial" w:hAnsi="Arial" w:cs="Arial"/>
        </w:rPr>
        <w:t>The</w:t>
      </w:r>
      <w:r>
        <w:rPr>
          <w:rFonts w:ascii="Arial" w:hAnsi="Arial" w:cs="Arial"/>
          <w:b/>
          <w:i/>
        </w:rPr>
        <w:t xml:space="preserve"> </w:t>
      </w:r>
      <w:r w:rsidR="00D87D9E" w:rsidRPr="004D1864">
        <w:rPr>
          <w:rFonts w:ascii="Arial" w:hAnsi="Arial" w:cs="Arial"/>
          <w:i/>
        </w:rPr>
        <w:t>RWE-Cohort</w:t>
      </w:r>
      <w:r w:rsidR="007C4B97">
        <w:rPr>
          <w:rFonts w:ascii="Arial" w:hAnsi="Arial" w:cs="Arial"/>
          <w:b/>
        </w:rPr>
        <w:t xml:space="preserve"> </w:t>
      </w:r>
      <w:r w:rsidR="007C4B97">
        <w:rPr>
          <w:rFonts w:ascii="Arial" w:hAnsi="Arial" w:cs="Arial"/>
        </w:rPr>
        <w:t>and subsequenty the cohorts</w:t>
      </w:r>
      <w:r w:rsidR="00553F84">
        <w:rPr>
          <w:rFonts w:ascii="Arial" w:hAnsi="Arial" w:cs="Arial"/>
        </w:rPr>
        <w:t xml:space="preserve"> of</w:t>
      </w:r>
      <w:r w:rsidR="007C4B97">
        <w:rPr>
          <w:rFonts w:ascii="Arial" w:hAnsi="Arial" w:cs="Arial"/>
        </w:rPr>
        <w:t xml:space="preserve"> </w:t>
      </w:r>
      <w:r w:rsidR="007C4B97" w:rsidRPr="00C863B0">
        <w:rPr>
          <w:rFonts w:ascii="Arial" w:hAnsi="Arial" w:cs="Arial"/>
          <w:b/>
        </w:rPr>
        <w:t>Prevalent</w:t>
      </w:r>
      <w:r w:rsidR="007C4B97">
        <w:rPr>
          <w:rFonts w:ascii="Arial" w:hAnsi="Arial" w:cs="Arial"/>
        </w:rPr>
        <w:t xml:space="preserve"> and </w:t>
      </w:r>
      <w:r w:rsidR="007C4B97" w:rsidRPr="00C863B0">
        <w:rPr>
          <w:rFonts w:ascii="Arial" w:hAnsi="Arial" w:cs="Arial"/>
          <w:b/>
        </w:rPr>
        <w:t>Incident</w:t>
      </w:r>
      <w:r w:rsidR="007C4B97">
        <w:rPr>
          <w:rFonts w:ascii="Arial" w:hAnsi="Arial" w:cs="Arial"/>
        </w:rPr>
        <w:t xml:space="preserve"> patients will be excluded when any of the following conditions are fulfilled</w:t>
      </w:r>
      <w:r w:rsidR="007D53F4">
        <w:rPr>
          <w:rFonts w:ascii="Arial" w:hAnsi="Arial" w:cs="Arial"/>
        </w:rPr>
        <w:t>:</w:t>
      </w:r>
    </w:p>
    <w:p w14:paraId="77FC18ED" w14:textId="25B782C0" w:rsidR="007D53F4" w:rsidRDefault="00DD2CF7" w:rsidP="007D53F4">
      <w:pPr>
        <w:pStyle w:val="Listenabsatz"/>
        <w:numPr>
          <w:ilvl w:val="0"/>
          <w:numId w:val="62"/>
        </w:numPr>
        <w:rPr>
          <w:rFonts w:ascii="Arial" w:hAnsi="Arial" w:cs="Arial"/>
        </w:rPr>
      </w:pPr>
      <w:r>
        <w:rPr>
          <w:rFonts w:ascii="Arial" w:hAnsi="Arial" w:cs="Arial"/>
        </w:rPr>
        <w:t xml:space="preserve">Age 17 or less at </w:t>
      </w:r>
      <w:r w:rsidR="001B311F">
        <w:rPr>
          <w:rFonts w:ascii="Arial" w:hAnsi="Arial" w:cs="Arial"/>
        </w:rPr>
        <w:t>index date</w:t>
      </w:r>
    </w:p>
    <w:p w14:paraId="745641A8" w14:textId="0286586A" w:rsidR="00501A36" w:rsidRPr="00607236" w:rsidRDefault="00797365" w:rsidP="0053187C">
      <w:pPr>
        <w:pStyle w:val="Listenabsatz"/>
        <w:numPr>
          <w:ilvl w:val="0"/>
          <w:numId w:val="62"/>
        </w:numPr>
        <w:rPr>
          <w:rFonts w:ascii="Arial" w:hAnsi="Arial" w:cs="Arial"/>
        </w:rPr>
      </w:pPr>
      <w:r>
        <w:rPr>
          <w:rFonts w:ascii="Arial" w:hAnsi="Arial" w:cs="Arial"/>
        </w:rPr>
        <w:t>Gender not “male” or “female”</w:t>
      </w:r>
      <w:r w:rsidR="0053187C">
        <w:rPr>
          <w:rFonts w:ascii="Arial" w:hAnsi="Arial" w:cs="Arial"/>
        </w:rPr>
        <w:t>, as t</w:t>
      </w:r>
      <w:r w:rsidR="00501A36" w:rsidRPr="00607236">
        <w:rPr>
          <w:rFonts w:ascii="Arial" w:hAnsi="Arial" w:cs="Arial"/>
        </w:rPr>
        <w:t>he number of patients identifying as non-</w:t>
      </w:r>
      <w:r w:rsidR="0053187C">
        <w:rPr>
          <w:rFonts w:ascii="Arial" w:hAnsi="Arial" w:cs="Arial"/>
        </w:rPr>
        <w:t>male or non-female</w:t>
      </w:r>
      <w:r w:rsidR="009737D0">
        <w:rPr>
          <w:rFonts w:ascii="Arial" w:hAnsi="Arial" w:cs="Arial"/>
        </w:rPr>
        <w:t xml:space="preserve"> (“divers”)</w:t>
      </w:r>
      <w:r w:rsidR="00501A36" w:rsidRPr="00607236">
        <w:rPr>
          <w:rFonts w:ascii="Arial" w:hAnsi="Arial" w:cs="Arial"/>
        </w:rPr>
        <w:t xml:space="preserve"> in german health claims data is</w:t>
      </w:r>
      <w:r w:rsidR="00090C06">
        <w:rPr>
          <w:rFonts w:ascii="Arial" w:hAnsi="Arial" w:cs="Arial"/>
        </w:rPr>
        <w:t xml:space="preserve"> very</w:t>
      </w:r>
      <w:r w:rsidR="00501A36" w:rsidRPr="00607236">
        <w:rPr>
          <w:rFonts w:ascii="Arial" w:hAnsi="Arial" w:cs="Arial"/>
        </w:rPr>
        <w:t xml:space="preserve"> low. </w:t>
      </w:r>
    </w:p>
    <w:p w14:paraId="5299DC24" w14:textId="32D2519A" w:rsidR="00FE716D" w:rsidRPr="00420D04" w:rsidRDefault="00FE716D" w:rsidP="00FE716D">
      <w:pPr>
        <w:pStyle w:val="berschrift2"/>
        <w:rPr>
          <w:rFonts w:ascii="Arial" w:hAnsi="Arial" w:cs="Arial"/>
        </w:rPr>
      </w:pPr>
      <w:bookmarkStart w:id="71" w:name="_Toc152062921"/>
      <w:bookmarkStart w:id="72" w:name="_Toc152063234"/>
      <w:bookmarkStart w:id="73" w:name="_Toc152150474"/>
      <w:bookmarkStart w:id="74" w:name="_Ref152142034"/>
      <w:bookmarkStart w:id="75" w:name="_Ref152142039"/>
      <w:bookmarkStart w:id="76" w:name="_Toc158789191"/>
      <w:bookmarkEnd w:id="71"/>
      <w:bookmarkEnd w:id="72"/>
      <w:bookmarkEnd w:id="73"/>
      <w:r w:rsidRPr="00420D04">
        <w:rPr>
          <w:rFonts w:ascii="Arial" w:hAnsi="Arial" w:cs="Arial"/>
        </w:rPr>
        <w:t>Participant Follow-up</w:t>
      </w:r>
      <w:bookmarkEnd w:id="74"/>
      <w:bookmarkEnd w:id="75"/>
      <w:bookmarkEnd w:id="76"/>
    </w:p>
    <w:p w14:paraId="70126DC7" w14:textId="0060C3F8" w:rsidR="00107ED7" w:rsidRDefault="00292FA7" w:rsidP="0036431E">
      <w:pPr>
        <w:rPr>
          <w:rFonts w:ascii="Arial" w:hAnsi="Arial" w:cs="Arial"/>
        </w:rPr>
      </w:pPr>
      <w:r w:rsidRPr="00292FA7">
        <w:rPr>
          <w:rFonts w:ascii="Arial" w:hAnsi="Arial" w:cs="Arial"/>
        </w:rPr>
        <w:t xml:space="preserve">The patients will be included </w:t>
      </w:r>
      <w:r w:rsidR="0081463C">
        <w:rPr>
          <w:rFonts w:ascii="Arial" w:hAnsi="Arial" w:cs="Arial"/>
        </w:rPr>
        <w:t>from the start up until the end of data availability</w:t>
      </w:r>
      <w:r w:rsidR="00287D52">
        <w:rPr>
          <w:rFonts w:ascii="Arial" w:hAnsi="Arial" w:cs="Arial"/>
        </w:rPr>
        <w:t xml:space="preserve">, </w:t>
      </w:r>
      <w:r w:rsidR="006F266E">
        <w:rPr>
          <w:rFonts w:ascii="Arial" w:hAnsi="Arial" w:cs="Arial"/>
        </w:rPr>
        <w:t xml:space="preserve">usually the end of the observational period, the death of the patient or the switch to a sickness fund not included in the WIG2 Benchmark database. </w:t>
      </w:r>
    </w:p>
    <w:p w14:paraId="3FD2B75E" w14:textId="5CC371EE" w:rsidR="0031498B" w:rsidRDefault="0031498B" w:rsidP="00120A2E">
      <w:pPr>
        <w:rPr>
          <w:rFonts w:ascii="Arial" w:hAnsi="Arial" w:cs="Arial"/>
        </w:rPr>
      </w:pPr>
      <w:r>
        <w:rPr>
          <w:rFonts w:ascii="Arial" w:hAnsi="Arial" w:cs="Arial"/>
        </w:rPr>
        <w:t>The data will</w:t>
      </w:r>
      <w:r w:rsidR="005407B1">
        <w:rPr>
          <w:rFonts w:ascii="Arial" w:hAnsi="Arial" w:cs="Arial"/>
        </w:rPr>
        <w:t xml:space="preserve"> furthermore</w:t>
      </w:r>
      <w:r>
        <w:rPr>
          <w:rFonts w:ascii="Arial" w:hAnsi="Arial" w:cs="Arial"/>
        </w:rPr>
        <w:t xml:space="preserve"> include patients that switched between included sickness funds, with respective gaps in the data availability</w:t>
      </w:r>
      <w:r w:rsidR="00F1094B">
        <w:rPr>
          <w:rFonts w:ascii="Arial" w:hAnsi="Arial" w:cs="Arial"/>
        </w:rPr>
        <w:t xml:space="preserve"> and</w:t>
      </w:r>
      <w:r>
        <w:rPr>
          <w:rFonts w:ascii="Arial" w:hAnsi="Arial" w:cs="Arial"/>
        </w:rPr>
        <w:t xml:space="preserve"> claims that have been redeemed after death of patient</w:t>
      </w:r>
      <w:r w:rsidR="00A72D5A">
        <w:rPr>
          <w:rFonts w:ascii="Arial" w:hAnsi="Arial" w:cs="Arial"/>
        </w:rPr>
        <w:t>s</w:t>
      </w:r>
      <w:r w:rsidR="001974EE">
        <w:rPr>
          <w:rFonts w:ascii="Arial" w:hAnsi="Arial" w:cs="Arial"/>
        </w:rPr>
        <w:t>.</w:t>
      </w:r>
      <w:r w:rsidR="00220F4E">
        <w:rPr>
          <w:rFonts w:ascii="Arial" w:hAnsi="Arial" w:cs="Arial"/>
        </w:rPr>
        <w:t xml:space="preserve"> These gaps can be identified by the </w:t>
      </w:r>
      <w:r w:rsidR="008B5651">
        <w:rPr>
          <w:rFonts w:ascii="Arial" w:hAnsi="Arial" w:cs="Arial"/>
        </w:rPr>
        <w:t>date differences of</w:t>
      </w:r>
      <w:r w:rsidR="00220F4E">
        <w:rPr>
          <w:rFonts w:ascii="Arial" w:hAnsi="Arial" w:cs="Arial"/>
        </w:rPr>
        <w:t xml:space="preserve"> insurance start and</w:t>
      </w:r>
      <w:r w:rsidR="00C4035C">
        <w:rPr>
          <w:rFonts w:ascii="Arial" w:hAnsi="Arial" w:cs="Arial"/>
        </w:rPr>
        <w:t xml:space="preserve"> successive</w:t>
      </w:r>
      <w:r w:rsidR="00220F4E">
        <w:rPr>
          <w:rFonts w:ascii="Arial" w:hAnsi="Arial" w:cs="Arial"/>
        </w:rPr>
        <w:t xml:space="preserve"> end dates as provided by the WIG2 original dataset. </w:t>
      </w:r>
      <w:r w:rsidR="00B758F5">
        <w:rPr>
          <w:rFonts w:ascii="Arial" w:hAnsi="Arial" w:cs="Arial"/>
        </w:rPr>
        <w:t>Data will be provided as is and the data generation methods should generate such gaps appropriately.</w:t>
      </w:r>
      <w:r w:rsidR="00D5054B">
        <w:rPr>
          <w:rFonts w:ascii="Arial" w:hAnsi="Arial" w:cs="Arial"/>
        </w:rPr>
        <w:t xml:space="preserve"> No imputation is performed for these periods.</w:t>
      </w:r>
      <w:r w:rsidR="00220F4E">
        <w:rPr>
          <w:rFonts w:ascii="Arial" w:hAnsi="Arial" w:cs="Arial"/>
        </w:rPr>
        <w:t xml:space="preserve"> </w:t>
      </w:r>
    </w:p>
    <w:p w14:paraId="4E7A416D" w14:textId="60FC92A0" w:rsidR="00F27CFD" w:rsidRDefault="00F27CFD" w:rsidP="0076182C">
      <w:pPr>
        <w:rPr>
          <w:rFonts w:ascii="Arial" w:hAnsi="Arial" w:cs="Arial"/>
        </w:rPr>
      </w:pPr>
      <w:r w:rsidRPr="00F27CFD">
        <w:rPr>
          <w:rFonts w:ascii="Arial" w:hAnsi="Arial" w:cs="Arial"/>
        </w:rPr>
        <w:t xml:space="preserve">For the patients within the </w:t>
      </w:r>
      <w:r w:rsidRPr="00F27CFD">
        <w:rPr>
          <w:rFonts w:ascii="Arial" w:hAnsi="Arial" w:cs="Arial"/>
          <w:i/>
        </w:rPr>
        <w:t>SLE-Sample</w:t>
      </w:r>
      <w:r w:rsidRPr="00F27CFD">
        <w:rPr>
          <w:rFonts w:ascii="Arial" w:hAnsi="Arial" w:cs="Arial"/>
        </w:rPr>
        <w:t xml:space="preserve">, the entire span of data availability is pertinent, allowing for an unfiltered observation of their healthcare interactions. In contrast, for patients categorized within the </w:t>
      </w:r>
      <w:r w:rsidRPr="0023316B">
        <w:rPr>
          <w:rFonts w:ascii="Arial" w:hAnsi="Arial" w:cs="Arial"/>
          <w:i/>
        </w:rPr>
        <w:t>RWE-Cohorts</w:t>
      </w:r>
      <w:r w:rsidRPr="00F27CFD">
        <w:rPr>
          <w:rFonts w:ascii="Arial" w:hAnsi="Arial" w:cs="Arial"/>
        </w:rPr>
        <w:t xml:space="preserve">, specific time frames are delineated to align with </w:t>
      </w:r>
      <w:r w:rsidR="00D90438">
        <w:rPr>
          <w:rFonts w:ascii="Arial" w:hAnsi="Arial" w:cs="Arial"/>
        </w:rPr>
        <w:t xml:space="preserve">the </w:t>
      </w:r>
      <w:r w:rsidRPr="00F27CFD">
        <w:rPr>
          <w:rFonts w:ascii="Arial" w:hAnsi="Arial" w:cs="Arial"/>
        </w:rPr>
        <w:t>research objective</w:t>
      </w:r>
      <w:r w:rsidR="00D90438">
        <w:rPr>
          <w:rFonts w:ascii="Arial" w:hAnsi="Arial" w:cs="Arial"/>
        </w:rPr>
        <w:t xml:space="preserve"> of</w:t>
      </w:r>
      <w:r w:rsidR="004009F5">
        <w:rPr>
          <w:rFonts w:ascii="Arial" w:hAnsi="Arial" w:cs="Arial"/>
        </w:rPr>
        <w:t xml:space="preserve"> typical</w:t>
      </w:r>
      <w:r w:rsidR="00D90438">
        <w:rPr>
          <w:rFonts w:ascii="Arial" w:hAnsi="Arial" w:cs="Arial"/>
        </w:rPr>
        <w:t xml:space="preserve"> RWE-analyses</w:t>
      </w:r>
      <w:r>
        <w:rPr>
          <w:rFonts w:ascii="Arial" w:hAnsi="Arial" w:cs="Arial"/>
        </w:rPr>
        <w:t>:</w:t>
      </w:r>
    </w:p>
    <w:p w14:paraId="1F89CDA4" w14:textId="22B680DC" w:rsidR="00C12EA2" w:rsidRDefault="002324DE" w:rsidP="0076182C">
      <w:pPr>
        <w:rPr>
          <w:rFonts w:ascii="Arial" w:hAnsi="Arial" w:cs="Arial"/>
        </w:rPr>
      </w:pPr>
      <w:r>
        <w:rPr>
          <w:rFonts w:ascii="Arial" w:hAnsi="Arial" w:cs="Arial"/>
        </w:rPr>
        <w:t>Subjects</w:t>
      </w:r>
      <w:r w:rsidR="009C501F">
        <w:rPr>
          <w:rFonts w:ascii="Arial" w:hAnsi="Arial" w:cs="Arial"/>
        </w:rPr>
        <w:t xml:space="preserve"> in the </w:t>
      </w:r>
      <w:r w:rsidR="009C501F" w:rsidRPr="00607236">
        <w:rPr>
          <w:rFonts w:ascii="Arial" w:hAnsi="Arial" w:cs="Arial"/>
          <w:b/>
        </w:rPr>
        <w:t>Prevalent</w:t>
      </w:r>
      <w:r w:rsidR="009C501F">
        <w:rPr>
          <w:rFonts w:ascii="Arial" w:hAnsi="Arial" w:cs="Arial"/>
        </w:rPr>
        <w:t>/</w:t>
      </w:r>
      <w:r w:rsidR="009C501F" w:rsidRPr="00607236">
        <w:rPr>
          <w:rFonts w:ascii="Arial" w:hAnsi="Arial" w:cs="Arial"/>
          <w:b/>
        </w:rPr>
        <w:t>Incident</w:t>
      </w:r>
      <w:r w:rsidR="009C501F">
        <w:rPr>
          <w:rFonts w:ascii="Arial" w:hAnsi="Arial" w:cs="Arial"/>
        </w:rPr>
        <w:t xml:space="preserve"> </w:t>
      </w:r>
      <w:r w:rsidR="00B37BC9">
        <w:rPr>
          <w:rFonts w:ascii="Arial" w:hAnsi="Arial" w:cs="Arial"/>
        </w:rPr>
        <w:t>cohorts</w:t>
      </w:r>
      <w:r w:rsidR="009C501F">
        <w:rPr>
          <w:rFonts w:ascii="Arial" w:hAnsi="Arial" w:cs="Arial"/>
        </w:rPr>
        <w:t xml:space="preserve"> will be </w:t>
      </w:r>
      <w:r w:rsidR="009C501F" w:rsidRPr="00607236">
        <w:rPr>
          <w:rFonts w:ascii="Arial" w:hAnsi="Arial" w:cs="Arial"/>
          <w:i/>
        </w:rPr>
        <w:t>followed-up</w:t>
      </w:r>
      <w:r w:rsidR="009C501F">
        <w:rPr>
          <w:rFonts w:ascii="Arial" w:hAnsi="Arial" w:cs="Arial"/>
        </w:rPr>
        <w:t xml:space="preserve"> from index date up until the end of observation, insurance gap of 14 days, or death, whatever comes first, unless stated otherwise. </w:t>
      </w:r>
    </w:p>
    <w:p w14:paraId="6B158424" w14:textId="6C50C63E" w:rsidR="00A14146" w:rsidRDefault="002E450A" w:rsidP="0076182C">
      <w:pPr>
        <w:rPr>
          <w:rFonts w:ascii="Arial" w:hAnsi="Arial" w:cs="Arial"/>
        </w:rPr>
      </w:pPr>
      <w:r>
        <w:rPr>
          <w:rFonts w:ascii="Arial" w:hAnsi="Arial" w:cs="Arial"/>
        </w:rPr>
        <w:lastRenderedPageBreak/>
        <w:t xml:space="preserve">The </w:t>
      </w:r>
      <w:r w:rsidRPr="00607236">
        <w:rPr>
          <w:rFonts w:ascii="Arial" w:hAnsi="Arial" w:cs="Arial"/>
          <w:i/>
        </w:rPr>
        <w:t>index date</w:t>
      </w:r>
      <w:r>
        <w:rPr>
          <w:rFonts w:ascii="Arial" w:hAnsi="Arial" w:cs="Arial"/>
        </w:rPr>
        <w:t xml:space="preserve"> is usually the date of the first confirmed outpatient and/or inpatient SLE diagnosis. For </w:t>
      </w:r>
      <w:r w:rsidRPr="00144A3E">
        <w:rPr>
          <w:rFonts w:ascii="Arial" w:hAnsi="Arial" w:cs="Arial"/>
          <w:b/>
        </w:rPr>
        <w:t>Prevalent</w:t>
      </w:r>
      <w:r>
        <w:rPr>
          <w:rFonts w:ascii="Arial" w:hAnsi="Arial" w:cs="Arial"/>
        </w:rPr>
        <w:t xml:space="preserve"> </w:t>
      </w:r>
      <w:r w:rsidR="00B66D3C">
        <w:rPr>
          <w:rFonts w:ascii="Arial" w:hAnsi="Arial" w:cs="Arial"/>
        </w:rPr>
        <w:t>patients</w:t>
      </w:r>
      <w:r>
        <w:rPr>
          <w:rFonts w:ascii="Arial" w:hAnsi="Arial" w:cs="Arial"/>
        </w:rPr>
        <w:t xml:space="preserve"> the </w:t>
      </w:r>
      <w:r w:rsidR="00B66D3C">
        <w:rPr>
          <w:rFonts w:ascii="Arial" w:hAnsi="Arial" w:cs="Arial"/>
        </w:rPr>
        <w:t>i</w:t>
      </w:r>
      <w:r>
        <w:rPr>
          <w:rFonts w:ascii="Arial" w:hAnsi="Arial" w:cs="Arial"/>
        </w:rPr>
        <w:t>ndex date is at least 2015-01-01</w:t>
      </w:r>
      <w:r w:rsidR="00B66D3C">
        <w:rPr>
          <w:rFonts w:ascii="Arial" w:hAnsi="Arial" w:cs="Arial"/>
        </w:rPr>
        <w:t xml:space="preserve">, </w:t>
      </w:r>
      <w:r w:rsidR="00E84460">
        <w:rPr>
          <w:rFonts w:ascii="Arial" w:hAnsi="Arial" w:cs="Arial"/>
        </w:rPr>
        <w:t xml:space="preserve">even when the first diagnosis should occur earlier, </w:t>
      </w:r>
      <w:r w:rsidR="00B66D3C">
        <w:rPr>
          <w:rFonts w:ascii="Arial" w:hAnsi="Arial" w:cs="Arial"/>
        </w:rPr>
        <w:t>allowing for a 12-months baseline period as defined below</w:t>
      </w:r>
      <w:r w:rsidR="00141CC9">
        <w:rPr>
          <w:rFonts w:ascii="Arial" w:hAnsi="Arial" w:cs="Arial"/>
        </w:rPr>
        <w:t xml:space="preserve">. </w:t>
      </w:r>
      <w:r w:rsidR="00DA23C1">
        <w:rPr>
          <w:rFonts w:ascii="Arial" w:hAnsi="Arial" w:cs="Arial"/>
        </w:rPr>
        <w:t xml:space="preserve">The </w:t>
      </w:r>
      <w:r w:rsidR="00FA5275">
        <w:rPr>
          <w:rFonts w:ascii="Arial" w:hAnsi="Arial" w:cs="Arial"/>
        </w:rPr>
        <w:t xml:space="preserve">first </w:t>
      </w:r>
      <w:r w:rsidR="00DA23C1">
        <w:rPr>
          <w:rFonts w:ascii="Arial" w:hAnsi="Arial" w:cs="Arial"/>
        </w:rPr>
        <w:t xml:space="preserve">date of diagnosis is assessed as defined in the inclusion </w:t>
      </w:r>
      <w:r w:rsidR="00FA5275">
        <w:rPr>
          <w:rFonts w:ascii="Arial" w:hAnsi="Arial" w:cs="Arial"/>
        </w:rPr>
        <w:t xml:space="preserve">criteria </w:t>
      </w:r>
      <w:r w:rsidR="00DA23C1">
        <w:rPr>
          <w:rFonts w:ascii="Arial" w:hAnsi="Arial" w:cs="Arial"/>
        </w:rPr>
        <w:t xml:space="preserve">and could therefore span </w:t>
      </w:r>
      <w:r w:rsidR="00FA5275">
        <w:rPr>
          <w:rFonts w:ascii="Arial" w:hAnsi="Arial" w:cs="Arial"/>
        </w:rPr>
        <w:t>from 2015-01-01 to 2020-12-31.</w:t>
      </w:r>
    </w:p>
    <w:p w14:paraId="48B1928B" w14:textId="71D1934C" w:rsidR="00A14146" w:rsidRDefault="009C501F" w:rsidP="0076182C">
      <w:pPr>
        <w:rPr>
          <w:rFonts w:ascii="Arial" w:hAnsi="Arial" w:cs="Arial"/>
        </w:rPr>
      </w:pPr>
      <w:r>
        <w:rPr>
          <w:rFonts w:ascii="Arial" w:hAnsi="Arial" w:cs="Arial"/>
        </w:rPr>
        <w:t>Baseline characteristics</w:t>
      </w:r>
      <w:r w:rsidR="00996D77">
        <w:rPr>
          <w:rFonts w:ascii="Arial" w:hAnsi="Arial" w:cs="Arial"/>
        </w:rPr>
        <w:t xml:space="preserve"> for these cohorts</w:t>
      </w:r>
      <w:r>
        <w:rPr>
          <w:rFonts w:ascii="Arial" w:hAnsi="Arial" w:cs="Arial"/>
        </w:rPr>
        <w:t xml:space="preserve"> will be reported for the </w:t>
      </w:r>
      <w:r w:rsidRPr="00607236">
        <w:rPr>
          <w:rFonts w:ascii="Arial" w:hAnsi="Arial" w:cs="Arial"/>
          <w:i/>
        </w:rPr>
        <w:t xml:space="preserve">12-months </w:t>
      </w:r>
      <w:r w:rsidR="00E72EA5" w:rsidRPr="00607236">
        <w:rPr>
          <w:rFonts w:ascii="Arial" w:hAnsi="Arial" w:cs="Arial"/>
          <w:i/>
        </w:rPr>
        <w:t>baseline-period</w:t>
      </w:r>
      <w:r w:rsidR="00D830E4">
        <w:rPr>
          <w:rFonts w:ascii="Arial" w:hAnsi="Arial" w:cs="Arial"/>
        </w:rPr>
        <w:t>, prior to the index date</w:t>
      </w:r>
      <w:r>
        <w:rPr>
          <w:rFonts w:ascii="Arial" w:hAnsi="Arial" w:cs="Arial"/>
        </w:rPr>
        <w:t>.</w:t>
      </w:r>
      <w:r w:rsidR="001A14C1">
        <w:rPr>
          <w:rFonts w:ascii="Arial" w:hAnsi="Arial" w:cs="Arial"/>
        </w:rPr>
        <w:t xml:space="preserve"> </w:t>
      </w:r>
      <w:r w:rsidR="005B128D">
        <w:rPr>
          <w:rFonts w:ascii="Arial" w:hAnsi="Arial" w:cs="Arial"/>
        </w:rPr>
        <w:t xml:space="preserve">Outpatient characteristics that are available only </w:t>
      </w:r>
      <w:r w:rsidR="0076182C">
        <w:rPr>
          <w:rFonts w:ascii="Arial" w:hAnsi="Arial" w:cs="Arial"/>
        </w:rPr>
        <w:t xml:space="preserve">in quarters (e.g. diagnoses) will be reported using the three quarters prior to the </w:t>
      </w:r>
      <w:r w:rsidR="0017484A">
        <w:rPr>
          <w:rFonts w:ascii="Arial" w:hAnsi="Arial" w:cs="Arial"/>
        </w:rPr>
        <w:t xml:space="preserve">index </w:t>
      </w:r>
      <w:r w:rsidR="00F1541B">
        <w:rPr>
          <w:rFonts w:ascii="Arial" w:hAnsi="Arial" w:cs="Arial"/>
        </w:rPr>
        <w:t>date quarter, excluding the index quarter itself.</w:t>
      </w:r>
      <w:r w:rsidR="00A14146">
        <w:rPr>
          <w:rFonts w:ascii="Arial" w:hAnsi="Arial" w:cs="Arial"/>
        </w:rPr>
        <w:t xml:space="preserve"> </w:t>
      </w:r>
    </w:p>
    <w:p w14:paraId="5C9AA800" w14:textId="6850E36A" w:rsidR="009C501F" w:rsidRPr="00420D04" w:rsidRDefault="003849E2" w:rsidP="0020415A">
      <w:pPr>
        <w:rPr>
          <w:rFonts w:ascii="Arial" w:hAnsi="Arial" w:cs="Arial"/>
        </w:rPr>
      </w:pPr>
      <w:r>
        <w:rPr>
          <w:rFonts w:ascii="Arial" w:hAnsi="Arial" w:cs="Arial"/>
        </w:rPr>
        <w:t xml:space="preserve">The </w:t>
      </w:r>
      <w:r w:rsidR="00C81999" w:rsidRPr="00607236">
        <w:rPr>
          <w:rFonts w:ascii="Arial" w:hAnsi="Arial" w:cs="Arial"/>
          <w:i/>
        </w:rPr>
        <w:t>complete</w:t>
      </w:r>
      <w:r w:rsidRPr="00607236">
        <w:rPr>
          <w:rFonts w:ascii="Arial" w:hAnsi="Arial" w:cs="Arial"/>
          <w:i/>
        </w:rPr>
        <w:t xml:space="preserve"> follow-up period</w:t>
      </w:r>
      <w:r>
        <w:rPr>
          <w:rFonts w:ascii="Arial" w:hAnsi="Arial" w:cs="Arial"/>
        </w:rPr>
        <w:t xml:space="preserve"> </w:t>
      </w:r>
      <w:r w:rsidR="0020415A">
        <w:rPr>
          <w:rFonts w:ascii="Arial" w:hAnsi="Arial" w:cs="Arial"/>
        </w:rPr>
        <w:t xml:space="preserve">for each patient is defined </w:t>
      </w:r>
      <w:r>
        <w:rPr>
          <w:rFonts w:ascii="Arial" w:hAnsi="Arial" w:cs="Arial"/>
        </w:rPr>
        <w:t>from the index date until the end of data</w:t>
      </w:r>
      <w:r w:rsidR="00755DB5">
        <w:rPr>
          <w:rFonts w:ascii="Arial" w:hAnsi="Arial" w:cs="Arial"/>
        </w:rPr>
        <w:t xml:space="preserve"> availability.</w:t>
      </w:r>
      <w:r w:rsidR="00C81999">
        <w:rPr>
          <w:rFonts w:ascii="Arial" w:hAnsi="Arial" w:cs="Arial"/>
        </w:rPr>
        <w:t xml:space="preserve"> Accordingly, the index quarter will be included in the complete follow-up period as well. </w:t>
      </w:r>
    </w:p>
    <w:p w14:paraId="0A928562" w14:textId="4000E13D" w:rsidR="00F27D31" w:rsidRDefault="00615748">
      <w:pPr>
        <w:pStyle w:val="berschrift1"/>
        <w:rPr>
          <w:rFonts w:ascii="Arial" w:hAnsi="Arial" w:cs="Arial"/>
        </w:rPr>
      </w:pPr>
      <w:bookmarkStart w:id="77" w:name="_Toc152062923"/>
      <w:bookmarkStart w:id="78" w:name="_Toc152063236"/>
      <w:bookmarkStart w:id="79" w:name="_Toc152150476"/>
      <w:bookmarkStart w:id="80" w:name="_Toc158789192"/>
      <w:bookmarkEnd w:id="77"/>
      <w:bookmarkEnd w:id="78"/>
      <w:bookmarkEnd w:id="79"/>
      <w:r w:rsidRPr="00420D04">
        <w:rPr>
          <w:rFonts w:ascii="Arial" w:hAnsi="Arial" w:cs="Arial"/>
        </w:rPr>
        <w:t>Variables and Measurements</w:t>
      </w:r>
      <w:bookmarkEnd w:id="80"/>
    </w:p>
    <w:p w14:paraId="20D49A8E" w14:textId="660DAF60" w:rsidR="001C5DDA" w:rsidRDefault="0020253D" w:rsidP="00262122">
      <w:pPr>
        <w:rPr>
          <w:rFonts w:ascii="Arial" w:hAnsi="Arial" w:cs="Arial"/>
        </w:rPr>
      </w:pPr>
      <w:r>
        <w:rPr>
          <w:rFonts w:ascii="Arial" w:hAnsi="Arial" w:cs="Arial"/>
        </w:rPr>
        <w:t xml:space="preserve">For the </w:t>
      </w:r>
      <w:r w:rsidR="00D558C9">
        <w:rPr>
          <w:rFonts w:ascii="Arial" w:hAnsi="Arial" w:cs="Arial"/>
        </w:rPr>
        <w:t>r</w:t>
      </w:r>
      <w:r w:rsidR="001C5DDA" w:rsidRPr="001C5DDA">
        <w:rPr>
          <w:rFonts w:ascii="Arial" w:hAnsi="Arial" w:cs="Arial"/>
        </w:rPr>
        <w:t xml:space="preserve">obustness &amp; </w:t>
      </w:r>
      <w:r w:rsidR="00D558C9">
        <w:rPr>
          <w:rFonts w:ascii="Arial" w:hAnsi="Arial" w:cs="Arial"/>
        </w:rPr>
        <w:t>s</w:t>
      </w:r>
      <w:r w:rsidR="00D558C9" w:rsidRPr="001C5DDA">
        <w:rPr>
          <w:rFonts w:ascii="Arial" w:hAnsi="Arial" w:cs="Arial"/>
        </w:rPr>
        <w:t>calability</w:t>
      </w:r>
      <w:r w:rsidR="00D558C9">
        <w:rPr>
          <w:rFonts w:ascii="Arial" w:hAnsi="Arial" w:cs="Arial"/>
        </w:rPr>
        <w:t xml:space="preserve"> </w:t>
      </w:r>
      <w:r w:rsidRPr="0020253D">
        <w:rPr>
          <w:rFonts w:ascii="Arial" w:hAnsi="Arial" w:cs="Arial"/>
        </w:rPr>
        <w:t>no statistical analysis will be conducted. The data will be presented in a descriptive manner, serving solely for qualitative interpretation.</w:t>
      </w:r>
    </w:p>
    <w:p w14:paraId="78E2A330" w14:textId="74D4F8A6" w:rsidR="00061C60" w:rsidRDefault="00061C60" w:rsidP="00262122">
      <w:pPr>
        <w:rPr>
          <w:rFonts w:ascii="Arial" w:hAnsi="Arial" w:cs="Arial"/>
        </w:rPr>
      </w:pPr>
      <w:r w:rsidRPr="00061C60">
        <w:rPr>
          <w:rFonts w:ascii="Arial" w:hAnsi="Arial" w:cs="Arial"/>
        </w:rPr>
        <w:t>The number of patients with missing data will be provided; no imputation methods will be used to handle missing data.</w:t>
      </w:r>
    </w:p>
    <w:p w14:paraId="39C63C15" w14:textId="77777777" w:rsidR="00F27D31" w:rsidRPr="00420D04" w:rsidRDefault="00277B2F">
      <w:pPr>
        <w:pStyle w:val="berschrift2"/>
        <w:rPr>
          <w:rFonts w:ascii="Arial" w:hAnsi="Arial" w:cs="Arial"/>
        </w:rPr>
      </w:pPr>
      <w:bookmarkStart w:id="81" w:name="_Toc152062925"/>
      <w:bookmarkStart w:id="82" w:name="_Toc152063238"/>
      <w:bookmarkStart w:id="83" w:name="_Toc152150478"/>
      <w:bookmarkStart w:id="84" w:name="_Toc152062926"/>
      <w:bookmarkStart w:id="85" w:name="_Toc152063239"/>
      <w:bookmarkStart w:id="86" w:name="_Toc152150479"/>
      <w:bookmarkStart w:id="87" w:name="_Toc152062927"/>
      <w:bookmarkStart w:id="88" w:name="_Toc152063240"/>
      <w:bookmarkStart w:id="89" w:name="_Toc152150480"/>
      <w:bookmarkStart w:id="90" w:name="_Toc152062928"/>
      <w:bookmarkStart w:id="91" w:name="_Toc152063241"/>
      <w:bookmarkStart w:id="92" w:name="_Toc152150481"/>
      <w:bookmarkStart w:id="93" w:name="_Toc152062930"/>
      <w:bookmarkStart w:id="94" w:name="_Toc152063243"/>
      <w:bookmarkStart w:id="95" w:name="_Toc152150483"/>
      <w:bookmarkStart w:id="96" w:name="_Toc152062931"/>
      <w:bookmarkStart w:id="97" w:name="_Toc152063244"/>
      <w:bookmarkStart w:id="98" w:name="_Toc152150484"/>
      <w:bookmarkStart w:id="99" w:name="_Toc158789193"/>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r w:rsidRPr="00420D04">
        <w:rPr>
          <w:rFonts w:ascii="Arial" w:hAnsi="Arial" w:cs="Arial"/>
        </w:rPr>
        <w:t>Exposure</w:t>
      </w:r>
      <w:r w:rsidR="009B5259" w:rsidRPr="00420D04">
        <w:rPr>
          <w:rFonts w:ascii="Arial" w:hAnsi="Arial" w:cs="Arial"/>
        </w:rPr>
        <w:t>s</w:t>
      </w:r>
      <w:bookmarkEnd w:id="99"/>
      <w:r w:rsidR="00A9562B" w:rsidRPr="00420D04">
        <w:rPr>
          <w:rFonts w:ascii="Arial" w:hAnsi="Arial" w:cs="Arial"/>
        </w:rPr>
        <w:t xml:space="preserve"> </w:t>
      </w:r>
    </w:p>
    <w:p w14:paraId="205AE11A" w14:textId="56CCB194" w:rsidR="00F27D31" w:rsidRPr="00420D04" w:rsidRDefault="00F8012F">
      <w:pPr>
        <w:rPr>
          <w:rFonts w:ascii="Arial" w:hAnsi="Arial" w:cs="Arial"/>
        </w:rPr>
      </w:pPr>
      <w:r>
        <w:rPr>
          <w:rFonts w:ascii="Arial" w:hAnsi="Arial" w:cs="Arial"/>
        </w:rPr>
        <w:t>Not applicable</w:t>
      </w:r>
    </w:p>
    <w:p w14:paraId="335BCB09" w14:textId="77777777" w:rsidR="00F6293F" w:rsidRPr="00420D04" w:rsidRDefault="00F6293F" w:rsidP="00F6293F">
      <w:pPr>
        <w:pStyle w:val="berschrift2"/>
        <w:spacing w:before="240" w:after="240"/>
        <w:rPr>
          <w:rFonts w:ascii="Arial" w:hAnsi="Arial" w:cs="Arial"/>
        </w:rPr>
      </w:pPr>
      <w:bookmarkStart w:id="100" w:name="_Toc323797140"/>
      <w:bookmarkStart w:id="101" w:name="_Toc158789194"/>
      <w:r w:rsidRPr="00420D04">
        <w:rPr>
          <w:rFonts w:ascii="Arial" w:hAnsi="Arial" w:cs="Arial"/>
        </w:rPr>
        <w:t>Outcomes</w:t>
      </w:r>
      <w:bookmarkEnd w:id="100"/>
      <w:bookmarkEnd w:id="101"/>
    </w:p>
    <w:p w14:paraId="1A00FA46" w14:textId="6CF0267E" w:rsidR="005920D4" w:rsidRPr="00D04EF6" w:rsidRDefault="005920D4" w:rsidP="005920D4">
      <w:pPr>
        <w:pStyle w:val="berschrift3"/>
        <w:rPr>
          <w:rFonts w:ascii="Arial" w:hAnsi="Arial" w:cs="Arial"/>
        </w:rPr>
      </w:pPr>
      <w:bookmarkStart w:id="102" w:name="_Toc152062934"/>
      <w:bookmarkStart w:id="103" w:name="_Toc152063247"/>
      <w:bookmarkStart w:id="104" w:name="_Toc152150487"/>
      <w:bookmarkStart w:id="105" w:name="_Toc158789195"/>
      <w:bookmarkEnd w:id="102"/>
      <w:bookmarkEnd w:id="103"/>
      <w:bookmarkEnd w:id="104"/>
      <w:r w:rsidRPr="00D04EF6">
        <w:rPr>
          <w:rFonts w:ascii="Arial" w:hAnsi="Arial" w:cs="Arial"/>
        </w:rPr>
        <w:t>Primary Outcomes</w:t>
      </w:r>
      <w:bookmarkEnd w:id="105"/>
    </w:p>
    <w:p w14:paraId="4994E8A7" w14:textId="77777777" w:rsidR="005920D4" w:rsidRPr="00D04EF6" w:rsidRDefault="005920D4" w:rsidP="00F6293F">
      <w:pPr>
        <w:pStyle w:val="heading2text"/>
        <w:spacing w:after="0"/>
        <w:ind w:left="0"/>
        <w:jc w:val="left"/>
        <w:rPr>
          <w:rFonts w:ascii="Arial" w:hAnsi="Arial" w:cs="Arial"/>
        </w:rPr>
      </w:pPr>
    </w:p>
    <w:p w14:paraId="3132FBE2" w14:textId="360DEE49" w:rsidR="00686290" w:rsidRDefault="00B939BF" w:rsidP="00B939BF">
      <w:pPr>
        <w:pStyle w:val="heading2text"/>
        <w:ind w:left="0"/>
        <w:rPr>
          <w:rFonts w:ascii="Arial" w:hAnsi="Arial" w:cs="Arial"/>
          <w:b/>
        </w:rPr>
      </w:pPr>
      <w:r w:rsidRPr="00B939BF">
        <w:rPr>
          <w:rFonts w:ascii="Arial" w:hAnsi="Arial" w:cs="Arial"/>
        </w:rPr>
        <w:t>To assess the primary objectives the</w:t>
      </w:r>
      <w:r>
        <w:rPr>
          <w:rFonts w:ascii="Arial" w:hAnsi="Arial" w:cs="Arial"/>
        </w:rPr>
        <w:t xml:space="preserve"> synthetic data will be evaluated using the</w:t>
      </w:r>
      <w:r w:rsidRPr="00B939BF">
        <w:rPr>
          <w:rFonts w:ascii="Arial" w:hAnsi="Arial" w:cs="Arial"/>
        </w:rPr>
        <w:t xml:space="preserve"> following outcomes</w:t>
      </w:r>
      <w:r>
        <w:rPr>
          <w:rFonts w:ascii="Arial" w:hAnsi="Arial" w:cs="Arial"/>
        </w:rPr>
        <w:t>:</w:t>
      </w:r>
    </w:p>
    <w:p w14:paraId="014BCE63" w14:textId="0670D1F3" w:rsidR="006D6324" w:rsidRPr="00D04EF6" w:rsidRDefault="006D6324" w:rsidP="00571DEA">
      <w:pPr>
        <w:pStyle w:val="heading2text"/>
        <w:ind w:left="0"/>
        <w:rPr>
          <w:rFonts w:ascii="Arial" w:hAnsi="Arial" w:cs="Arial"/>
          <w:b/>
        </w:rPr>
      </w:pPr>
      <w:r w:rsidRPr="00D04EF6">
        <w:rPr>
          <w:rFonts w:ascii="Arial" w:hAnsi="Arial" w:cs="Arial"/>
          <w:b/>
        </w:rPr>
        <w:t>Privacy:</w:t>
      </w:r>
    </w:p>
    <w:p w14:paraId="267C79EB" w14:textId="4F7B3C63" w:rsidR="00057AB2" w:rsidRPr="00057AB2" w:rsidRDefault="00057AB2" w:rsidP="00607236">
      <w:pPr>
        <w:pStyle w:val="heading2text"/>
        <w:ind w:left="0"/>
        <w:rPr>
          <w:rFonts w:ascii="Arial" w:hAnsi="Arial" w:cs="Arial"/>
        </w:rPr>
      </w:pPr>
      <w:r w:rsidRPr="00607236">
        <w:rPr>
          <w:rFonts w:ascii="Arial" w:hAnsi="Arial" w:cs="Arial"/>
          <w:i/>
        </w:rPr>
        <w:t xml:space="preserve">Duplicate </w:t>
      </w:r>
      <w:r w:rsidR="0057625B">
        <w:rPr>
          <w:rFonts w:ascii="Arial" w:hAnsi="Arial" w:cs="Arial"/>
          <w:i/>
        </w:rPr>
        <w:t>r</w:t>
      </w:r>
      <w:r w:rsidR="0057625B" w:rsidRPr="00607236">
        <w:rPr>
          <w:rFonts w:ascii="Arial" w:hAnsi="Arial" w:cs="Arial"/>
          <w:i/>
        </w:rPr>
        <w:t>ecords</w:t>
      </w:r>
      <w:r w:rsidRPr="00057AB2">
        <w:rPr>
          <w:rFonts w:ascii="Arial" w:hAnsi="Arial" w:cs="Arial"/>
        </w:rPr>
        <w:t xml:space="preserve">: Verify absence of duplicate records between the training and </w:t>
      </w:r>
      <w:r w:rsidR="009D023F">
        <w:rPr>
          <w:rFonts w:ascii="Arial" w:hAnsi="Arial" w:cs="Arial"/>
        </w:rPr>
        <w:t>synthetic data</w:t>
      </w:r>
      <w:r w:rsidRPr="00057AB2">
        <w:rPr>
          <w:rFonts w:ascii="Arial" w:hAnsi="Arial" w:cs="Arial"/>
        </w:rPr>
        <w:t xml:space="preserve"> sets through a deterministic or probabilistic matching algorithm.</w:t>
      </w:r>
    </w:p>
    <w:p w14:paraId="214055C2" w14:textId="619C4AFF" w:rsidR="00057AB2" w:rsidRPr="00057AB2" w:rsidRDefault="00523F2D" w:rsidP="00607236">
      <w:pPr>
        <w:pStyle w:val="heading2text"/>
        <w:ind w:left="0"/>
        <w:rPr>
          <w:rFonts w:ascii="Arial" w:hAnsi="Arial" w:cs="Arial"/>
        </w:rPr>
      </w:pPr>
      <w:r>
        <w:rPr>
          <w:rFonts w:ascii="Arial" w:hAnsi="Arial" w:cs="Arial"/>
          <w:i/>
        </w:rPr>
        <w:t>R</w:t>
      </w:r>
      <w:r w:rsidR="007373A5">
        <w:rPr>
          <w:rFonts w:ascii="Arial" w:hAnsi="Arial" w:cs="Arial"/>
          <w:i/>
        </w:rPr>
        <w:t>o</w:t>
      </w:r>
      <w:r>
        <w:rPr>
          <w:rFonts w:ascii="Arial" w:hAnsi="Arial" w:cs="Arial"/>
          <w:i/>
        </w:rPr>
        <w:t xml:space="preserve">bustness to </w:t>
      </w:r>
      <w:r w:rsidR="0057625B">
        <w:rPr>
          <w:rFonts w:ascii="Arial" w:hAnsi="Arial" w:cs="Arial"/>
          <w:i/>
        </w:rPr>
        <w:t>privacy attacks</w:t>
      </w:r>
      <w:r w:rsidR="00057AB2" w:rsidRPr="00057AB2">
        <w:rPr>
          <w:rFonts w:ascii="Arial" w:hAnsi="Arial" w:cs="Arial"/>
        </w:rPr>
        <w:t xml:space="preserve">: </w:t>
      </w:r>
      <w:r w:rsidR="009A6E08">
        <w:rPr>
          <w:rFonts w:ascii="Arial" w:hAnsi="Arial" w:cs="Arial"/>
        </w:rPr>
        <w:t xml:space="preserve">Measure the robustness of the generated </w:t>
      </w:r>
      <w:r w:rsidR="004B271F">
        <w:rPr>
          <w:rFonts w:ascii="Arial" w:hAnsi="Arial" w:cs="Arial"/>
        </w:rPr>
        <w:t xml:space="preserve">synthetic </w:t>
      </w:r>
      <w:r w:rsidR="009A6E08">
        <w:rPr>
          <w:rFonts w:ascii="Arial" w:hAnsi="Arial" w:cs="Arial"/>
        </w:rPr>
        <w:t xml:space="preserve">data to common privacy </w:t>
      </w:r>
      <w:r w:rsidR="00DB2906">
        <w:rPr>
          <w:rFonts w:ascii="Arial" w:hAnsi="Arial" w:cs="Arial"/>
        </w:rPr>
        <w:t>attack</w:t>
      </w:r>
      <w:r w:rsidR="009A6E08">
        <w:rPr>
          <w:rFonts w:ascii="Arial" w:hAnsi="Arial" w:cs="Arial"/>
        </w:rPr>
        <w:t xml:space="preserve"> scenarios</w:t>
      </w:r>
      <w:r w:rsidR="007373B7">
        <w:rPr>
          <w:rFonts w:ascii="Arial" w:hAnsi="Arial" w:cs="Arial"/>
        </w:rPr>
        <w:t xml:space="preserve"> (</w:t>
      </w:r>
      <w:r w:rsidR="0046741E">
        <w:rPr>
          <w:rFonts w:ascii="Arial" w:hAnsi="Arial" w:cs="Arial"/>
        </w:rPr>
        <w:t xml:space="preserve">e.g., </w:t>
      </w:r>
      <w:r w:rsidR="003B3878">
        <w:rPr>
          <w:rFonts w:ascii="Arial" w:hAnsi="Arial" w:cs="Arial"/>
        </w:rPr>
        <w:t>single out, linkeability, inference)</w:t>
      </w:r>
      <w:r w:rsidR="009A6E08">
        <w:rPr>
          <w:rFonts w:ascii="Arial" w:hAnsi="Arial" w:cs="Arial"/>
        </w:rPr>
        <w:t>.</w:t>
      </w:r>
    </w:p>
    <w:p w14:paraId="500BC8B7" w14:textId="6A81B590" w:rsidR="002534D7" w:rsidRDefault="00057AB2" w:rsidP="00705E88">
      <w:pPr>
        <w:pStyle w:val="heading2text"/>
        <w:ind w:left="0"/>
        <w:rPr>
          <w:rFonts w:ascii="Arial" w:hAnsi="Arial" w:cs="Arial"/>
        </w:rPr>
      </w:pPr>
      <w:r w:rsidRPr="00607236">
        <w:rPr>
          <w:rFonts w:ascii="Arial" w:hAnsi="Arial" w:cs="Arial"/>
          <w:i/>
        </w:rPr>
        <w:t>Shareability</w:t>
      </w:r>
      <w:r w:rsidRPr="00057AB2">
        <w:rPr>
          <w:rFonts w:ascii="Arial" w:hAnsi="Arial" w:cs="Arial"/>
        </w:rPr>
        <w:t xml:space="preserve">: Evaluate the potential for </w:t>
      </w:r>
      <w:r w:rsidR="003F1331">
        <w:rPr>
          <w:rFonts w:ascii="Arial" w:hAnsi="Arial" w:cs="Arial"/>
        </w:rPr>
        <w:t xml:space="preserve">open access </w:t>
      </w:r>
      <w:r w:rsidRPr="00057AB2">
        <w:rPr>
          <w:rFonts w:ascii="Arial" w:hAnsi="Arial" w:cs="Arial"/>
        </w:rPr>
        <w:t>data sharing</w:t>
      </w:r>
      <w:r w:rsidR="00DF4998">
        <w:rPr>
          <w:rFonts w:ascii="Arial" w:hAnsi="Arial" w:cs="Arial"/>
        </w:rPr>
        <w:t xml:space="preserve"> of the generated data sets</w:t>
      </w:r>
      <w:r w:rsidRPr="00057AB2">
        <w:rPr>
          <w:rFonts w:ascii="Arial" w:hAnsi="Arial" w:cs="Arial"/>
        </w:rPr>
        <w:t>, emphasizing that privacy-preserving characteristics must be confirmed prior to any sharing or publication</w:t>
      </w:r>
      <w:r w:rsidR="00B87119">
        <w:rPr>
          <w:rFonts w:ascii="Arial" w:hAnsi="Arial" w:cs="Arial"/>
        </w:rPr>
        <w:t>.</w:t>
      </w:r>
      <w:r w:rsidR="0031453D">
        <w:rPr>
          <w:rFonts w:ascii="Arial" w:hAnsi="Arial" w:cs="Arial"/>
        </w:rPr>
        <w:t xml:space="preserve"> </w:t>
      </w:r>
    </w:p>
    <w:p w14:paraId="0CB72554" w14:textId="66EDFCC2" w:rsidR="00D65358" w:rsidRPr="00C86DC3" w:rsidRDefault="002534D7" w:rsidP="00057AB2">
      <w:pPr>
        <w:pStyle w:val="heading2text"/>
        <w:ind w:left="0"/>
        <w:rPr>
          <w:rFonts w:ascii="Arial" w:hAnsi="Arial" w:cs="Arial"/>
        </w:rPr>
      </w:pPr>
      <w:r w:rsidRPr="00C86DC3">
        <w:rPr>
          <w:rFonts w:ascii="Arial" w:hAnsi="Arial" w:cs="Arial"/>
        </w:rPr>
        <w:t xml:space="preserve">Ideally a shareability of the </w:t>
      </w:r>
      <w:r w:rsidR="009D023F">
        <w:rPr>
          <w:rFonts w:ascii="Arial" w:hAnsi="Arial" w:cs="Arial"/>
        </w:rPr>
        <w:t>synthetic data</w:t>
      </w:r>
      <w:r w:rsidRPr="00C86DC3">
        <w:rPr>
          <w:rFonts w:ascii="Arial" w:hAnsi="Arial" w:cs="Arial"/>
        </w:rPr>
        <w:t xml:space="preserve"> seems plausible </w:t>
      </w:r>
      <w:r w:rsidR="00F46C9A" w:rsidRPr="00C86DC3">
        <w:rPr>
          <w:rFonts w:ascii="Arial" w:hAnsi="Arial" w:cs="Arial"/>
        </w:rPr>
        <w:t>as there are no</w:t>
      </w:r>
      <w:r w:rsidR="001E1D8A">
        <w:rPr>
          <w:rFonts w:ascii="Arial" w:hAnsi="Arial" w:cs="Arial"/>
        </w:rPr>
        <w:t xml:space="preserve"> or very little</w:t>
      </w:r>
      <w:r w:rsidR="00F46C9A" w:rsidRPr="00C86DC3">
        <w:rPr>
          <w:rFonts w:ascii="Arial" w:hAnsi="Arial" w:cs="Arial"/>
        </w:rPr>
        <w:t xml:space="preserve"> privacy concerns.</w:t>
      </w:r>
      <w:r w:rsidR="002B2949">
        <w:rPr>
          <w:rFonts w:ascii="Arial" w:hAnsi="Arial" w:cs="Arial"/>
        </w:rPr>
        <w:t xml:space="preserve"> A full </w:t>
      </w:r>
      <w:r w:rsidR="00D742C5">
        <w:rPr>
          <w:rFonts w:ascii="Arial" w:hAnsi="Arial" w:cs="Arial"/>
        </w:rPr>
        <w:t xml:space="preserve">anonymization </w:t>
      </w:r>
      <w:r w:rsidR="00CC4055">
        <w:rPr>
          <w:rFonts w:ascii="Arial" w:hAnsi="Arial" w:cs="Arial"/>
        </w:rPr>
        <w:t>can be</w:t>
      </w:r>
      <w:r w:rsidR="00D742C5">
        <w:rPr>
          <w:rFonts w:ascii="Arial" w:hAnsi="Arial" w:cs="Arial"/>
        </w:rPr>
        <w:t xml:space="preserve"> </w:t>
      </w:r>
      <w:r w:rsidR="009520C4">
        <w:rPr>
          <w:rFonts w:ascii="Arial" w:hAnsi="Arial" w:cs="Arial"/>
        </w:rPr>
        <w:t>assumed</w:t>
      </w:r>
      <w:r w:rsidR="00D742C5">
        <w:rPr>
          <w:rFonts w:ascii="Arial" w:hAnsi="Arial" w:cs="Arial"/>
        </w:rPr>
        <w:t>.</w:t>
      </w:r>
    </w:p>
    <w:p w14:paraId="5AA60065" w14:textId="43F60C67" w:rsidR="006D6324" w:rsidRPr="00D04EF6" w:rsidRDefault="006D6324" w:rsidP="00705E88">
      <w:pPr>
        <w:pStyle w:val="heading2text"/>
        <w:ind w:left="0"/>
        <w:rPr>
          <w:rFonts w:ascii="Arial" w:hAnsi="Arial" w:cs="Arial"/>
          <w:b/>
        </w:rPr>
      </w:pPr>
      <w:r w:rsidRPr="001E655A">
        <w:rPr>
          <w:rFonts w:ascii="Arial" w:hAnsi="Arial" w:cs="Arial"/>
          <w:b/>
        </w:rPr>
        <w:lastRenderedPageBreak/>
        <w:t>Robustness</w:t>
      </w:r>
      <w:r w:rsidRPr="00B60BE0">
        <w:rPr>
          <w:rFonts w:ascii="Arial" w:hAnsi="Arial" w:cs="Arial"/>
          <w:b/>
        </w:rPr>
        <w:t xml:space="preserve"> &amp; </w:t>
      </w:r>
      <w:r w:rsidR="004010EA">
        <w:rPr>
          <w:rFonts w:ascii="Arial" w:hAnsi="Arial" w:cs="Arial"/>
          <w:b/>
        </w:rPr>
        <w:t>s</w:t>
      </w:r>
      <w:r w:rsidR="004010EA" w:rsidRPr="00B60BE0">
        <w:rPr>
          <w:rFonts w:ascii="Arial" w:hAnsi="Arial" w:cs="Arial"/>
          <w:b/>
        </w:rPr>
        <w:t>calability</w:t>
      </w:r>
      <w:r w:rsidRPr="00B60BE0">
        <w:rPr>
          <w:rFonts w:ascii="Arial" w:hAnsi="Arial" w:cs="Arial"/>
          <w:b/>
        </w:rPr>
        <w:t>:</w:t>
      </w:r>
    </w:p>
    <w:p w14:paraId="2A08FEA2" w14:textId="5146973F" w:rsidR="00D65358" w:rsidRPr="00D65358" w:rsidRDefault="00D65358" w:rsidP="00607236">
      <w:pPr>
        <w:pStyle w:val="heading2text"/>
        <w:ind w:left="0"/>
        <w:rPr>
          <w:rFonts w:ascii="Arial" w:hAnsi="Arial" w:cs="Arial"/>
        </w:rPr>
      </w:pPr>
      <w:r w:rsidRPr="00607236">
        <w:rPr>
          <w:rFonts w:ascii="Arial" w:hAnsi="Arial" w:cs="Arial"/>
          <w:i/>
        </w:rPr>
        <w:t xml:space="preserve">Computational </w:t>
      </w:r>
      <w:r w:rsidR="004010EA">
        <w:rPr>
          <w:rFonts w:ascii="Arial" w:hAnsi="Arial" w:cs="Arial"/>
          <w:i/>
        </w:rPr>
        <w:t>e</w:t>
      </w:r>
      <w:r w:rsidR="004010EA" w:rsidRPr="00607236">
        <w:rPr>
          <w:rFonts w:ascii="Arial" w:hAnsi="Arial" w:cs="Arial"/>
          <w:i/>
        </w:rPr>
        <w:t>fficiency</w:t>
      </w:r>
      <w:r w:rsidRPr="00D65358">
        <w:rPr>
          <w:rFonts w:ascii="Arial" w:hAnsi="Arial" w:cs="Arial"/>
        </w:rPr>
        <w:t>: Measure the computational resources and time required for both training and synthesizing the data, ensuring it meets acceptable standards for scalability. Benchmarks should include CPU utilization, memory usage, and data throughput rates.</w:t>
      </w:r>
    </w:p>
    <w:p w14:paraId="7758D56C" w14:textId="1C251ED6" w:rsidR="002534D7" w:rsidRDefault="00BA23A0" w:rsidP="00705E88">
      <w:pPr>
        <w:pStyle w:val="heading2text"/>
        <w:ind w:left="0"/>
        <w:rPr>
          <w:rFonts w:ascii="Arial" w:hAnsi="Arial" w:cs="Arial"/>
        </w:rPr>
      </w:pPr>
      <w:r w:rsidRPr="00BA23A0">
        <w:rPr>
          <w:rFonts w:ascii="Arial" w:hAnsi="Arial" w:cs="Arial"/>
          <w:i/>
        </w:rPr>
        <w:t>Generalization</w:t>
      </w:r>
      <w:r w:rsidR="00D65358" w:rsidRPr="00D65358">
        <w:rPr>
          <w:rFonts w:ascii="Arial" w:hAnsi="Arial" w:cs="Arial"/>
        </w:rPr>
        <w:t xml:space="preserve">: Evaluate whether the </w:t>
      </w:r>
      <w:r w:rsidR="009D023F">
        <w:rPr>
          <w:rFonts w:ascii="Arial" w:hAnsi="Arial" w:cs="Arial"/>
        </w:rPr>
        <w:t>synthetic data</w:t>
      </w:r>
      <w:r w:rsidR="00D65358" w:rsidRPr="00D65358">
        <w:rPr>
          <w:rFonts w:ascii="Arial" w:hAnsi="Arial" w:cs="Arial"/>
        </w:rPr>
        <w:t xml:space="preserve"> model is extensible to multiple diseases or a complete health claims data set without significant alterations or manual inputs.</w:t>
      </w:r>
    </w:p>
    <w:p w14:paraId="7970B434" w14:textId="7B15312B" w:rsidR="002534D7" w:rsidRDefault="002534D7" w:rsidP="00D65358">
      <w:pPr>
        <w:pStyle w:val="heading2text"/>
        <w:ind w:left="0"/>
        <w:rPr>
          <w:rFonts w:ascii="Arial" w:hAnsi="Arial" w:cs="Arial"/>
        </w:rPr>
      </w:pPr>
      <w:r w:rsidRPr="002534D7">
        <w:rPr>
          <w:rFonts w:ascii="Arial" w:hAnsi="Arial" w:cs="Arial"/>
        </w:rPr>
        <w:t>Ideally a representation of multiple diseases or a complete health claims data set is feasible</w:t>
      </w:r>
      <w:r>
        <w:rPr>
          <w:rFonts w:ascii="Arial" w:hAnsi="Arial" w:cs="Arial"/>
        </w:rPr>
        <w:t xml:space="preserve"> without manual intervention</w:t>
      </w:r>
      <w:r w:rsidRPr="002534D7">
        <w:rPr>
          <w:rFonts w:ascii="Arial" w:hAnsi="Arial" w:cs="Arial"/>
        </w:rPr>
        <w:t>.</w:t>
      </w:r>
    </w:p>
    <w:p w14:paraId="239691D2" w14:textId="6506ADF8" w:rsidR="00361155" w:rsidRPr="00D04EF6" w:rsidRDefault="00361155" w:rsidP="00361155">
      <w:pPr>
        <w:pStyle w:val="heading2text"/>
        <w:ind w:left="0"/>
        <w:rPr>
          <w:rFonts w:ascii="Arial" w:hAnsi="Arial" w:cs="Arial"/>
          <w:b/>
        </w:rPr>
      </w:pPr>
      <w:r w:rsidRPr="00361155">
        <w:rPr>
          <w:rFonts w:ascii="Arial" w:hAnsi="Arial" w:cs="Arial"/>
          <w:b/>
        </w:rPr>
        <w:t xml:space="preserve"> </w:t>
      </w:r>
      <w:r>
        <w:rPr>
          <w:rFonts w:ascii="Arial" w:hAnsi="Arial" w:cs="Arial"/>
          <w:b/>
        </w:rPr>
        <w:t>Fidelity</w:t>
      </w:r>
      <w:r w:rsidRPr="00D04EF6">
        <w:rPr>
          <w:rFonts w:ascii="Arial" w:hAnsi="Arial" w:cs="Arial"/>
          <w:b/>
        </w:rPr>
        <w:t>:</w:t>
      </w:r>
    </w:p>
    <w:p w14:paraId="6264FB01" w14:textId="571CAE24" w:rsidR="00361155" w:rsidRPr="002D44D3" w:rsidRDefault="00361155" w:rsidP="00361155">
      <w:pPr>
        <w:pStyle w:val="heading2text"/>
        <w:ind w:left="0"/>
        <w:rPr>
          <w:rFonts w:ascii="Arial" w:hAnsi="Arial" w:cs="Arial"/>
        </w:rPr>
      </w:pPr>
      <w:r w:rsidRPr="005B6A80">
        <w:rPr>
          <w:rFonts w:ascii="Arial" w:hAnsi="Arial" w:cs="Arial"/>
          <w:i/>
        </w:rPr>
        <w:t xml:space="preserve">Distributional </w:t>
      </w:r>
      <w:r w:rsidR="006E74A8">
        <w:rPr>
          <w:rFonts w:ascii="Arial" w:hAnsi="Arial" w:cs="Arial"/>
          <w:i/>
        </w:rPr>
        <w:t>c</w:t>
      </w:r>
      <w:r w:rsidR="006E74A8" w:rsidRPr="005B6A80">
        <w:rPr>
          <w:rFonts w:ascii="Arial" w:hAnsi="Arial" w:cs="Arial"/>
          <w:i/>
        </w:rPr>
        <w:t>loseness</w:t>
      </w:r>
      <w:r w:rsidRPr="002D44D3">
        <w:rPr>
          <w:rFonts w:ascii="Arial" w:hAnsi="Arial" w:cs="Arial"/>
        </w:rPr>
        <w:t>: Evaluate the statistical similarity between the distributions of the synthetic and real-world data sets across key variables</w:t>
      </w:r>
      <w:r>
        <w:rPr>
          <w:rFonts w:ascii="Arial" w:hAnsi="Arial" w:cs="Arial"/>
        </w:rPr>
        <w:t xml:space="preserve"> univariate and bivariate</w:t>
      </w:r>
      <w:r w:rsidRPr="002D44D3">
        <w:rPr>
          <w:rFonts w:ascii="Arial" w:hAnsi="Arial" w:cs="Arial"/>
        </w:rPr>
        <w:t xml:space="preserve">. </w:t>
      </w:r>
    </w:p>
    <w:p w14:paraId="184B9086" w14:textId="2F488B9B" w:rsidR="00326817" w:rsidRPr="002D44D3" w:rsidRDefault="00326817" w:rsidP="00326817">
      <w:pPr>
        <w:pStyle w:val="heading2text"/>
        <w:ind w:left="0"/>
        <w:rPr>
          <w:rFonts w:ascii="Arial" w:hAnsi="Arial" w:cs="Arial"/>
        </w:rPr>
      </w:pPr>
      <w:r w:rsidRPr="005B6A80">
        <w:rPr>
          <w:rFonts w:ascii="Arial" w:hAnsi="Arial" w:cs="Arial"/>
          <w:i/>
        </w:rPr>
        <w:t>High-</w:t>
      </w:r>
      <w:r w:rsidR="006E74A8">
        <w:rPr>
          <w:rFonts w:ascii="Arial" w:hAnsi="Arial" w:cs="Arial"/>
          <w:i/>
        </w:rPr>
        <w:t>d</w:t>
      </w:r>
      <w:r w:rsidR="006E74A8" w:rsidRPr="005B6A80">
        <w:rPr>
          <w:rFonts w:ascii="Arial" w:hAnsi="Arial" w:cs="Arial"/>
          <w:i/>
        </w:rPr>
        <w:t xml:space="preserve">imensional </w:t>
      </w:r>
      <w:r w:rsidR="006E74A8">
        <w:rPr>
          <w:rFonts w:ascii="Arial" w:hAnsi="Arial" w:cs="Arial"/>
          <w:i/>
        </w:rPr>
        <w:t>d</w:t>
      </w:r>
      <w:r w:rsidR="006E74A8" w:rsidRPr="005B6A80">
        <w:rPr>
          <w:rFonts w:ascii="Arial" w:hAnsi="Arial" w:cs="Arial"/>
          <w:i/>
        </w:rPr>
        <w:t>ependency</w:t>
      </w:r>
      <w:r w:rsidRPr="002D44D3">
        <w:rPr>
          <w:rFonts w:ascii="Arial" w:hAnsi="Arial" w:cs="Arial"/>
        </w:rPr>
        <w:t>: Analyze whether the synthetic data preserves complex relationships among multiple variables present in the original data</w:t>
      </w:r>
      <w:r w:rsidR="00D006FB">
        <w:rPr>
          <w:rFonts w:ascii="Arial" w:hAnsi="Arial" w:cs="Arial"/>
          <w:lang w:val="en-GB"/>
        </w:rPr>
        <w:t xml:space="preserve"> t</w:t>
      </w:r>
      <w:r w:rsidR="00377C6F">
        <w:rPr>
          <w:rFonts w:ascii="Arial" w:hAnsi="Arial" w:cs="Arial"/>
        </w:rPr>
        <w:t>hat could span</w:t>
      </w:r>
      <w:r w:rsidR="00852995">
        <w:rPr>
          <w:rFonts w:ascii="Arial" w:hAnsi="Arial" w:cs="Arial"/>
        </w:rPr>
        <w:t xml:space="preserve"> across</w:t>
      </w:r>
      <w:r w:rsidR="00377C6F">
        <w:rPr>
          <w:rFonts w:ascii="Arial" w:hAnsi="Arial" w:cs="Arial"/>
        </w:rPr>
        <w:t xml:space="preserve"> multiple tables.</w:t>
      </w:r>
    </w:p>
    <w:p w14:paraId="74FA7ACB" w14:textId="0D2085CE" w:rsidR="00361155" w:rsidRDefault="00361155" w:rsidP="00361155">
      <w:pPr>
        <w:rPr>
          <w:rFonts w:ascii="Arial" w:hAnsi="Arial" w:cs="Arial"/>
        </w:rPr>
      </w:pPr>
      <w:r w:rsidRPr="005B6A80">
        <w:rPr>
          <w:rFonts w:ascii="Arial" w:hAnsi="Arial" w:cs="Arial"/>
          <w:i/>
        </w:rPr>
        <w:t xml:space="preserve">Temporal </w:t>
      </w:r>
      <w:r w:rsidR="006E74A8">
        <w:rPr>
          <w:rFonts w:ascii="Arial" w:hAnsi="Arial" w:cs="Arial"/>
          <w:i/>
        </w:rPr>
        <w:t>c</w:t>
      </w:r>
      <w:r w:rsidRPr="005B6A80">
        <w:rPr>
          <w:rFonts w:ascii="Arial" w:hAnsi="Arial" w:cs="Arial"/>
          <w:i/>
        </w:rPr>
        <w:t>onsistency</w:t>
      </w:r>
      <w:r w:rsidRPr="002D44D3">
        <w:rPr>
          <w:rFonts w:ascii="Arial" w:hAnsi="Arial" w:cs="Arial"/>
        </w:rPr>
        <w:t xml:space="preserve">: For longitudinal data, assess the preservation of temporal relationships and trends in the </w:t>
      </w:r>
      <w:r w:rsidR="009D023F">
        <w:rPr>
          <w:rFonts w:ascii="Arial" w:hAnsi="Arial" w:cs="Arial"/>
        </w:rPr>
        <w:t>synthetic data</w:t>
      </w:r>
      <w:r w:rsidRPr="002D44D3">
        <w:rPr>
          <w:rFonts w:ascii="Arial" w:hAnsi="Arial" w:cs="Arial"/>
        </w:rPr>
        <w:t xml:space="preserve"> compared to the </w:t>
      </w:r>
      <w:r w:rsidR="009D023F">
        <w:rPr>
          <w:rFonts w:ascii="Arial" w:hAnsi="Arial" w:cs="Arial"/>
        </w:rPr>
        <w:t>original data</w:t>
      </w:r>
      <w:r w:rsidRPr="002D44D3">
        <w:rPr>
          <w:rFonts w:ascii="Arial" w:hAnsi="Arial" w:cs="Arial"/>
        </w:rPr>
        <w:t xml:space="preserve">set. </w:t>
      </w:r>
    </w:p>
    <w:p w14:paraId="4845C418" w14:textId="6A9DB9ED" w:rsidR="00361155" w:rsidRPr="009C3A00" w:rsidRDefault="00361155" w:rsidP="00361155">
      <w:pPr>
        <w:rPr>
          <w:rFonts w:ascii="Arial" w:hAnsi="Arial" w:cs="Arial"/>
        </w:rPr>
      </w:pPr>
      <w:r w:rsidRPr="005B6A80">
        <w:rPr>
          <w:rFonts w:ascii="Arial" w:hAnsi="Arial" w:cs="Arial"/>
        </w:rPr>
        <w:t xml:space="preserve">Ideally, the </w:t>
      </w:r>
      <w:r w:rsidR="009D023F">
        <w:rPr>
          <w:rFonts w:ascii="Arial" w:hAnsi="Arial" w:cs="Arial"/>
        </w:rPr>
        <w:t>synthetic data</w:t>
      </w:r>
      <w:r w:rsidRPr="005B6A80">
        <w:rPr>
          <w:rFonts w:ascii="Arial" w:hAnsi="Arial" w:cs="Arial"/>
        </w:rPr>
        <w:t xml:space="preserve"> exhibit</w:t>
      </w:r>
      <w:r>
        <w:rPr>
          <w:rFonts w:ascii="Arial" w:hAnsi="Arial" w:cs="Arial"/>
        </w:rPr>
        <w:t>s</w:t>
      </w:r>
      <w:r w:rsidRPr="005B6A80">
        <w:rPr>
          <w:rFonts w:ascii="Arial" w:hAnsi="Arial" w:cs="Arial"/>
        </w:rPr>
        <w:t xml:space="preserve"> a </w:t>
      </w:r>
      <w:r>
        <w:rPr>
          <w:rFonts w:ascii="Arial" w:hAnsi="Arial" w:cs="Arial"/>
        </w:rPr>
        <w:t xml:space="preserve">medium to </w:t>
      </w:r>
      <w:r w:rsidRPr="005B6A80">
        <w:rPr>
          <w:rFonts w:ascii="Arial" w:hAnsi="Arial" w:cs="Arial"/>
        </w:rPr>
        <w:t xml:space="preserve">high fidelity to the </w:t>
      </w:r>
      <w:r w:rsidR="009D023F">
        <w:rPr>
          <w:rFonts w:ascii="Arial" w:hAnsi="Arial" w:cs="Arial"/>
        </w:rPr>
        <w:t>original data</w:t>
      </w:r>
      <w:r w:rsidRPr="005B6A80">
        <w:rPr>
          <w:rFonts w:ascii="Arial" w:hAnsi="Arial" w:cs="Arial"/>
        </w:rPr>
        <w:t xml:space="preserve"> set, capturing both univariate and multivariate statistical properties as well as temporal trends.</w:t>
      </w:r>
      <w:r w:rsidRPr="009C3A00">
        <w:rPr>
          <w:rFonts w:ascii="Arial" w:hAnsi="Arial" w:cs="Arial"/>
        </w:rPr>
        <w:t xml:space="preserve"> </w:t>
      </w:r>
    </w:p>
    <w:p w14:paraId="3BCE37C1" w14:textId="65852D97" w:rsidR="00F81B11" w:rsidRPr="00144A3E" w:rsidRDefault="00F81B11" w:rsidP="00E13804">
      <w:pPr>
        <w:pStyle w:val="berschrift3"/>
        <w:rPr>
          <w:rFonts w:ascii="Arial" w:hAnsi="Arial"/>
        </w:rPr>
      </w:pPr>
      <w:bookmarkStart w:id="106" w:name="_Toc152150489"/>
      <w:bookmarkStart w:id="107" w:name="_Toc152150490"/>
      <w:bookmarkStart w:id="108" w:name="_Toc152150491"/>
      <w:bookmarkStart w:id="109" w:name="_Toc152062936"/>
      <w:bookmarkStart w:id="110" w:name="_Toc152063249"/>
      <w:bookmarkStart w:id="111" w:name="_Toc152150492"/>
      <w:bookmarkStart w:id="112" w:name="_Toc152062937"/>
      <w:bookmarkStart w:id="113" w:name="_Toc152063250"/>
      <w:bookmarkStart w:id="114" w:name="_Toc152150493"/>
      <w:bookmarkStart w:id="115" w:name="_Toc152062938"/>
      <w:bookmarkStart w:id="116" w:name="_Toc152063251"/>
      <w:bookmarkStart w:id="117" w:name="_Toc152150494"/>
      <w:bookmarkStart w:id="118" w:name="_Toc152062939"/>
      <w:bookmarkStart w:id="119" w:name="_Toc152063252"/>
      <w:bookmarkStart w:id="120" w:name="_Toc152150495"/>
      <w:bookmarkStart w:id="121" w:name="_Toc152062940"/>
      <w:bookmarkStart w:id="122" w:name="_Toc152063253"/>
      <w:bookmarkStart w:id="123" w:name="_Toc152150496"/>
      <w:bookmarkStart w:id="124" w:name="_Toc152062941"/>
      <w:bookmarkStart w:id="125" w:name="_Toc152063254"/>
      <w:bookmarkStart w:id="126" w:name="_Toc152150497"/>
      <w:bookmarkStart w:id="127" w:name="_Toc152062942"/>
      <w:bookmarkStart w:id="128" w:name="_Toc152063255"/>
      <w:bookmarkStart w:id="129" w:name="_Toc152150498"/>
      <w:bookmarkStart w:id="130" w:name="_Toc152062943"/>
      <w:bookmarkStart w:id="131" w:name="_Toc152063256"/>
      <w:bookmarkStart w:id="132" w:name="_Toc152150499"/>
      <w:bookmarkStart w:id="133" w:name="_Toc152062944"/>
      <w:bookmarkStart w:id="134" w:name="_Toc152063257"/>
      <w:bookmarkStart w:id="135" w:name="_Toc152150500"/>
      <w:bookmarkStart w:id="136" w:name="_Toc152062945"/>
      <w:bookmarkStart w:id="137" w:name="_Toc152063258"/>
      <w:bookmarkStart w:id="138" w:name="_Toc152150501"/>
      <w:bookmarkStart w:id="139" w:name="_Toc152062946"/>
      <w:bookmarkStart w:id="140" w:name="_Toc152063259"/>
      <w:bookmarkStart w:id="141" w:name="_Toc152150502"/>
      <w:bookmarkStart w:id="142" w:name="_Toc158789196"/>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r w:rsidRPr="00144A3E">
        <w:rPr>
          <w:rFonts w:ascii="Arial" w:hAnsi="Arial"/>
        </w:rPr>
        <w:t>Secondary Outcomes</w:t>
      </w:r>
      <w:bookmarkEnd w:id="142"/>
    </w:p>
    <w:p w14:paraId="3A935CEB" w14:textId="77777777" w:rsidR="00361155" w:rsidRPr="005B6A80" w:rsidRDefault="00361155" w:rsidP="00361155">
      <w:pPr>
        <w:pStyle w:val="heading2text"/>
        <w:ind w:left="0"/>
        <w:rPr>
          <w:rFonts w:ascii="Arial" w:hAnsi="Arial" w:cs="Arial"/>
          <w:b/>
        </w:rPr>
      </w:pPr>
      <w:r w:rsidRPr="005B6A80">
        <w:rPr>
          <w:rFonts w:ascii="Arial" w:hAnsi="Arial" w:cs="Arial"/>
          <w:b/>
        </w:rPr>
        <w:t>Utility</w:t>
      </w:r>
    </w:p>
    <w:p w14:paraId="24674A6E" w14:textId="6E52DF00" w:rsidR="00201312" w:rsidRDefault="00361155" w:rsidP="00361155">
      <w:pPr>
        <w:pStyle w:val="heading2text"/>
        <w:ind w:left="0"/>
        <w:rPr>
          <w:rFonts w:ascii="Arial" w:hAnsi="Arial" w:cs="Arial"/>
        </w:rPr>
      </w:pPr>
      <w:r>
        <w:rPr>
          <w:rFonts w:ascii="Arial" w:hAnsi="Arial" w:cs="Arial"/>
        </w:rPr>
        <w:t xml:space="preserve">Overall, the </w:t>
      </w:r>
      <w:r w:rsidR="009D023F">
        <w:rPr>
          <w:rFonts w:ascii="Arial" w:hAnsi="Arial" w:cs="Arial"/>
        </w:rPr>
        <w:t>synthetic data</w:t>
      </w:r>
      <w:r>
        <w:rPr>
          <w:rFonts w:ascii="Arial" w:hAnsi="Arial" w:cs="Arial"/>
        </w:rPr>
        <w:t xml:space="preserve"> resembles the real data close enough to realize a variety of </w:t>
      </w:r>
      <w:r w:rsidRPr="00FD3873">
        <w:rPr>
          <w:rFonts w:ascii="Arial" w:hAnsi="Arial" w:cs="Arial"/>
        </w:rPr>
        <w:t xml:space="preserve">latitudinal and longitudinal </w:t>
      </w:r>
      <w:r w:rsidR="00204ED1" w:rsidRPr="00144A3E">
        <w:rPr>
          <w:rFonts w:ascii="Arial" w:hAnsi="Arial" w:cs="Arial"/>
        </w:rPr>
        <w:t>RWE</w:t>
      </w:r>
      <w:r w:rsidRPr="00144A3E">
        <w:rPr>
          <w:rFonts w:ascii="Arial" w:hAnsi="Arial" w:cs="Arial"/>
        </w:rPr>
        <w:t xml:space="preserve"> </w:t>
      </w:r>
      <w:r w:rsidR="00014328" w:rsidRPr="00144A3E">
        <w:rPr>
          <w:rFonts w:ascii="Arial" w:hAnsi="Arial" w:cs="Arial"/>
        </w:rPr>
        <w:t>analyses</w:t>
      </w:r>
      <w:r>
        <w:rPr>
          <w:rFonts w:ascii="Arial" w:hAnsi="Arial" w:cs="Arial"/>
        </w:rPr>
        <w:t xml:space="preserve">. </w:t>
      </w:r>
    </w:p>
    <w:p w14:paraId="68091EC0" w14:textId="6254C0ED" w:rsidR="00085BA9" w:rsidRPr="00085BA9" w:rsidRDefault="00C860EB" w:rsidP="00C83310">
      <w:pPr>
        <w:pStyle w:val="heading2text"/>
        <w:ind w:left="0"/>
        <w:rPr>
          <w:rFonts w:ascii="Arial" w:hAnsi="Arial" w:cs="Arial"/>
        </w:rPr>
      </w:pPr>
      <w:r w:rsidRPr="00594C4F">
        <w:rPr>
          <w:rFonts w:ascii="Arial" w:hAnsi="Arial" w:cs="Arial"/>
          <w:i/>
        </w:rPr>
        <w:t xml:space="preserve">Analysis and </w:t>
      </w:r>
      <w:r w:rsidR="00232A02" w:rsidRPr="00594C4F">
        <w:rPr>
          <w:rFonts w:ascii="Arial" w:hAnsi="Arial" w:cs="Arial"/>
          <w:i/>
        </w:rPr>
        <w:t>s</w:t>
      </w:r>
      <w:r w:rsidRPr="00594C4F">
        <w:rPr>
          <w:rFonts w:ascii="Arial" w:hAnsi="Arial" w:cs="Arial"/>
          <w:i/>
        </w:rPr>
        <w:t xml:space="preserve">cript </w:t>
      </w:r>
      <w:r w:rsidR="00232A02" w:rsidRPr="00594C4F">
        <w:rPr>
          <w:rFonts w:ascii="Arial" w:hAnsi="Arial" w:cs="Arial"/>
          <w:i/>
        </w:rPr>
        <w:t>d</w:t>
      </w:r>
      <w:r w:rsidRPr="00594C4F">
        <w:rPr>
          <w:rFonts w:ascii="Arial" w:hAnsi="Arial" w:cs="Arial"/>
          <w:i/>
        </w:rPr>
        <w:t>evelopment</w:t>
      </w:r>
      <w:r w:rsidR="00C83310">
        <w:rPr>
          <w:rFonts w:ascii="Arial" w:hAnsi="Arial" w:cs="Arial"/>
        </w:rPr>
        <w:t xml:space="preserve">: </w:t>
      </w:r>
      <w:r w:rsidR="00E32586">
        <w:rPr>
          <w:rFonts w:ascii="Arial" w:hAnsi="Arial" w:cs="Arial"/>
        </w:rPr>
        <w:t>E</w:t>
      </w:r>
      <w:r w:rsidR="00E32586" w:rsidRPr="00E32586">
        <w:rPr>
          <w:rFonts w:ascii="Arial" w:hAnsi="Arial" w:cs="Arial"/>
        </w:rPr>
        <w:t>valuating the extent to which the synthetic data facilitates technical advancements</w:t>
      </w:r>
      <w:r w:rsidR="00FC60AF">
        <w:rPr>
          <w:rFonts w:ascii="Arial" w:hAnsi="Arial" w:cs="Arial"/>
        </w:rPr>
        <w:t>.</w:t>
      </w:r>
      <w:r w:rsidR="0093025A">
        <w:rPr>
          <w:rFonts w:ascii="Arial" w:hAnsi="Arial" w:cs="Arial"/>
        </w:rPr>
        <w:t xml:space="preserve"> </w:t>
      </w:r>
      <w:r w:rsidR="0093025A" w:rsidRPr="0093025A">
        <w:rPr>
          <w:rFonts w:ascii="Arial" w:hAnsi="Arial" w:cs="Arial"/>
        </w:rPr>
        <w:t>This includes, but is not limited to, the creation and refinement of complex analytical methods and the development of scripts for data processing and analysis. The focus is on determining the data's utility in enhancing technical capabilities in data analysis and scripting within the context of healthcare analytics.</w:t>
      </w:r>
    </w:p>
    <w:p w14:paraId="426083F4" w14:textId="43C1FA24" w:rsidR="00361155" w:rsidRDefault="002F00BE" w:rsidP="007F1FEA">
      <w:pPr>
        <w:pStyle w:val="heading2text"/>
        <w:ind w:left="0"/>
        <w:rPr>
          <w:rFonts w:ascii="Arial" w:hAnsi="Arial" w:cs="Arial"/>
        </w:rPr>
      </w:pPr>
      <w:r>
        <w:rPr>
          <w:rFonts w:ascii="Arial" w:hAnsi="Arial" w:cs="Arial"/>
          <w:i/>
        </w:rPr>
        <w:t>RWE</w:t>
      </w:r>
      <w:r w:rsidRPr="002F00BE">
        <w:rPr>
          <w:rFonts w:ascii="Arial" w:hAnsi="Arial" w:cs="Arial"/>
          <w:i/>
        </w:rPr>
        <w:t xml:space="preserve"> </w:t>
      </w:r>
      <w:r w:rsidR="00204ED1">
        <w:rPr>
          <w:rFonts w:ascii="Arial" w:hAnsi="Arial" w:cs="Arial"/>
          <w:i/>
        </w:rPr>
        <w:t>r</w:t>
      </w:r>
      <w:r w:rsidRPr="002F00BE">
        <w:rPr>
          <w:rFonts w:ascii="Arial" w:hAnsi="Arial" w:cs="Arial"/>
          <w:i/>
        </w:rPr>
        <w:t>eplication</w:t>
      </w:r>
      <w:r w:rsidR="0062685A">
        <w:rPr>
          <w:rFonts w:ascii="Arial" w:hAnsi="Arial" w:cs="Arial"/>
        </w:rPr>
        <w:t xml:space="preserve">: </w:t>
      </w:r>
      <w:r w:rsidR="00085BA9" w:rsidRPr="00085BA9">
        <w:rPr>
          <w:rFonts w:ascii="Arial" w:hAnsi="Arial" w:cs="Arial"/>
        </w:rPr>
        <w:t>Comparing the results of analyses conducted with the synthetic data to those obtained from the original data to evaluate their similarity.</w:t>
      </w:r>
      <w:r w:rsidR="00EC2253">
        <w:rPr>
          <w:rFonts w:ascii="Arial" w:hAnsi="Arial" w:cs="Arial"/>
        </w:rPr>
        <w:t xml:space="preserve"> </w:t>
      </w:r>
      <w:r w:rsidR="007F1FEA">
        <w:rPr>
          <w:rFonts w:ascii="Arial" w:hAnsi="Arial" w:cs="Arial"/>
        </w:rPr>
        <w:t xml:space="preserve">The </w:t>
      </w:r>
      <w:r w:rsidR="00361155">
        <w:rPr>
          <w:rFonts w:ascii="Arial" w:hAnsi="Arial" w:cs="Arial"/>
        </w:rPr>
        <w:t>following analyses are to be performed:</w:t>
      </w:r>
    </w:p>
    <w:p w14:paraId="0BB306A7" w14:textId="77777777" w:rsidR="00361155" w:rsidRDefault="00361155" w:rsidP="00361155">
      <w:pPr>
        <w:pStyle w:val="heading2text"/>
        <w:numPr>
          <w:ilvl w:val="0"/>
          <w:numId w:val="64"/>
        </w:numPr>
        <w:spacing w:after="0"/>
        <w:ind w:left="714" w:hanging="357"/>
        <w:rPr>
          <w:rFonts w:ascii="Arial" w:hAnsi="Arial" w:cs="Arial"/>
        </w:rPr>
      </w:pPr>
      <w:r w:rsidRPr="008A16EC">
        <w:rPr>
          <w:rFonts w:ascii="Arial" w:hAnsi="Arial" w:cs="Arial"/>
        </w:rPr>
        <w:t>To describe prevalent and incident cases of SLE</w:t>
      </w:r>
    </w:p>
    <w:p w14:paraId="6E12F46E" w14:textId="5EE4FFD2" w:rsidR="00361155" w:rsidRDefault="00361155" w:rsidP="00361155">
      <w:pPr>
        <w:pStyle w:val="heading2text"/>
        <w:numPr>
          <w:ilvl w:val="0"/>
          <w:numId w:val="64"/>
        </w:numPr>
        <w:spacing w:after="0"/>
        <w:ind w:left="714" w:hanging="357"/>
        <w:rPr>
          <w:rFonts w:ascii="Arial" w:hAnsi="Arial" w:cs="Arial"/>
        </w:rPr>
      </w:pPr>
      <w:r w:rsidRPr="008A16EC">
        <w:rPr>
          <w:rFonts w:ascii="Arial" w:hAnsi="Arial" w:cs="Arial"/>
        </w:rPr>
        <w:t xml:space="preserve">To describe the </w:t>
      </w:r>
      <w:r w:rsidR="003550D9">
        <w:rPr>
          <w:rFonts w:ascii="Arial" w:hAnsi="Arial" w:cs="Arial"/>
        </w:rPr>
        <w:t>b</w:t>
      </w:r>
      <w:r w:rsidR="003550D9" w:rsidRPr="008A16EC">
        <w:rPr>
          <w:rFonts w:ascii="Arial" w:hAnsi="Arial" w:cs="Arial"/>
        </w:rPr>
        <w:t xml:space="preserve">aseline </w:t>
      </w:r>
      <w:r w:rsidR="003550D9">
        <w:rPr>
          <w:rFonts w:ascii="Arial" w:hAnsi="Arial" w:cs="Arial"/>
        </w:rPr>
        <w:t>d</w:t>
      </w:r>
      <w:r w:rsidR="003550D9" w:rsidRPr="008A16EC">
        <w:rPr>
          <w:rFonts w:ascii="Arial" w:hAnsi="Arial" w:cs="Arial"/>
        </w:rPr>
        <w:t xml:space="preserve">emographics </w:t>
      </w:r>
      <w:r w:rsidRPr="008A16EC">
        <w:rPr>
          <w:rFonts w:ascii="Arial" w:hAnsi="Arial" w:cs="Arial"/>
        </w:rPr>
        <w:t xml:space="preserve">and </w:t>
      </w:r>
      <w:r w:rsidR="003550D9">
        <w:rPr>
          <w:rFonts w:ascii="Arial" w:hAnsi="Arial" w:cs="Arial"/>
        </w:rPr>
        <w:t>c</w:t>
      </w:r>
      <w:r w:rsidR="003550D9" w:rsidRPr="008A16EC">
        <w:rPr>
          <w:rFonts w:ascii="Arial" w:hAnsi="Arial" w:cs="Arial"/>
        </w:rPr>
        <w:t xml:space="preserve">linical </w:t>
      </w:r>
      <w:r w:rsidR="003550D9">
        <w:rPr>
          <w:rFonts w:ascii="Arial" w:hAnsi="Arial" w:cs="Arial"/>
        </w:rPr>
        <w:t>c</w:t>
      </w:r>
      <w:r w:rsidR="003550D9" w:rsidRPr="008A16EC">
        <w:rPr>
          <w:rFonts w:ascii="Arial" w:hAnsi="Arial" w:cs="Arial"/>
        </w:rPr>
        <w:t xml:space="preserve">haracteristics </w:t>
      </w:r>
      <w:r w:rsidRPr="008A16EC">
        <w:rPr>
          <w:rFonts w:ascii="Arial" w:hAnsi="Arial" w:cs="Arial"/>
        </w:rPr>
        <w:t>of patients with SLE</w:t>
      </w:r>
    </w:p>
    <w:p w14:paraId="68380FE7" w14:textId="3E88DA92" w:rsidR="00361155" w:rsidRDefault="00361155" w:rsidP="00361155">
      <w:pPr>
        <w:pStyle w:val="heading2text"/>
        <w:numPr>
          <w:ilvl w:val="0"/>
          <w:numId w:val="64"/>
        </w:numPr>
        <w:spacing w:after="0"/>
        <w:ind w:left="714" w:hanging="357"/>
        <w:rPr>
          <w:rFonts w:ascii="Arial" w:hAnsi="Arial" w:cs="Arial"/>
        </w:rPr>
      </w:pPr>
      <w:r w:rsidRPr="008A16EC">
        <w:rPr>
          <w:rFonts w:ascii="Arial" w:hAnsi="Arial" w:cs="Arial"/>
        </w:rPr>
        <w:lastRenderedPageBreak/>
        <w:t xml:space="preserve">To describe cost and </w:t>
      </w:r>
      <w:r w:rsidR="00E61B72">
        <w:rPr>
          <w:rFonts w:ascii="Arial" w:hAnsi="Arial" w:cs="Arial"/>
        </w:rPr>
        <w:t>h</w:t>
      </w:r>
      <w:r w:rsidR="003651C8" w:rsidRPr="003651C8">
        <w:rPr>
          <w:rFonts w:ascii="Arial" w:hAnsi="Arial" w:cs="Arial"/>
        </w:rPr>
        <w:t xml:space="preserve">ealthcare </w:t>
      </w:r>
      <w:r w:rsidR="00E61B72">
        <w:rPr>
          <w:rFonts w:ascii="Arial" w:hAnsi="Arial" w:cs="Arial"/>
        </w:rPr>
        <w:t>r</w:t>
      </w:r>
      <w:r w:rsidR="003651C8" w:rsidRPr="003651C8">
        <w:rPr>
          <w:rFonts w:ascii="Arial" w:hAnsi="Arial" w:cs="Arial"/>
        </w:rPr>
        <w:t xml:space="preserve">esource </w:t>
      </w:r>
      <w:r w:rsidR="00E61B72">
        <w:rPr>
          <w:rFonts w:ascii="Arial" w:hAnsi="Arial" w:cs="Arial"/>
        </w:rPr>
        <w:t>u</w:t>
      </w:r>
      <w:r w:rsidR="003651C8" w:rsidRPr="003651C8">
        <w:rPr>
          <w:rFonts w:ascii="Arial" w:hAnsi="Arial" w:cs="Arial"/>
        </w:rPr>
        <w:t>se</w:t>
      </w:r>
      <w:r w:rsidR="003651C8">
        <w:rPr>
          <w:rFonts w:ascii="Arial" w:hAnsi="Arial" w:cs="Arial"/>
        </w:rPr>
        <w:t xml:space="preserve"> (</w:t>
      </w:r>
      <w:r w:rsidRPr="008A16EC">
        <w:rPr>
          <w:rFonts w:ascii="Arial" w:hAnsi="Arial" w:cs="Arial"/>
        </w:rPr>
        <w:t>HCRU</w:t>
      </w:r>
      <w:r w:rsidR="003651C8">
        <w:rPr>
          <w:rFonts w:ascii="Arial" w:hAnsi="Arial" w:cs="Arial"/>
        </w:rPr>
        <w:t>)</w:t>
      </w:r>
      <w:r w:rsidRPr="008A16EC">
        <w:rPr>
          <w:rFonts w:ascii="Arial" w:hAnsi="Arial" w:cs="Arial"/>
        </w:rPr>
        <w:t xml:space="preserve"> of SLE patients each year</w:t>
      </w:r>
    </w:p>
    <w:p w14:paraId="49C6F925" w14:textId="77777777" w:rsidR="00361155" w:rsidRDefault="00361155" w:rsidP="00361155">
      <w:pPr>
        <w:pStyle w:val="heading2text"/>
        <w:numPr>
          <w:ilvl w:val="0"/>
          <w:numId w:val="64"/>
        </w:numPr>
        <w:spacing w:after="0"/>
        <w:ind w:left="714" w:hanging="357"/>
        <w:rPr>
          <w:rFonts w:ascii="Arial" w:hAnsi="Arial" w:cs="Arial"/>
        </w:rPr>
      </w:pPr>
      <w:r w:rsidRPr="008A16EC">
        <w:rPr>
          <w:rFonts w:ascii="Arial" w:hAnsi="Arial" w:cs="Arial"/>
        </w:rPr>
        <w:t>To characterize the treatment</w:t>
      </w:r>
      <w:r>
        <w:rPr>
          <w:rFonts w:ascii="Arial" w:hAnsi="Arial" w:cs="Arial"/>
        </w:rPr>
        <w:t>s</w:t>
      </w:r>
      <w:r w:rsidRPr="008A16EC">
        <w:rPr>
          <w:rFonts w:ascii="Arial" w:hAnsi="Arial" w:cs="Arial"/>
        </w:rPr>
        <w:t xml:space="preserve"> of newly diagnosed SLE patients</w:t>
      </w:r>
    </w:p>
    <w:p w14:paraId="7150CD51" w14:textId="77777777" w:rsidR="00361155" w:rsidRPr="007C612E" w:rsidRDefault="00361155" w:rsidP="00361155">
      <w:pPr>
        <w:pStyle w:val="heading2text"/>
        <w:numPr>
          <w:ilvl w:val="0"/>
          <w:numId w:val="64"/>
        </w:numPr>
        <w:spacing w:after="0"/>
        <w:ind w:left="714" w:hanging="357"/>
        <w:rPr>
          <w:rFonts w:ascii="Arial" w:hAnsi="Arial" w:cs="Arial"/>
        </w:rPr>
      </w:pPr>
      <w:r w:rsidRPr="008A16EC">
        <w:rPr>
          <w:rFonts w:ascii="Arial" w:hAnsi="Arial" w:cs="Arial"/>
        </w:rPr>
        <w:t xml:space="preserve">To describe real-world clinical outcomes in newly diagnosed SLE patients </w:t>
      </w:r>
    </w:p>
    <w:p w14:paraId="7076A7D9" w14:textId="77777777" w:rsidR="00DD2047" w:rsidRPr="00144A3E" w:rsidRDefault="00DD2047" w:rsidP="00144A3E">
      <w:pPr>
        <w:rPr>
          <w:rFonts w:ascii="Arial" w:hAnsi="Arial"/>
        </w:rPr>
      </w:pPr>
    </w:p>
    <w:p w14:paraId="0B257EEC" w14:textId="7B40B844" w:rsidR="00361155" w:rsidRPr="00144A3E" w:rsidRDefault="00361155" w:rsidP="00607236">
      <w:pPr>
        <w:rPr>
          <w:rFonts w:ascii="Arial" w:hAnsi="Arial"/>
        </w:rPr>
      </w:pPr>
      <w:r>
        <w:rPr>
          <w:rFonts w:ascii="Arial" w:hAnsi="Arial" w:cs="Arial"/>
        </w:rPr>
        <w:t>Ideally</w:t>
      </w:r>
      <w:r w:rsidR="00734FF0">
        <w:rPr>
          <w:rFonts w:ascii="Arial" w:hAnsi="Arial" w:cs="Arial"/>
        </w:rPr>
        <w:t xml:space="preserve"> the data </w:t>
      </w:r>
      <w:r w:rsidR="00405C3A" w:rsidRPr="00405C3A">
        <w:rPr>
          <w:rFonts w:ascii="Arial" w:hAnsi="Arial" w:cs="Arial"/>
        </w:rPr>
        <w:t>facilitate</w:t>
      </w:r>
      <w:r w:rsidR="00405C3A">
        <w:rPr>
          <w:rFonts w:ascii="Arial" w:hAnsi="Arial" w:cs="Arial"/>
        </w:rPr>
        <w:t>s</w:t>
      </w:r>
      <w:r w:rsidR="00405C3A" w:rsidRPr="00405C3A">
        <w:rPr>
          <w:rFonts w:ascii="Arial" w:hAnsi="Arial" w:cs="Arial"/>
        </w:rPr>
        <w:t xml:space="preserve"> the creation and enhancement of complex analytical methods and scripts</w:t>
      </w:r>
      <w:r w:rsidR="00405C3A">
        <w:rPr>
          <w:rFonts w:ascii="Arial" w:hAnsi="Arial" w:cs="Arial"/>
        </w:rPr>
        <w:t xml:space="preserve"> and</w:t>
      </w:r>
      <w:r>
        <w:rPr>
          <w:rFonts w:ascii="Arial" w:hAnsi="Arial" w:cs="Arial"/>
        </w:rPr>
        <w:t xml:space="preserve"> a multitude of analyses can be performed with a reasonable closeness to the </w:t>
      </w:r>
      <w:r w:rsidR="009D023F">
        <w:rPr>
          <w:rFonts w:ascii="Arial" w:hAnsi="Arial" w:cs="Arial"/>
        </w:rPr>
        <w:t>original data</w:t>
      </w:r>
      <w:r>
        <w:rPr>
          <w:rFonts w:ascii="Arial" w:hAnsi="Arial" w:cs="Arial"/>
        </w:rPr>
        <w:t>.</w:t>
      </w:r>
    </w:p>
    <w:p w14:paraId="7273F2DC" w14:textId="56922155" w:rsidR="00F81B11" w:rsidRPr="00144A3E" w:rsidRDefault="00F81B11" w:rsidP="00F81B11">
      <w:pPr>
        <w:pStyle w:val="berschrift3"/>
        <w:rPr>
          <w:rFonts w:ascii="Arial" w:hAnsi="Arial"/>
        </w:rPr>
      </w:pPr>
      <w:bookmarkStart w:id="143" w:name="_Toc152062948"/>
      <w:bookmarkStart w:id="144" w:name="_Toc152063261"/>
      <w:bookmarkStart w:id="145" w:name="_Toc152150504"/>
      <w:bookmarkStart w:id="146" w:name="_Toc152062949"/>
      <w:bookmarkStart w:id="147" w:name="_Toc152063262"/>
      <w:bookmarkStart w:id="148" w:name="_Toc152150505"/>
      <w:bookmarkStart w:id="149" w:name="_Toc158789197"/>
      <w:bookmarkEnd w:id="143"/>
      <w:bookmarkEnd w:id="144"/>
      <w:bookmarkEnd w:id="145"/>
      <w:bookmarkEnd w:id="146"/>
      <w:bookmarkEnd w:id="147"/>
      <w:bookmarkEnd w:id="148"/>
      <w:r w:rsidRPr="00144A3E">
        <w:rPr>
          <w:rFonts w:ascii="Arial" w:hAnsi="Arial"/>
        </w:rPr>
        <w:t>Explorato</w:t>
      </w:r>
      <w:r w:rsidR="00F35559" w:rsidRPr="00144A3E">
        <w:rPr>
          <w:rFonts w:ascii="Arial" w:hAnsi="Arial"/>
        </w:rPr>
        <w:t>r</w:t>
      </w:r>
      <w:r w:rsidRPr="00144A3E">
        <w:rPr>
          <w:rFonts w:ascii="Arial" w:hAnsi="Arial"/>
        </w:rPr>
        <w:t>y Outcomes</w:t>
      </w:r>
      <w:bookmarkEnd w:id="149"/>
    </w:p>
    <w:p w14:paraId="5DCA9A24" w14:textId="77777777" w:rsidR="00040088" w:rsidRPr="00420D04" w:rsidRDefault="00040088" w:rsidP="00040088">
      <w:pPr>
        <w:pStyle w:val="heading2text"/>
        <w:spacing w:after="0"/>
        <w:ind w:left="0"/>
        <w:jc w:val="left"/>
        <w:rPr>
          <w:rFonts w:ascii="Arial" w:hAnsi="Arial" w:cs="Arial"/>
        </w:rPr>
      </w:pPr>
      <w:r>
        <w:rPr>
          <w:rFonts w:ascii="Arial" w:hAnsi="Arial" w:cs="Arial"/>
        </w:rPr>
        <w:t>Not applicable</w:t>
      </w:r>
    </w:p>
    <w:p w14:paraId="58BDF6CF" w14:textId="77777777" w:rsidR="00F6293F" w:rsidRPr="00420D04" w:rsidRDefault="00F6293F" w:rsidP="00F6293F">
      <w:pPr>
        <w:rPr>
          <w:rFonts w:ascii="Arial" w:hAnsi="Arial" w:cs="Arial"/>
          <w:i/>
          <w:color w:val="008000"/>
          <w:sz w:val="22"/>
          <w:szCs w:val="22"/>
        </w:rPr>
      </w:pPr>
    </w:p>
    <w:p w14:paraId="0AB25877" w14:textId="77777777" w:rsidR="00F6293F" w:rsidRPr="00420D04" w:rsidRDefault="009B5259" w:rsidP="00F6293F">
      <w:pPr>
        <w:pStyle w:val="berschrift2"/>
        <w:spacing w:before="240" w:after="240"/>
        <w:rPr>
          <w:rFonts w:ascii="Arial" w:hAnsi="Arial" w:cs="Arial"/>
        </w:rPr>
      </w:pPr>
      <w:bookmarkStart w:id="150" w:name="_Toc323797141"/>
      <w:bookmarkStart w:id="151" w:name="_Toc158789198"/>
      <w:r w:rsidRPr="00420D04">
        <w:rPr>
          <w:rFonts w:ascii="Arial" w:hAnsi="Arial" w:cs="Arial"/>
        </w:rPr>
        <w:t xml:space="preserve">Other Variables and </w:t>
      </w:r>
      <w:r w:rsidR="00F6293F" w:rsidRPr="00420D04">
        <w:rPr>
          <w:rFonts w:ascii="Arial" w:hAnsi="Arial" w:cs="Arial"/>
        </w:rPr>
        <w:t>Covariates</w:t>
      </w:r>
      <w:bookmarkEnd w:id="150"/>
      <w:bookmarkEnd w:id="151"/>
    </w:p>
    <w:p w14:paraId="175464A1" w14:textId="14E44856" w:rsidR="00F6293F" w:rsidRPr="00420D04" w:rsidRDefault="00407F72" w:rsidP="00F6293F">
      <w:pPr>
        <w:pStyle w:val="heading2text"/>
        <w:spacing w:after="0"/>
        <w:ind w:left="0"/>
        <w:jc w:val="left"/>
        <w:rPr>
          <w:rFonts w:ascii="Arial" w:hAnsi="Arial" w:cs="Arial"/>
        </w:rPr>
      </w:pPr>
      <w:r>
        <w:rPr>
          <w:rFonts w:ascii="Arial" w:hAnsi="Arial" w:cs="Arial"/>
        </w:rPr>
        <w:t>Not applicable</w:t>
      </w:r>
    </w:p>
    <w:p w14:paraId="0D301D75" w14:textId="77777777" w:rsidR="00F27D31" w:rsidRPr="00420D04" w:rsidRDefault="00483AF5" w:rsidP="00483AF5">
      <w:pPr>
        <w:pStyle w:val="berschrift1"/>
        <w:tabs>
          <w:tab w:val="clear" w:pos="1082"/>
        </w:tabs>
        <w:ind w:left="990"/>
        <w:rPr>
          <w:rFonts w:ascii="Arial" w:hAnsi="Arial" w:cs="Arial"/>
        </w:rPr>
      </w:pPr>
      <w:bookmarkStart w:id="152" w:name="_Toc158789199"/>
      <w:r w:rsidRPr="00420D04">
        <w:rPr>
          <w:rFonts w:ascii="Arial" w:hAnsi="Arial" w:cs="Arial"/>
        </w:rPr>
        <w:t>Statistical Analysis Plan</w:t>
      </w:r>
      <w:bookmarkEnd w:id="152"/>
    </w:p>
    <w:p w14:paraId="09E6BA32" w14:textId="77777777" w:rsidR="00483AF5" w:rsidRDefault="00483AF5" w:rsidP="00483AF5">
      <w:pPr>
        <w:pStyle w:val="berschrift2"/>
        <w:spacing w:before="240" w:after="240"/>
        <w:rPr>
          <w:rFonts w:ascii="Arial" w:hAnsi="Arial" w:cs="Arial"/>
        </w:rPr>
      </w:pPr>
      <w:bookmarkStart w:id="153" w:name="_Toc323797151"/>
      <w:bookmarkStart w:id="154" w:name="_Toc158789200"/>
      <w:r w:rsidRPr="00420D04">
        <w:rPr>
          <w:rFonts w:ascii="Arial" w:hAnsi="Arial" w:cs="Arial"/>
        </w:rPr>
        <w:t>Statistical Methods</w:t>
      </w:r>
      <w:bookmarkEnd w:id="153"/>
      <w:r w:rsidR="00F97A28" w:rsidRPr="00420D04">
        <w:rPr>
          <w:rFonts w:ascii="Arial" w:hAnsi="Arial" w:cs="Arial"/>
        </w:rPr>
        <w:t xml:space="preserve"> – General Aspects</w:t>
      </w:r>
      <w:bookmarkEnd w:id="154"/>
    </w:p>
    <w:p w14:paraId="6EFE4140" w14:textId="4C454D43" w:rsidR="00686290" w:rsidRDefault="00686290" w:rsidP="00686290">
      <w:pPr>
        <w:rPr>
          <w:rFonts w:ascii="Arial" w:hAnsi="Arial" w:cs="Arial"/>
        </w:rPr>
      </w:pPr>
      <w:r w:rsidRPr="00D803A4">
        <w:rPr>
          <w:rFonts w:ascii="Arial" w:hAnsi="Arial" w:cs="Arial"/>
        </w:rPr>
        <w:t>Descriptive analys</w:t>
      </w:r>
      <w:r w:rsidR="001E40B3">
        <w:rPr>
          <w:rFonts w:ascii="Arial" w:hAnsi="Arial" w:cs="Arial"/>
        </w:rPr>
        <w:t>e</w:t>
      </w:r>
      <w:r w:rsidRPr="00D803A4">
        <w:rPr>
          <w:rFonts w:ascii="Arial" w:hAnsi="Arial" w:cs="Arial"/>
        </w:rPr>
        <w:t xml:space="preserve">s will be conducted in this study. </w:t>
      </w:r>
      <w:r w:rsidRPr="00E37FFC">
        <w:rPr>
          <w:rFonts w:ascii="Arial" w:hAnsi="Arial" w:cs="Arial"/>
        </w:rPr>
        <w:t>Discrete variables will be summarized using appropriate measures of central tendency and dispersion, such as frequencies and proportions. Continuous variables will be described using suitable summary statistics, which may include but are not limited to means, standard deviation, medians, and interquartile ranges, depending on the data distribution and research objectives.</w:t>
      </w:r>
    </w:p>
    <w:p w14:paraId="2B1A30EF" w14:textId="58F4AE92" w:rsidR="00686290" w:rsidRDefault="00686290" w:rsidP="00686290">
      <w:pPr>
        <w:rPr>
          <w:rFonts w:ascii="Arial" w:hAnsi="Arial" w:cs="Arial"/>
        </w:rPr>
      </w:pPr>
      <w:r>
        <w:rPr>
          <w:rFonts w:ascii="Arial" w:hAnsi="Arial" w:cs="Arial"/>
        </w:rPr>
        <w:t xml:space="preserve">The </w:t>
      </w:r>
      <w:r w:rsidR="009D023F">
        <w:rPr>
          <w:rFonts w:ascii="Arial" w:hAnsi="Arial" w:cs="Arial"/>
        </w:rPr>
        <w:t>synthetic data</w:t>
      </w:r>
      <w:r>
        <w:rPr>
          <w:rFonts w:ascii="Arial" w:hAnsi="Arial" w:cs="Arial"/>
        </w:rPr>
        <w:t>sets will be evaluated using</w:t>
      </w:r>
      <w:r w:rsidR="001869CF">
        <w:rPr>
          <w:rFonts w:ascii="Arial" w:hAnsi="Arial" w:cs="Arial"/>
        </w:rPr>
        <w:t xml:space="preserve"> the </w:t>
      </w:r>
      <w:r w:rsidR="001869CF" w:rsidRPr="00110215">
        <w:rPr>
          <w:rFonts w:ascii="Arial" w:hAnsi="Arial" w:cs="Arial"/>
          <w:i/>
        </w:rPr>
        <w:t>SLE-Sample</w:t>
      </w:r>
      <w:r w:rsidR="000A6CA7">
        <w:rPr>
          <w:rFonts w:ascii="Arial" w:hAnsi="Arial" w:cs="Arial"/>
          <w:i/>
        </w:rPr>
        <w:t xml:space="preserve"> </w:t>
      </w:r>
      <w:r w:rsidR="001869CF">
        <w:rPr>
          <w:rFonts w:ascii="Arial" w:hAnsi="Arial" w:cs="Arial"/>
        </w:rPr>
        <w:t>drawn from</w:t>
      </w:r>
      <w:r>
        <w:rPr>
          <w:rFonts w:ascii="Arial" w:hAnsi="Arial" w:cs="Arial"/>
        </w:rPr>
        <w:t xml:space="preserve"> the </w:t>
      </w:r>
      <w:r w:rsidRPr="003842A2">
        <w:rPr>
          <w:rFonts w:ascii="Arial" w:hAnsi="Arial" w:cs="Arial"/>
        </w:rPr>
        <w:t>WIG2 database</w:t>
      </w:r>
      <w:r>
        <w:rPr>
          <w:rFonts w:ascii="Arial" w:hAnsi="Arial" w:cs="Arial"/>
        </w:rPr>
        <w:t xml:space="preserve"> as a reference</w:t>
      </w:r>
      <w:r w:rsidR="00AB2FD4">
        <w:rPr>
          <w:rFonts w:ascii="Arial" w:hAnsi="Arial" w:cs="Arial"/>
        </w:rPr>
        <w:t xml:space="preserve"> (</w:t>
      </w:r>
      <w:r w:rsidR="009D023F">
        <w:rPr>
          <w:rFonts w:ascii="Arial" w:hAnsi="Arial" w:cs="Arial"/>
        </w:rPr>
        <w:t>original data</w:t>
      </w:r>
      <w:r w:rsidR="00AB2FD4">
        <w:rPr>
          <w:rFonts w:ascii="Arial" w:hAnsi="Arial" w:cs="Arial"/>
        </w:rPr>
        <w:t>)</w:t>
      </w:r>
      <w:r>
        <w:rPr>
          <w:rFonts w:ascii="Arial" w:hAnsi="Arial" w:cs="Arial"/>
        </w:rPr>
        <w:t xml:space="preserve">. Appropriate statistical measures and tests to compare the different </w:t>
      </w:r>
      <w:r w:rsidR="009D023F">
        <w:rPr>
          <w:rFonts w:ascii="Arial" w:hAnsi="Arial" w:cs="Arial"/>
        </w:rPr>
        <w:t>synthetic data</w:t>
      </w:r>
      <w:r>
        <w:rPr>
          <w:rFonts w:ascii="Arial" w:hAnsi="Arial" w:cs="Arial"/>
        </w:rPr>
        <w:t xml:space="preserve"> sets to the reference will be applied and may include 95 % confidence intervals if appropriate. If test</w:t>
      </w:r>
      <w:r w:rsidR="001C4EF4">
        <w:rPr>
          <w:rFonts w:ascii="Arial" w:hAnsi="Arial" w:cs="Arial"/>
        </w:rPr>
        <w:t>s</w:t>
      </w:r>
      <w:r>
        <w:rPr>
          <w:rFonts w:ascii="Arial" w:hAnsi="Arial" w:cs="Arial"/>
        </w:rPr>
        <w:t xml:space="preserve"> are applied, a significance level of 5 % will be used. No adjustment for multiple testing will be conducted. </w:t>
      </w:r>
    </w:p>
    <w:p w14:paraId="278B00C4" w14:textId="0CA57A82" w:rsidR="00FE4164" w:rsidRDefault="001B084C" w:rsidP="00405181">
      <w:pPr>
        <w:tabs>
          <w:tab w:val="left" w:pos="1375"/>
        </w:tabs>
        <w:rPr>
          <w:rFonts w:ascii="Arial" w:hAnsi="Arial" w:cs="Arial"/>
        </w:rPr>
      </w:pPr>
      <w:r w:rsidRPr="00144A3E">
        <w:rPr>
          <w:rFonts w:ascii="Arial" w:hAnsi="Arial" w:cs="Arial"/>
          <w:i/>
        </w:rPr>
        <w:t xml:space="preserve">RWE </w:t>
      </w:r>
      <w:r w:rsidR="006A6070" w:rsidRPr="00144A3E">
        <w:rPr>
          <w:rFonts w:ascii="Arial" w:hAnsi="Arial" w:cs="Arial"/>
          <w:i/>
        </w:rPr>
        <w:t>r</w:t>
      </w:r>
      <w:r w:rsidRPr="00144A3E">
        <w:rPr>
          <w:rFonts w:ascii="Arial" w:hAnsi="Arial" w:cs="Arial"/>
          <w:i/>
        </w:rPr>
        <w:t>eplication</w:t>
      </w:r>
      <w:r w:rsidRPr="001B084C" w:rsidDel="001B084C">
        <w:rPr>
          <w:rFonts w:ascii="Arial" w:hAnsi="Arial" w:cs="Arial"/>
        </w:rPr>
        <w:t xml:space="preserve"> </w:t>
      </w:r>
      <w:r w:rsidR="00686290">
        <w:rPr>
          <w:rFonts w:ascii="Arial" w:hAnsi="Arial" w:cs="Arial"/>
        </w:rPr>
        <w:t xml:space="preserve">will be measured by comparing the results of these RWE </w:t>
      </w:r>
      <w:r w:rsidR="000022A9">
        <w:rPr>
          <w:rFonts w:ascii="Arial" w:hAnsi="Arial" w:cs="Arial"/>
        </w:rPr>
        <w:t xml:space="preserve">analyses </w:t>
      </w:r>
      <w:r w:rsidR="00686290">
        <w:rPr>
          <w:rFonts w:ascii="Arial" w:hAnsi="Arial" w:cs="Arial"/>
        </w:rPr>
        <w:t xml:space="preserve">between the </w:t>
      </w:r>
      <w:r w:rsidR="009D023F">
        <w:rPr>
          <w:rFonts w:ascii="Arial" w:hAnsi="Arial" w:cs="Arial"/>
        </w:rPr>
        <w:t>synthetic data</w:t>
      </w:r>
      <w:r w:rsidR="00686290">
        <w:rPr>
          <w:rFonts w:ascii="Arial" w:hAnsi="Arial" w:cs="Arial"/>
        </w:rPr>
        <w:t xml:space="preserve">sets </w:t>
      </w:r>
      <w:r w:rsidR="00045C5C">
        <w:rPr>
          <w:rFonts w:ascii="Arial" w:hAnsi="Arial" w:cs="Arial"/>
        </w:rPr>
        <w:t xml:space="preserve">and </w:t>
      </w:r>
      <w:r w:rsidR="00DE355E">
        <w:rPr>
          <w:rFonts w:ascii="Arial" w:hAnsi="Arial" w:cs="Arial"/>
          <w:i/>
        </w:rPr>
        <w:t>RWE-Cohorts</w:t>
      </w:r>
      <w:r w:rsidR="00E56CEE">
        <w:rPr>
          <w:rFonts w:ascii="Arial" w:hAnsi="Arial" w:cs="Arial"/>
        </w:rPr>
        <w:t xml:space="preserve"> </w:t>
      </w:r>
      <w:r w:rsidR="00A90C54">
        <w:rPr>
          <w:rFonts w:ascii="Arial" w:hAnsi="Arial" w:cs="Arial"/>
        </w:rPr>
        <w:t>(</w:t>
      </w:r>
      <w:r w:rsidR="009D023F">
        <w:rPr>
          <w:rFonts w:ascii="Arial" w:hAnsi="Arial" w:cs="Arial"/>
        </w:rPr>
        <w:t>original data</w:t>
      </w:r>
      <w:r w:rsidR="00E16C78">
        <w:rPr>
          <w:rFonts w:ascii="Arial" w:hAnsi="Arial" w:cs="Arial"/>
        </w:rPr>
        <w:t>)</w:t>
      </w:r>
      <w:r w:rsidR="00E56CEE">
        <w:rPr>
          <w:rFonts w:ascii="Arial" w:hAnsi="Arial" w:cs="Arial"/>
        </w:rPr>
        <w:t>.</w:t>
      </w:r>
      <w:r w:rsidR="001F0505">
        <w:rPr>
          <w:rFonts w:ascii="Arial" w:hAnsi="Arial" w:cs="Arial"/>
        </w:rPr>
        <w:t xml:space="preserve"> </w:t>
      </w:r>
      <w:r w:rsidR="001F0505" w:rsidRPr="001F0505">
        <w:rPr>
          <w:rFonts w:ascii="Arial" w:hAnsi="Arial" w:cs="Arial"/>
        </w:rPr>
        <w:t xml:space="preserve">The evaluation of how close the analyses results are between the synthetic and original data is a comparative analysis between synthetic and original data. </w:t>
      </w:r>
    </w:p>
    <w:p w14:paraId="2D376DEC" w14:textId="6972E0A3" w:rsidR="00542F34" w:rsidRDefault="00761E8A" w:rsidP="00405181">
      <w:pPr>
        <w:tabs>
          <w:tab w:val="left" w:pos="1375"/>
        </w:tabs>
        <w:rPr>
          <w:rFonts w:ascii="Arial" w:hAnsi="Arial" w:cs="Arial"/>
        </w:rPr>
      </w:pPr>
      <w:r w:rsidRPr="00761E8A">
        <w:rPr>
          <w:rFonts w:ascii="Arial" w:hAnsi="Arial" w:cs="Arial"/>
        </w:rPr>
        <w:t xml:space="preserve">The initial evaluation of the data will be conducted by WIG2, which will rigorously assess compliance with privacy standards for the </w:t>
      </w:r>
      <w:r w:rsidR="009D023F">
        <w:rPr>
          <w:rFonts w:ascii="Arial" w:hAnsi="Arial" w:cs="Arial"/>
        </w:rPr>
        <w:t>synthetic data</w:t>
      </w:r>
      <w:r w:rsidRPr="00761E8A">
        <w:rPr>
          <w:rFonts w:ascii="Arial" w:hAnsi="Arial" w:cs="Arial"/>
        </w:rPr>
        <w:t xml:space="preserve">set. This assessment will ascertain that all privacy benchmarks are met, ensuring the </w:t>
      </w:r>
      <w:r w:rsidR="009D023F">
        <w:rPr>
          <w:rFonts w:ascii="Arial" w:hAnsi="Arial" w:cs="Arial"/>
        </w:rPr>
        <w:t>synthetic data</w:t>
      </w:r>
      <w:r w:rsidRPr="00761E8A">
        <w:rPr>
          <w:rFonts w:ascii="Arial" w:hAnsi="Arial" w:cs="Arial"/>
        </w:rPr>
        <w:t xml:space="preserve"> retains no trace of personal identifiers. WIG2 will also verify </w:t>
      </w:r>
      <w:r w:rsidR="00686290">
        <w:rPr>
          <w:rFonts w:ascii="Arial" w:hAnsi="Arial" w:cs="Arial"/>
        </w:rPr>
        <w:t>that data types and data structures are preserved as well as t</w:t>
      </w:r>
      <w:r w:rsidRPr="00761E8A">
        <w:rPr>
          <w:rFonts w:ascii="Arial" w:hAnsi="Arial" w:cs="Arial"/>
        </w:rPr>
        <w:t xml:space="preserve">he data’s distribution characteristics to confirm that it is a representative and safe surrogate for the </w:t>
      </w:r>
      <w:r w:rsidR="009D023F">
        <w:rPr>
          <w:rFonts w:ascii="Arial" w:hAnsi="Arial" w:cs="Arial"/>
        </w:rPr>
        <w:t>original data</w:t>
      </w:r>
      <w:r w:rsidRPr="00761E8A">
        <w:rPr>
          <w:rFonts w:ascii="Arial" w:hAnsi="Arial" w:cs="Arial"/>
        </w:rPr>
        <w:t>set, thereby permitting its secure dissemination for analytical purposes.</w:t>
      </w:r>
    </w:p>
    <w:p w14:paraId="669343B7" w14:textId="21CD1A3E" w:rsidR="00CB5C32" w:rsidRPr="006A4236" w:rsidRDefault="009825E8" w:rsidP="00607236">
      <w:pPr>
        <w:tabs>
          <w:tab w:val="left" w:pos="1375"/>
        </w:tabs>
        <w:rPr>
          <w:rFonts w:ascii="Arial" w:hAnsi="Arial" w:cs="Arial"/>
        </w:rPr>
      </w:pPr>
      <w:r>
        <w:rPr>
          <w:rFonts w:ascii="Arial" w:hAnsi="Arial" w:cs="Arial"/>
        </w:rPr>
        <w:lastRenderedPageBreak/>
        <w:t>F</w:t>
      </w:r>
      <w:r w:rsidR="00405181" w:rsidRPr="00607236">
        <w:rPr>
          <w:rFonts w:ascii="Arial" w:hAnsi="Arial" w:cs="Arial"/>
        </w:rPr>
        <w:t>requency distributions, measures of central tendency, and variability will be ascertained for key variables. Results will be presented in tabular and graphical formats to facilitate a clear understanding of the findings. Subsequently, a comprehensive discussion will ensue, integrating the descriptive results with existing literature to provide a nuanced interpretation. This discussion will aim to contextualize the findings within the broader scientific and clinical landscape, highlighting their implications and potential for informing future research and practice.</w:t>
      </w:r>
    </w:p>
    <w:p w14:paraId="3CBE6756" w14:textId="16982225" w:rsidR="00483AF5" w:rsidRPr="00910449" w:rsidRDefault="00483AF5" w:rsidP="00483AF5">
      <w:pPr>
        <w:pStyle w:val="berschrift3"/>
        <w:spacing w:before="240" w:after="240"/>
        <w:rPr>
          <w:rFonts w:ascii="Arial" w:hAnsi="Arial" w:cs="Arial"/>
        </w:rPr>
      </w:pPr>
      <w:bookmarkStart w:id="155" w:name="_Toc323740017"/>
      <w:bookmarkStart w:id="156" w:name="_Toc323797152"/>
      <w:bookmarkStart w:id="157" w:name="_Toc158789201"/>
      <w:r w:rsidRPr="00420D04">
        <w:rPr>
          <w:rFonts w:ascii="Arial" w:hAnsi="Arial" w:cs="Arial"/>
        </w:rPr>
        <w:t>Primary Objective(s):  Calculation of Epidemiological Measure(s) of Interest (e.g.</w:t>
      </w:r>
      <w:r w:rsidR="000C614E">
        <w:rPr>
          <w:rFonts w:ascii="Arial" w:hAnsi="Arial" w:cs="Arial"/>
        </w:rPr>
        <w:t>,</w:t>
      </w:r>
      <w:r w:rsidRPr="00420D04">
        <w:rPr>
          <w:rFonts w:ascii="Arial" w:hAnsi="Arial" w:cs="Arial"/>
        </w:rPr>
        <w:t xml:space="preserve"> descriptive statistics, hazard ratios, incidence rates, test/retest reliability)</w:t>
      </w:r>
      <w:bookmarkEnd w:id="155"/>
      <w:bookmarkEnd w:id="156"/>
      <w:bookmarkEnd w:id="157"/>
    </w:p>
    <w:p w14:paraId="651757F8" w14:textId="77777777" w:rsidR="00257246" w:rsidRPr="00910449" w:rsidRDefault="00257246" w:rsidP="00607236">
      <w:pPr>
        <w:pStyle w:val="berschrift4"/>
      </w:pPr>
      <w:bookmarkStart w:id="158" w:name="_Toc158789202"/>
      <w:r w:rsidRPr="00910449">
        <w:t>Privacy</w:t>
      </w:r>
      <w:bookmarkEnd w:id="158"/>
    </w:p>
    <w:p w14:paraId="344CA061" w14:textId="1C2EFB6B" w:rsidR="006E0AC4" w:rsidRDefault="006E0AC4" w:rsidP="00644AF5">
      <w:pPr>
        <w:rPr>
          <w:rFonts w:ascii="Arial" w:hAnsi="Arial" w:cs="Arial"/>
        </w:rPr>
      </w:pPr>
      <w:r>
        <w:rPr>
          <w:rFonts w:ascii="Arial" w:hAnsi="Arial" w:cs="Arial"/>
        </w:rPr>
        <w:t xml:space="preserve">Privacy assessment will utilize </w:t>
      </w:r>
      <w:r w:rsidR="00B259D8">
        <w:rPr>
          <w:rFonts w:ascii="Arial" w:hAnsi="Arial" w:cs="Arial"/>
        </w:rPr>
        <w:t xml:space="preserve">a subset of </w:t>
      </w:r>
      <w:r w:rsidR="00181DF2">
        <w:rPr>
          <w:rFonts w:ascii="Arial" w:hAnsi="Arial" w:cs="Arial"/>
        </w:rPr>
        <w:t>methods</w:t>
      </w:r>
      <w:r w:rsidR="00AB6163">
        <w:rPr>
          <w:rFonts w:ascii="Arial" w:hAnsi="Arial" w:cs="Arial"/>
        </w:rPr>
        <w:t xml:space="preserve"> as</w:t>
      </w:r>
      <w:r w:rsidR="00181DF2">
        <w:rPr>
          <w:rFonts w:ascii="Arial" w:hAnsi="Arial" w:cs="Arial"/>
        </w:rPr>
        <w:t xml:space="preserve"> described in</w:t>
      </w:r>
      <w:r w:rsidR="00AB6163">
        <w:rPr>
          <w:rFonts w:ascii="Arial" w:hAnsi="Arial" w:cs="Arial"/>
        </w:rPr>
        <w:t xml:space="preserve"> the annex (</w:t>
      </w:r>
      <w:r w:rsidR="00BD0919" w:rsidRPr="00BD0919">
        <w:rPr>
          <w:rFonts w:ascii="Arial" w:hAnsi="Arial" w:cs="Arial"/>
          <w:b/>
        </w:rPr>
        <w:t xml:space="preserve">Section </w:t>
      </w:r>
      <w:r w:rsidR="00BD0919" w:rsidRPr="00BD0919">
        <w:rPr>
          <w:rFonts w:ascii="Arial" w:hAnsi="Arial" w:cs="Arial"/>
          <w:b/>
        </w:rPr>
        <w:fldChar w:fldCharType="begin"/>
      </w:r>
      <w:r w:rsidR="00BD0919" w:rsidRPr="00BD0919">
        <w:rPr>
          <w:rFonts w:ascii="Arial" w:hAnsi="Arial" w:cs="Arial"/>
          <w:b/>
        </w:rPr>
        <w:instrText xml:space="preserve"> REF _Ref153537860 \r \h </w:instrText>
      </w:r>
      <w:r w:rsidR="00BD0919">
        <w:rPr>
          <w:rFonts w:ascii="Arial" w:hAnsi="Arial" w:cs="Arial"/>
          <w:b/>
        </w:rPr>
        <w:instrText xml:space="preserve"> \* MERGEFORMAT </w:instrText>
      </w:r>
      <w:r w:rsidR="00BD0919" w:rsidRPr="00BD0919">
        <w:rPr>
          <w:rFonts w:ascii="Arial" w:hAnsi="Arial" w:cs="Arial"/>
          <w:b/>
        </w:rPr>
      </w:r>
      <w:r w:rsidR="00BD0919" w:rsidRPr="00BD0919">
        <w:rPr>
          <w:rFonts w:ascii="Arial" w:hAnsi="Arial" w:cs="Arial"/>
          <w:b/>
        </w:rPr>
        <w:fldChar w:fldCharType="separate"/>
      </w:r>
      <w:r w:rsidR="00BD0919" w:rsidRPr="00BD0919">
        <w:rPr>
          <w:rFonts w:ascii="Arial" w:hAnsi="Arial" w:cs="Arial"/>
          <w:b/>
        </w:rPr>
        <w:t>8.2</w:t>
      </w:r>
      <w:r w:rsidR="00BD0919" w:rsidRPr="00BD0919">
        <w:rPr>
          <w:rFonts w:ascii="Arial" w:hAnsi="Arial" w:cs="Arial"/>
          <w:b/>
        </w:rPr>
        <w:fldChar w:fldCharType="end"/>
      </w:r>
      <w:r w:rsidR="00BD0919">
        <w:rPr>
          <w:rFonts w:ascii="Arial" w:hAnsi="Arial" w:cs="Arial"/>
        </w:rPr>
        <w:t xml:space="preserve">, </w:t>
      </w:r>
      <w:r w:rsidR="00445078" w:rsidRPr="00445078">
        <w:rPr>
          <w:rFonts w:ascii="Arial" w:hAnsi="Arial" w:cs="Arial"/>
          <w:b/>
        </w:rPr>
        <w:fldChar w:fldCharType="begin"/>
      </w:r>
      <w:r w:rsidR="00445078" w:rsidRPr="00445078">
        <w:rPr>
          <w:rFonts w:ascii="Arial" w:hAnsi="Arial" w:cs="Arial"/>
          <w:b/>
        </w:rPr>
        <w:instrText xml:space="preserve"> REF _Ref149816019 \h  \* MERGEFORMAT </w:instrText>
      </w:r>
      <w:r w:rsidR="00445078" w:rsidRPr="00445078">
        <w:rPr>
          <w:rFonts w:ascii="Arial" w:hAnsi="Arial" w:cs="Arial"/>
          <w:b/>
        </w:rPr>
      </w:r>
      <w:r w:rsidR="00445078" w:rsidRPr="00445078">
        <w:rPr>
          <w:rFonts w:ascii="Arial" w:hAnsi="Arial" w:cs="Arial"/>
          <w:b/>
        </w:rPr>
        <w:fldChar w:fldCharType="separate"/>
      </w:r>
      <w:r w:rsidR="00445078" w:rsidRPr="00445078">
        <w:rPr>
          <w:rFonts w:ascii="Arial" w:hAnsi="Arial" w:cs="Arial"/>
          <w:b/>
        </w:rPr>
        <w:t xml:space="preserve">Table </w:t>
      </w:r>
      <w:r w:rsidR="00445078" w:rsidRPr="00445078">
        <w:rPr>
          <w:rFonts w:ascii="Arial" w:hAnsi="Arial" w:cs="Arial"/>
          <w:b/>
          <w:noProof/>
        </w:rPr>
        <w:t>5</w:t>
      </w:r>
      <w:r w:rsidR="00445078" w:rsidRPr="00445078">
        <w:rPr>
          <w:rFonts w:ascii="Arial" w:hAnsi="Arial" w:cs="Arial"/>
          <w:b/>
        </w:rPr>
        <w:fldChar w:fldCharType="end"/>
      </w:r>
      <w:r w:rsidR="00AB6163">
        <w:rPr>
          <w:rFonts w:ascii="Arial" w:hAnsi="Arial" w:cs="Arial"/>
        </w:rPr>
        <w:t>)</w:t>
      </w:r>
      <w:r w:rsidR="00181DF2">
        <w:rPr>
          <w:rFonts w:ascii="Arial" w:hAnsi="Arial" w:cs="Arial"/>
        </w:rPr>
        <w:t>, employing a range of methods to ensure the privacy of the data.</w:t>
      </w:r>
      <w:r w:rsidR="00FF4A2E">
        <w:rPr>
          <w:rFonts w:ascii="Arial" w:hAnsi="Arial" w:cs="Arial"/>
        </w:rPr>
        <w:t xml:space="preserve"> </w:t>
      </w:r>
    </w:p>
    <w:p w14:paraId="0909D467" w14:textId="06B1060A" w:rsidR="00AF0438" w:rsidRDefault="003A30FD" w:rsidP="00644AF5">
      <w:pPr>
        <w:rPr>
          <w:rFonts w:ascii="Arial" w:hAnsi="Arial" w:cs="Arial"/>
        </w:rPr>
      </w:pPr>
      <w:r>
        <w:rPr>
          <w:rFonts w:ascii="Arial" w:hAnsi="Arial" w:cs="Arial"/>
          <w:i/>
        </w:rPr>
        <w:t>A</w:t>
      </w:r>
      <w:r w:rsidR="00F82EB4" w:rsidRPr="00607236">
        <w:rPr>
          <w:rFonts w:ascii="Arial" w:hAnsi="Arial" w:cs="Arial"/>
          <w:i/>
        </w:rPr>
        <w:t xml:space="preserve">bsence of </w:t>
      </w:r>
      <w:r w:rsidR="0093094A">
        <w:rPr>
          <w:rFonts w:ascii="Arial" w:hAnsi="Arial" w:cs="Arial"/>
          <w:i/>
        </w:rPr>
        <w:t>d</w:t>
      </w:r>
      <w:r w:rsidR="0093094A" w:rsidRPr="00607236">
        <w:rPr>
          <w:rFonts w:ascii="Arial" w:hAnsi="Arial" w:cs="Arial"/>
          <w:i/>
        </w:rPr>
        <w:t xml:space="preserve">uplicate </w:t>
      </w:r>
      <w:r w:rsidR="0093094A">
        <w:rPr>
          <w:rFonts w:ascii="Arial" w:hAnsi="Arial" w:cs="Arial"/>
          <w:i/>
        </w:rPr>
        <w:t>r</w:t>
      </w:r>
      <w:r w:rsidR="0093094A" w:rsidRPr="00607236">
        <w:rPr>
          <w:rFonts w:ascii="Arial" w:hAnsi="Arial" w:cs="Arial"/>
          <w:i/>
        </w:rPr>
        <w:t>ecords</w:t>
      </w:r>
      <w:r w:rsidR="0093094A">
        <w:rPr>
          <w:rFonts w:ascii="Arial" w:hAnsi="Arial" w:cs="Arial"/>
        </w:rPr>
        <w:t xml:space="preserve"> </w:t>
      </w:r>
      <w:r w:rsidR="00F82EB4">
        <w:rPr>
          <w:rFonts w:ascii="Arial" w:hAnsi="Arial" w:cs="Arial"/>
        </w:rPr>
        <w:t xml:space="preserve">will be demonstrated </w:t>
      </w:r>
      <w:r w:rsidR="00644AF5">
        <w:rPr>
          <w:rFonts w:ascii="Arial" w:hAnsi="Arial" w:cs="Arial"/>
        </w:rPr>
        <w:t>using</w:t>
      </w:r>
      <w:r w:rsidR="0082354A">
        <w:rPr>
          <w:rFonts w:ascii="Arial" w:hAnsi="Arial" w:cs="Arial"/>
        </w:rPr>
        <w:t xml:space="preserve"> pairs of patient records </w:t>
      </w:r>
      <w:r w:rsidR="00C62698">
        <w:rPr>
          <w:rFonts w:ascii="Arial" w:hAnsi="Arial" w:cs="Arial"/>
        </w:rPr>
        <w:t xml:space="preserve">in the real and </w:t>
      </w:r>
      <w:r w:rsidR="009D023F">
        <w:rPr>
          <w:rFonts w:ascii="Arial" w:hAnsi="Arial" w:cs="Arial"/>
        </w:rPr>
        <w:t>synthetic data</w:t>
      </w:r>
      <w:r w:rsidR="00C62698">
        <w:rPr>
          <w:rFonts w:ascii="Arial" w:hAnsi="Arial" w:cs="Arial"/>
        </w:rPr>
        <w:t xml:space="preserve">. Each pair of subjects will be </w:t>
      </w:r>
      <w:r w:rsidR="005254BE">
        <w:rPr>
          <w:rFonts w:ascii="Arial" w:hAnsi="Arial" w:cs="Arial"/>
        </w:rPr>
        <w:t xml:space="preserve">compared against one another using appropriate methods, e.g. </w:t>
      </w:r>
      <w:r w:rsidR="00343E9A">
        <w:rPr>
          <w:rFonts w:ascii="Arial" w:hAnsi="Arial" w:cs="Arial"/>
        </w:rPr>
        <w:t xml:space="preserve">distance </w:t>
      </w:r>
      <w:r w:rsidR="00EF1C92">
        <w:rPr>
          <w:rFonts w:ascii="Arial" w:hAnsi="Arial" w:cs="Arial"/>
        </w:rPr>
        <w:t>functions</w:t>
      </w:r>
      <w:r w:rsidR="005254BE">
        <w:rPr>
          <w:rFonts w:ascii="Arial" w:hAnsi="Arial" w:cs="Arial"/>
        </w:rPr>
        <w:t xml:space="preserve"> like</w:t>
      </w:r>
      <w:r w:rsidR="00644AF5">
        <w:rPr>
          <w:rFonts w:ascii="Arial" w:hAnsi="Arial" w:cs="Arial"/>
        </w:rPr>
        <w:t xml:space="preserve"> Gowers distance</w:t>
      </w:r>
      <w:r w:rsidR="005254BE">
        <w:rPr>
          <w:rFonts w:ascii="Arial" w:hAnsi="Arial" w:cs="Arial"/>
        </w:rPr>
        <w:t xml:space="preserve"> or</w:t>
      </w:r>
      <w:r w:rsidR="00644AF5">
        <w:rPr>
          <w:rFonts w:ascii="Arial" w:hAnsi="Arial" w:cs="Arial"/>
        </w:rPr>
        <w:t xml:space="preserve"> Hamming distance</w:t>
      </w:r>
      <w:r w:rsidR="005254BE">
        <w:rPr>
          <w:rFonts w:ascii="Arial" w:hAnsi="Arial" w:cs="Arial"/>
        </w:rPr>
        <w:t>.</w:t>
      </w:r>
      <w:r w:rsidR="008C1B4E">
        <w:rPr>
          <w:rFonts w:ascii="Arial" w:hAnsi="Arial" w:cs="Arial"/>
        </w:rPr>
        <w:t xml:space="preserve"> </w:t>
      </w:r>
      <w:r w:rsidR="0030170C">
        <w:rPr>
          <w:rFonts w:ascii="Arial" w:hAnsi="Arial" w:cs="Arial"/>
        </w:rPr>
        <w:t>T</w:t>
      </w:r>
      <w:r w:rsidR="003B61D7">
        <w:rPr>
          <w:rFonts w:ascii="Arial" w:hAnsi="Arial" w:cs="Arial"/>
        </w:rPr>
        <w:t>he premise being that there exists no</w:t>
      </w:r>
      <w:r w:rsidR="008C1B4E">
        <w:rPr>
          <w:rFonts w:ascii="Arial" w:hAnsi="Arial" w:cs="Arial"/>
        </w:rPr>
        <w:t xml:space="preserve"> or low levels of</w:t>
      </w:r>
      <w:r w:rsidR="003B61D7">
        <w:rPr>
          <w:rFonts w:ascii="Arial" w:hAnsi="Arial" w:cs="Arial"/>
        </w:rPr>
        <w:t xml:space="preserve"> patient level records in the </w:t>
      </w:r>
      <w:r w:rsidR="009D023F">
        <w:rPr>
          <w:rFonts w:ascii="Arial" w:hAnsi="Arial" w:cs="Arial"/>
        </w:rPr>
        <w:t>synthetic data</w:t>
      </w:r>
      <w:r w:rsidR="0030170C">
        <w:rPr>
          <w:rFonts w:ascii="Arial" w:hAnsi="Arial" w:cs="Arial"/>
        </w:rPr>
        <w:t xml:space="preserve"> tables</w:t>
      </w:r>
      <w:r w:rsidR="003B61D7">
        <w:rPr>
          <w:rFonts w:ascii="Arial" w:hAnsi="Arial" w:cs="Arial"/>
        </w:rPr>
        <w:t xml:space="preserve"> that resemble the data present in the </w:t>
      </w:r>
      <w:r w:rsidR="009D023F">
        <w:rPr>
          <w:rFonts w:ascii="Arial" w:hAnsi="Arial" w:cs="Arial"/>
        </w:rPr>
        <w:t>original data</w:t>
      </w:r>
      <w:r w:rsidR="00A63E86">
        <w:rPr>
          <w:rFonts w:ascii="Arial" w:hAnsi="Arial" w:cs="Arial"/>
        </w:rPr>
        <w:t xml:space="preserve"> and as such </w:t>
      </w:r>
      <w:r w:rsidR="00644AF5">
        <w:rPr>
          <w:rFonts w:ascii="Arial" w:hAnsi="Arial" w:cs="Arial"/>
        </w:rPr>
        <w:t>having a distance of or close to zero.</w:t>
      </w:r>
    </w:p>
    <w:p w14:paraId="46DF8699" w14:textId="67BD719B" w:rsidR="004916C2" w:rsidRPr="00607236" w:rsidRDefault="00C44349" w:rsidP="005724BA">
      <w:pPr>
        <w:rPr>
          <w:rFonts w:ascii="Arial" w:hAnsi="Arial" w:cs="Arial"/>
        </w:rPr>
      </w:pPr>
      <w:r w:rsidRPr="00C44349">
        <w:rPr>
          <w:rFonts w:ascii="Arial" w:hAnsi="Arial" w:cs="Arial"/>
        </w:rPr>
        <w:t xml:space="preserve">The assessment of </w:t>
      </w:r>
      <w:r w:rsidR="005B0A25">
        <w:rPr>
          <w:rFonts w:ascii="Arial" w:hAnsi="Arial" w:cs="Arial"/>
          <w:i/>
        </w:rPr>
        <w:t>r</w:t>
      </w:r>
      <w:r w:rsidR="005B0A25" w:rsidRPr="00144A3E">
        <w:rPr>
          <w:rFonts w:ascii="Arial" w:hAnsi="Arial" w:cs="Arial"/>
          <w:i/>
        </w:rPr>
        <w:t xml:space="preserve">obustness </w:t>
      </w:r>
      <w:r w:rsidRPr="00144A3E">
        <w:rPr>
          <w:rFonts w:ascii="Arial" w:hAnsi="Arial" w:cs="Arial"/>
          <w:i/>
        </w:rPr>
        <w:t xml:space="preserve">to </w:t>
      </w:r>
      <w:r w:rsidR="005B0A25">
        <w:rPr>
          <w:rFonts w:ascii="Arial" w:hAnsi="Arial" w:cs="Arial"/>
          <w:i/>
        </w:rPr>
        <w:t>p</w:t>
      </w:r>
      <w:r w:rsidR="005B0A25" w:rsidRPr="00144A3E">
        <w:rPr>
          <w:rFonts w:ascii="Arial" w:hAnsi="Arial" w:cs="Arial"/>
          <w:i/>
        </w:rPr>
        <w:t xml:space="preserve">rivacy </w:t>
      </w:r>
      <w:r w:rsidR="005B0A25">
        <w:rPr>
          <w:rFonts w:ascii="Arial" w:hAnsi="Arial" w:cs="Arial"/>
          <w:i/>
        </w:rPr>
        <w:t>a</w:t>
      </w:r>
      <w:r w:rsidR="005B0A25" w:rsidRPr="00144A3E">
        <w:rPr>
          <w:rFonts w:ascii="Arial" w:hAnsi="Arial" w:cs="Arial"/>
          <w:i/>
        </w:rPr>
        <w:t>ttacks</w:t>
      </w:r>
      <w:r w:rsidR="005B0A25" w:rsidRPr="00C44349">
        <w:rPr>
          <w:rFonts w:ascii="Arial" w:hAnsi="Arial" w:cs="Arial"/>
        </w:rPr>
        <w:t xml:space="preserve"> </w:t>
      </w:r>
      <w:r w:rsidRPr="00C44349">
        <w:rPr>
          <w:rFonts w:ascii="Arial" w:hAnsi="Arial" w:cs="Arial"/>
        </w:rPr>
        <w:t xml:space="preserve">will include considerations of potential Singling Out, Linkability, and Inference attacks, alongside associated measures such as k-anonymity, l-diversity, and t-closeness. Adaptations of these scenarios and measures will be informed by methodologies discussed in current literature, including but not limited to </w:t>
      </w:r>
      <w:r w:rsidR="007144F2">
        <w:rPr>
          <w:rFonts w:ascii="Arial" w:hAnsi="Arial" w:cs="Arial"/>
        </w:rPr>
        <w:t xml:space="preserve"> </w:t>
      </w:r>
      <w:r w:rsidR="00083857">
        <w:rPr>
          <w:rFonts w:ascii="Arial" w:hAnsi="Arial" w:cs="Arial"/>
        </w:rPr>
        <w:t>Giomi et al.</w:t>
      </w:r>
      <w:r w:rsidR="00A84A18">
        <w:rPr>
          <w:rFonts w:ascii="Arial" w:hAnsi="Arial" w:cs="Arial"/>
        </w:rPr>
        <w:t xml:space="preserve"> </w:t>
      </w:r>
      <w:r w:rsidR="00083857">
        <w:rPr>
          <w:rFonts w:ascii="Arial" w:hAnsi="Arial" w:cs="Arial"/>
        </w:rPr>
        <w:t>(2023)</w:t>
      </w:r>
      <w:r w:rsidR="005724BA">
        <w:rPr>
          <w:rFonts w:ascii="Arial" w:hAnsi="Arial" w:cs="Arial"/>
        </w:rPr>
        <w:t xml:space="preserve">. </w:t>
      </w:r>
      <w:r w:rsidR="006F54CE" w:rsidRPr="006F54CE">
        <w:rPr>
          <w:rFonts w:ascii="Arial" w:hAnsi="Arial" w:cs="Arial"/>
        </w:rPr>
        <w:t>Reports will detail the success rates of simulated attacks and outcomes from the related privacy-preserving measures to provide an evaluation of the privacy risk.</w:t>
      </w:r>
    </w:p>
    <w:p w14:paraId="28A6B55F" w14:textId="7CC21C77" w:rsidR="00F74DD7" w:rsidRDefault="00AF0AE4" w:rsidP="00AF0438">
      <w:pPr>
        <w:rPr>
          <w:rFonts w:ascii="Arial" w:hAnsi="Arial" w:cs="Arial"/>
        </w:rPr>
      </w:pPr>
      <w:r w:rsidRPr="00A06AB8">
        <w:rPr>
          <w:rFonts w:ascii="Arial" w:hAnsi="Arial" w:cs="Arial"/>
          <w:i/>
          <w:lang w:val="en-US"/>
        </w:rPr>
        <w:t>Shareability</w:t>
      </w:r>
      <w:r>
        <w:rPr>
          <w:rFonts w:ascii="Arial" w:hAnsi="Arial" w:cs="Arial"/>
          <w:i/>
          <w:lang w:val="en-US"/>
        </w:rPr>
        <w:t xml:space="preserve"> </w:t>
      </w:r>
      <w:r w:rsidR="00081BF2">
        <w:rPr>
          <w:rFonts w:ascii="Arial" w:hAnsi="Arial" w:cs="Arial"/>
          <w:lang w:val="en-US"/>
        </w:rPr>
        <w:t xml:space="preserve">will be evaluated descriptively </w:t>
      </w:r>
      <w:r w:rsidR="003A30FD">
        <w:rPr>
          <w:rFonts w:ascii="Arial" w:hAnsi="Arial" w:cs="Arial"/>
          <w:lang w:val="en-US"/>
        </w:rPr>
        <w:t xml:space="preserve">based on the </w:t>
      </w:r>
      <w:r w:rsidR="00750901">
        <w:rPr>
          <w:rFonts w:ascii="Arial" w:hAnsi="Arial" w:cs="Arial"/>
          <w:i/>
        </w:rPr>
        <w:t>a</w:t>
      </w:r>
      <w:r w:rsidR="00B46C7D" w:rsidRPr="00607236">
        <w:rPr>
          <w:rFonts w:ascii="Arial" w:hAnsi="Arial" w:cs="Arial"/>
          <w:i/>
        </w:rPr>
        <w:t xml:space="preserve">bsence of </w:t>
      </w:r>
      <w:r w:rsidR="00750901">
        <w:rPr>
          <w:rFonts w:ascii="Arial" w:hAnsi="Arial" w:cs="Arial"/>
          <w:i/>
        </w:rPr>
        <w:t>d</w:t>
      </w:r>
      <w:r w:rsidR="00B46C7D" w:rsidRPr="00607236">
        <w:rPr>
          <w:rFonts w:ascii="Arial" w:hAnsi="Arial" w:cs="Arial"/>
          <w:i/>
        </w:rPr>
        <w:t xml:space="preserve">uplicate </w:t>
      </w:r>
      <w:r w:rsidR="00750901">
        <w:rPr>
          <w:rFonts w:ascii="Arial" w:hAnsi="Arial" w:cs="Arial"/>
          <w:i/>
        </w:rPr>
        <w:t>r</w:t>
      </w:r>
      <w:r w:rsidR="00B46C7D" w:rsidRPr="00607236">
        <w:rPr>
          <w:rFonts w:ascii="Arial" w:hAnsi="Arial" w:cs="Arial"/>
          <w:i/>
        </w:rPr>
        <w:t>ecords</w:t>
      </w:r>
      <w:r w:rsidR="003A30FD">
        <w:rPr>
          <w:rFonts w:ascii="Arial" w:hAnsi="Arial" w:cs="Arial"/>
          <w:i/>
        </w:rPr>
        <w:t xml:space="preserve"> </w:t>
      </w:r>
      <w:r w:rsidR="003A30FD">
        <w:rPr>
          <w:rFonts w:ascii="Arial" w:hAnsi="Arial" w:cs="Arial"/>
        </w:rPr>
        <w:t>and</w:t>
      </w:r>
      <w:r w:rsidR="00F47586">
        <w:rPr>
          <w:rFonts w:ascii="Arial" w:hAnsi="Arial" w:cs="Arial"/>
        </w:rPr>
        <w:t xml:space="preserve"> the results of</w:t>
      </w:r>
      <w:r w:rsidR="00081BF2">
        <w:rPr>
          <w:rFonts w:ascii="Arial" w:hAnsi="Arial" w:cs="Arial"/>
          <w:lang w:val="en-US"/>
        </w:rPr>
        <w:t xml:space="preserve"> </w:t>
      </w:r>
      <w:r w:rsidR="00750901">
        <w:rPr>
          <w:rFonts w:ascii="Arial" w:hAnsi="Arial" w:cs="Arial"/>
          <w:i/>
        </w:rPr>
        <w:t xml:space="preserve">robustness </w:t>
      </w:r>
      <w:r w:rsidR="003A30FD">
        <w:rPr>
          <w:rFonts w:ascii="Arial" w:hAnsi="Arial" w:cs="Arial"/>
          <w:i/>
        </w:rPr>
        <w:t xml:space="preserve">to </w:t>
      </w:r>
      <w:r w:rsidR="00750901">
        <w:rPr>
          <w:rFonts w:ascii="Arial" w:hAnsi="Arial" w:cs="Arial"/>
          <w:i/>
        </w:rPr>
        <w:t>privacy attacks</w:t>
      </w:r>
      <w:r w:rsidR="003A30FD">
        <w:rPr>
          <w:rFonts w:ascii="Arial" w:hAnsi="Arial" w:cs="Arial"/>
          <w:i/>
        </w:rPr>
        <w:t>.</w:t>
      </w:r>
      <w:r w:rsidR="00DA119A">
        <w:rPr>
          <w:rFonts w:ascii="Arial" w:hAnsi="Arial" w:cs="Arial"/>
          <w:i/>
        </w:rPr>
        <w:t xml:space="preserve"> </w:t>
      </w:r>
      <w:r w:rsidR="00DA119A">
        <w:rPr>
          <w:rFonts w:ascii="Arial" w:hAnsi="Arial" w:cs="Arial"/>
        </w:rPr>
        <w:t xml:space="preserve">The assessment </w:t>
      </w:r>
      <w:r w:rsidR="00DA119A" w:rsidRPr="009B495A">
        <w:rPr>
          <w:rFonts w:ascii="Arial" w:hAnsi="Arial" w:cs="Arial"/>
        </w:rPr>
        <w:t>will</w:t>
      </w:r>
      <w:r w:rsidR="00B626DC">
        <w:rPr>
          <w:rFonts w:ascii="Arial" w:hAnsi="Arial" w:cs="Arial"/>
        </w:rPr>
        <w:t xml:space="preserve"> also</w:t>
      </w:r>
      <w:r w:rsidR="00DA119A" w:rsidRPr="009B495A">
        <w:rPr>
          <w:rFonts w:ascii="Arial" w:hAnsi="Arial" w:cs="Arial"/>
        </w:rPr>
        <w:t xml:space="preserve"> encompass a detailed justification of the privacy guarantees offered by differential privacy mechanisms, where applicable. </w:t>
      </w:r>
      <w:r w:rsidR="00D36B1E" w:rsidRPr="00D36B1E">
        <w:rPr>
          <w:rFonts w:ascii="Arial" w:hAnsi="Arial" w:cs="Arial"/>
        </w:rPr>
        <w:t xml:space="preserve">This discussion </w:t>
      </w:r>
      <w:r w:rsidR="00D36B1E">
        <w:rPr>
          <w:rFonts w:ascii="Arial" w:hAnsi="Arial" w:cs="Arial"/>
        </w:rPr>
        <w:t>might</w:t>
      </w:r>
      <w:r w:rsidR="00D36B1E" w:rsidRPr="00D36B1E">
        <w:rPr>
          <w:rFonts w:ascii="Arial" w:hAnsi="Arial" w:cs="Arial"/>
        </w:rPr>
        <w:t xml:space="preserve"> be supplemented with an explanation of the operational parameters of the differential privacy algorithm, including the noise distribution and sensitivity settings, and how these concretely uphold the privacy guarantee</w:t>
      </w:r>
      <w:r w:rsidR="00913C5D">
        <w:rPr>
          <w:rFonts w:ascii="Arial" w:hAnsi="Arial" w:cs="Arial"/>
        </w:rPr>
        <w:t xml:space="preserve"> as provided by the vendors</w:t>
      </w:r>
      <w:r w:rsidR="00D36B1E" w:rsidRPr="00D36B1E">
        <w:rPr>
          <w:rFonts w:ascii="Arial" w:hAnsi="Arial" w:cs="Arial"/>
        </w:rPr>
        <w:t>.</w:t>
      </w:r>
    </w:p>
    <w:p w14:paraId="78325B3B" w14:textId="709F5580" w:rsidR="006E1F1C" w:rsidRDefault="006E1F1C" w:rsidP="00AF0438">
      <w:pPr>
        <w:rPr>
          <w:rFonts w:ascii="Arial" w:hAnsi="Arial" w:cs="Arial"/>
        </w:rPr>
      </w:pPr>
      <w:r>
        <w:rPr>
          <w:rFonts w:ascii="Arial" w:hAnsi="Arial" w:cs="Arial"/>
        </w:rPr>
        <w:t>Further details will be provided in the SAP.</w:t>
      </w:r>
    </w:p>
    <w:p w14:paraId="7841BA8C" w14:textId="0076CC88" w:rsidR="00937469" w:rsidRPr="00910449" w:rsidDel="00570E94" w:rsidRDefault="00937469" w:rsidP="00607236">
      <w:pPr>
        <w:pStyle w:val="berschrift4"/>
        <w:rPr>
          <w:del w:id="159" w:author="Tobias Heidler" w:date="2024-07-09T13:22:00Z" w16du:dateUtc="2024-07-09T11:22:00Z"/>
        </w:rPr>
      </w:pPr>
      <w:bookmarkStart w:id="160" w:name="_Toc152062956"/>
      <w:bookmarkStart w:id="161" w:name="_Toc152063269"/>
      <w:bookmarkStart w:id="162" w:name="_Toc152150512"/>
      <w:bookmarkStart w:id="163" w:name="_Toc158789203"/>
      <w:bookmarkEnd w:id="160"/>
      <w:bookmarkEnd w:id="161"/>
      <w:bookmarkEnd w:id="162"/>
      <w:del w:id="164" w:author="Tobias Heidler" w:date="2024-07-09T13:22:00Z" w16du:dateUtc="2024-07-09T11:22:00Z">
        <w:r w:rsidRPr="00910449" w:rsidDel="00570E94">
          <w:delText xml:space="preserve">Robustness &amp; </w:delText>
        </w:r>
        <w:r w:rsidR="00933441" w:rsidDel="00570E94">
          <w:delText>s</w:delText>
        </w:r>
        <w:r w:rsidR="00933441" w:rsidRPr="00910449" w:rsidDel="00570E94">
          <w:delText>calability</w:delText>
        </w:r>
        <w:bookmarkEnd w:id="163"/>
      </w:del>
    </w:p>
    <w:p w14:paraId="52BF5678" w14:textId="40B48A1F" w:rsidR="009C0BA3" w:rsidDel="00570E94" w:rsidRDefault="009C0BA3" w:rsidP="009C0BA3">
      <w:pPr>
        <w:rPr>
          <w:del w:id="165" w:author="Tobias Heidler" w:date="2024-07-09T13:22:00Z" w16du:dateUtc="2024-07-09T11:22:00Z"/>
          <w:rFonts w:ascii="Arial" w:hAnsi="Arial" w:cs="Arial"/>
        </w:rPr>
      </w:pPr>
      <w:del w:id="166" w:author="Tobias Heidler" w:date="2024-07-09T13:22:00Z" w16du:dateUtc="2024-07-09T11:22:00Z">
        <w:r w:rsidDel="00570E94">
          <w:rPr>
            <w:rFonts w:ascii="Arial" w:hAnsi="Arial" w:cs="Arial"/>
          </w:rPr>
          <w:delText>N</w:delText>
        </w:r>
        <w:r w:rsidRPr="0020253D" w:rsidDel="00570E94">
          <w:rPr>
            <w:rFonts w:ascii="Arial" w:hAnsi="Arial" w:cs="Arial"/>
          </w:rPr>
          <w:delText>o statistical analysis will be conducted</w:delText>
        </w:r>
        <w:r w:rsidDel="00570E94">
          <w:rPr>
            <w:rFonts w:ascii="Arial" w:hAnsi="Arial" w:cs="Arial"/>
          </w:rPr>
          <w:delText xml:space="preserve"> to assess </w:delText>
        </w:r>
        <w:r w:rsidR="007F1D3D" w:rsidRPr="00144A3E" w:rsidDel="00570E94">
          <w:rPr>
            <w:rFonts w:ascii="Arial" w:hAnsi="Arial" w:cs="Arial"/>
            <w:i/>
          </w:rPr>
          <w:delText xml:space="preserve">robustness </w:delText>
        </w:r>
        <w:r w:rsidRPr="00144A3E" w:rsidDel="00570E94">
          <w:rPr>
            <w:rFonts w:ascii="Arial" w:hAnsi="Arial" w:cs="Arial"/>
            <w:i/>
          </w:rPr>
          <w:delText xml:space="preserve">&amp; </w:delText>
        </w:r>
        <w:r w:rsidR="007F1D3D" w:rsidRPr="00144A3E" w:rsidDel="00570E94">
          <w:rPr>
            <w:rFonts w:ascii="Arial" w:hAnsi="Arial" w:cs="Arial"/>
            <w:i/>
          </w:rPr>
          <w:delText>s</w:delText>
        </w:r>
        <w:r w:rsidRPr="00144A3E" w:rsidDel="00570E94">
          <w:rPr>
            <w:rFonts w:ascii="Arial" w:hAnsi="Arial" w:cs="Arial"/>
            <w:i/>
          </w:rPr>
          <w:delText>calability</w:delText>
        </w:r>
        <w:r w:rsidRPr="0020253D" w:rsidDel="00570E94">
          <w:rPr>
            <w:rFonts w:ascii="Arial" w:hAnsi="Arial" w:cs="Arial"/>
          </w:rPr>
          <w:delText>. The data will be presented in a descriptive manner, serving solely for qualitative interpretation</w:delText>
        </w:r>
        <w:r w:rsidDel="00570E94">
          <w:rPr>
            <w:rFonts w:ascii="Arial" w:hAnsi="Arial" w:cs="Arial"/>
          </w:rPr>
          <w:delText xml:space="preserve"> </w:delText>
        </w:r>
        <w:r w:rsidR="00FD28FC" w:rsidDel="00570E94">
          <w:rPr>
            <w:rFonts w:ascii="Arial" w:hAnsi="Arial" w:cs="Arial"/>
          </w:rPr>
          <w:delText xml:space="preserve">of computational resources and the need </w:delText>
        </w:r>
        <w:r w:rsidR="00B63DBB" w:rsidDel="00570E94">
          <w:rPr>
            <w:rFonts w:ascii="Arial" w:hAnsi="Arial" w:cs="Arial"/>
          </w:rPr>
          <w:delText>for manual intervention.</w:delText>
        </w:r>
      </w:del>
    </w:p>
    <w:p w14:paraId="6A7520B6" w14:textId="48E4E3B1" w:rsidR="00044F69" w:rsidDel="00570E94" w:rsidRDefault="007457C2" w:rsidP="00DC4E70">
      <w:pPr>
        <w:rPr>
          <w:del w:id="167" w:author="Tobias Heidler" w:date="2024-07-09T13:22:00Z" w16du:dateUtc="2024-07-09T11:22:00Z"/>
          <w:rFonts w:ascii="Arial" w:hAnsi="Arial" w:cs="Arial"/>
        </w:rPr>
      </w:pPr>
      <w:del w:id="168" w:author="Tobias Heidler" w:date="2024-07-09T13:22:00Z" w16du:dateUtc="2024-07-09T11:22:00Z">
        <w:r w:rsidDel="00570E94">
          <w:rPr>
            <w:rFonts w:ascii="Arial" w:hAnsi="Arial" w:cs="Arial"/>
          </w:rPr>
          <w:delText>C</w:delText>
        </w:r>
        <w:r w:rsidR="00B63DBB" w:rsidDel="00570E94">
          <w:rPr>
            <w:rFonts w:ascii="Arial" w:hAnsi="Arial" w:cs="Arial"/>
          </w:rPr>
          <w:delText>omputational resources that are required during training and synthetization</w:delText>
        </w:r>
        <w:r w:rsidR="00D374B4" w:rsidDel="00570E94">
          <w:rPr>
            <w:rFonts w:ascii="Arial" w:hAnsi="Arial" w:cs="Arial"/>
          </w:rPr>
          <w:delText>, e.g.</w:delText>
        </w:r>
        <w:r w:rsidR="00686290" w:rsidDel="00570E94">
          <w:rPr>
            <w:rFonts w:ascii="Arial" w:hAnsi="Arial" w:cs="Arial"/>
          </w:rPr>
          <w:delText xml:space="preserve"> run-time,</w:delText>
        </w:r>
        <w:r w:rsidR="00B63DBB" w:rsidDel="00570E94">
          <w:rPr>
            <w:rFonts w:ascii="Arial" w:hAnsi="Arial" w:cs="Arial"/>
          </w:rPr>
          <w:delText xml:space="preserve"> </w:delText>
        </w:r>
        <w:r w:rsidR="001E798E" w:rsidRPr="00910449" w:rsidDel="00570E94">
          <w:rPr>
            <w:rFonts w:ascii="Arial" w:hAnsi="Arial" w:cs="Arial"/>
          </w:rPr>
          <w:delText>RAM and CPU usage</w:delText>
        </w:r>
        <w:r w:rsidR="00D374B4" w:rsidDel="00570E94">
          <w:rPr>
            <w:rFonts w:ascii="Arial" w:hAnsi="Arial" w:cs="Arial"/>
          </w:rPr>
          <w:delText>,</w:delText>
        </w:r>
        <w:r w:rsidR="001E798E" w:rsidRPr="00910449" w:rsidDel="00570E94">
          <w:rPr>
            <w:rFonts w:ascii="Arial" w:hAnsi="Arial" w:cs="Arial"/>
          </w:rPr>
          <w:delText xml:space="preserve"> </w:delText>
        </w:r>
        <w:r w:rsidR="007F01FE" w:rsidDel="00570E94">
          <w:rPr>
            <w:rFonts w:ascii="Arial" w:hAnsi="Arial" w:cs="Arial"/>
          </w:rPr>
          <w:delText>are</w:delText>
        </w:r>
        <w:r w:rsidR="00E62FE3" w:rsidRPr="00910449" w:rsidDel="00570E94">
          <w:rPr>
            <w:rFonts w:ascii="Arial" w:hAnsi="Arial" w:cs="Arial"/>
          </w:rPr>
          <w:delText xml:space="preserve"> automatically reported </w:delText>
        </w:r>
        <w:r w:rsidR="00DC4E70" w:rsidRPr="00910449" w:rsidDel="00570E94">
          <w:rPr>
            <w:rFonts w:ascii="Arial" w:hAnsi="Arial" w:cs="Arial"/>
          </w:rPr>
          <w:delText xml:space="preserve">and </w:delText>
        </w:r>
        <w:r w:rsidR="007F01FE" w:rsidDel="00570E94">
          <w:rPr>
            <w:rFonts w:ascii="Arial" w:hAnsi="Arial" w:cs="Arial"/>
          </w:rPr>
          <w:delText>are</w:delText>
        </w:r>
        <w:r w:rsidR="00DC4E70" w:rsidRPr="00910449" w:rsidDel="00570E94">
          <w:rPr>
            <w:rFonts w:ascii="Arial" w:hAnsi="Arial" w:cs="Arial"/>
          </w:rPr>
          <w:delText xml:space="preserve"> provided by each vendor for each </w:delText>
        </w:r>
        <w:r w:rsidR="00044F69" w:rsidDel="00570E94">
          <w:rPr>
            <w:rFonts w:ascii="Arial" w:hAnsi="Arial" w:cs="Arial"/>
          </w:rPr>
          <w:delText>method</w:delText>
        </w:r>
        <w:r w:rsidR="00DC4E70" w:rsidRPr="00910449" w:rsidDel="00570E94">
          <w:rPr>
            <w:rFonts w:ascii="Arial" w:hAnsi="Arial" w:cs="Arial"/>
          </w:rPr>
          <w:delText xml:space="preserve">. </w:delText>
        </w:r>
      </w:del>
    </w:p>
    <w:p w14:paraId="0C9E7D68" w14:textId="1AD4F53D" w:rsidR="00937469" w:rsidDel="00570E94" w:rsidRDefault="00C057A0" w:rsidP="00DC4E70">
      <w:pPr>
        <w:rPr>
          <w:del w:id="169" w:author="Tobias Heidler" w:date="2024-07-09T13:22:00Z" w16du:dateUtc="2024-07-09T11:22:00Z"/>
          <w:rFonts w:ascii="Arial" w:hAnsi="Arial" w:cs="Arial"/>
        </w:rPr>
      </w:pPr>
      <w:del w:id="170" w:author="Tobias Heidler" w:date="2024-07-09T13:22:00Z" w16du:dateUtc="2024-07-09T11:22:00Z">
        <w:r w:rsidRPr="00910449" w:rsidDel="00570E94">
          <w:rPr>
            <w:rFonts w:ascii="Arial" w:hAnsi="Arial" w:cs="Arial"/>
          </w:rPr>
          <w:delText>Every manual intervention that was necessary for training and data synthesis is documented and evaluated.</w:delText>
        </w:r>
        <w:r w:rsidR="0043092B" w:rsidRPr="00910449" w:rsidDel="00570E94">
          <w:rPr>
            <w:rFonts w:ascii="Arial" w:hAnsi="Arial" w:cs="Arial"/>
          </w:rPr>
          <w:delText xml:space="preserve"> This applies in particular to interventions that require domain knowledge about the disease under investigation or that were technically necessary </w:delText>
        </w:r>
        <w:r w:rsidR="00EB3837" w:rsidRPr="00910449" w:rsidDel="00570E94">
          <w:rPr>
            <w:rFonts w:ascii="Arial" w:hAnsi="Arial" w:cs="Arial"/>
          </w:rPr>
          <w:delText>(e.g. to restrict claims after death).</w:delText>
        </w:r>
      </w:del>
    </w:p>
    <w:p w14:paraId="5534E166" w14:textId="10BDA84E" w:rsidR="00312B3A" w:rsidRPr="00FF0878" w:rsidDel="00570E94" w:rsidRDefault="00312B3A" w:rsidP="00312B3A">
      <w:pPr>
        <w:pStyle w:val="berschrift4"/>
        <w:rPr>
          <w:del w:id="171" w:author="Tobias Heidler" w:date="2024-07-09T13:22:00Z" w16du:dateUtc="2024-07-09T11:22:00Z"/>
        </w:rPr>
      </w:pPr>
      <w:bookmarkStart w:id="172" w:name="_Toc158789204"/>
      <w:del w:id="173" w:author="Tobias Heidler" w:date="2024-07-09T13:22:00Z" w16du:dateUtc="2024-07-09T11:22:00Z">
        <w:r w:rsidRPr="00FF0878" w:rsidDel="00570E94">
          <w:delText>Fidelity</w:delText>
        </w:r>
        <w:bookmarkEnd w:id="172"/>
      </w:del>
    </w:p>
    <w:p w14:paraId="68B7F9E4" w14:textId="5BDDF372" w:rsidR="00312B3A" w:rsidRPr="00607236" w:rsidDel="00570E94" w:rsidRDefault="00312B3A" w:rsidP="00312B3A">
      <w:pPr>
        <w:rPr>
          <w:del w:id="174" w:author="Tobias Heidler" w:date="2024-07-09T13:22:00Z" w16du:dateUtc="2024-07-09T11:22:00Z"/>
          <w:rFonts w:ascii="Arial" w:hAnsi="Arial" w:cs="Arial"/>
        </w:rPr>
      </w:pPr>
      <w:del w:id="175" w:author="Tobias Heidler" w:date="2024-07-09T13:22:00Z" w16du:dateUtc="2024-07-09T11:22:00Z">
        <w:r w:rsidDel="00570E94">
          <w:rPr>
            <w:rFonts w:ascii="Arial" w:hAnsi="Arial" w:cs="Arial"/>
          </w:rPr>
          <w:delText xml:space="preserve">The fidelity of the </w:delText>
        </w:r>
        <w:r w:rsidR="009D023F" w:rsidDel="00570E94">
          <w:rPr>
            <w:rFonts w:ascii="Arial" w:hAnsi="Arial" w:cs="Arial"/>
          </w:rPr>
          <w:delText>synthetic data</w:delText>
        </w:r>
        <w:r w:rsidDel="00570E94">
          <w:rPr>
            <w:rFonts w:ascii="Arial" w:hAnsi="Arial" w:cs="Arial"/>
          </w:rPr>
          <w:delText xml:space="preserve"> will be measured against the underlying </w:delText>
        </w:r>
        <w:r w:rsidR="009D023F" w:rsidDel="00570E94">
          <w:rPr>
            <w:rFonts w:ascii="Arial" w:hAnsi="Arial" w:cs="Arial"/>
          </w:rPr>
          <w:delText>original data</w:delText>
        </w:r>
        <w:r w:rsidDel="00570E94">
          <w:rPr>
            <w:rFonts w:ascii="Arial" w:hAnsi="Arial" w:cs="Arial"/>
          </w:rPr>
          <w:delText xml:space="preserve"> to compare against. The evaluation will consists of multiple steps as described in the objectives. Fidelity assessment will utilize a subset of methods described as in</w:delText>
        </w:r>
        <w:r w:rsidR="00DF67C7" w:rsidDel="00570E94">
          <w:rPr>
            <w:rFonts w:ascii="Arial" w:hAnsi="Arial" w:cs="Arial"/>
          </w:rPr>
          <w:delText xml:space="preserve"> </w:delText>
        </w:r>
        <w:r w:rsidR="00DF67C7" w:rsidRPr="00D83B3E" w:rsidDel="00570E94">
          <w:rPr>
            <w:rFonts w:ascii="Arial" w:hAnsi="Arial" w:cs="Arial"/>
            <w:b/>
          </w:rPr>
          <w:delText xml:space="preserve">Section </w:delText>
        </w:r>
        <w:r w:rsidR="00DF67C7" w:rsidRPr="00D83B3E" w:rsidDel="00570E94">
          <w:rPr>
            <w:rFonts w:ascii="Arial" w:hAnsi="Arial" w:cs="Arial"/>
            <w:b/>
            <w:szCs w:val="24"/>
          </w:rPr>
          <w:fldChar w:fldCharType="begin"/>
        </w:r>
        <w:r w:rsidR="00DF67C7" w:rsidRPr="00D83B3E" w:rsidDel="00570E94">
          <w:rPr>
            <w:rFonts w:ascii="Arial" w:hAnsi="Arial" w:cs="Arial"/>
            <w:b/>
            <w:szCs w:val="24"/>
          </w:rPr>
          <w:delInstrText xml:space="preserve"> REF _Ref153536659 \r \h </w:delInstrText>
        </w:r>
        <w:r w:rsidR="00D83B3E" w:rsidRPr="00D83B3E" w:rsidDel="00570E94">
          <w:rPr>
            <w:rFonts w:ascii="Arial" w:hAnsi="Arial" w:cs="Arial"/>
            <w:b/>
            <w:szCs w:val="24"/>
          </w:rPr>
          <w:delInstrText xml:space="preserve"> \* MERGEFORMAT </w:delInstrText>
        </w:r>
        <w:r w:rsidR="00DF67C7" w:rsidRPr="00D83B3E" w:rsidDel="00570E94">
          <w:rPr>
            <w:rFonts w:ascii="Arial" w:hAnsi="Arial" w:cs="Arial"/>
            <w:b/>
            <w:szCs w:val="24"/>
          </w:rPr>
        </w:r>
        <w:r w:rsidR="00DF67C7" w:rsidRPr="00D83B3E" w:rsidDel="00570E94">
          <w:rPr>
            <w:rFonts w:ascii="Arial" w:hAnsi="Arial" w:cs="Arial"/>
            <w:b/>
            <w:szCs w:val="24"/>
          </w:rPr>
          <w:fldChar w:fldCharType="separate"/>
        </w:r>
        <w:r w:rsidR="00DF67C7" w:rsidRPr="00D83B3E" w:rsidDel="00570E94">
          <w:rPr>
            <w:rFonts w:ascii="Arial" w:hAnsi="Arial" w:cs="Arial"/>
            <w:b/>
            <w:szCs w:val="24"/>
          </w:rPr>
          <w:delText>8.2</w:delText>
        </w:r>
        <w:r w:rsidR="00DF67C7" w:rsidRPr="00D83B3E" w:rsidDel="00570E94">
          <w:rPr>
            <w:rFonts w:ascii="Arial" w:hAnsi="Arial" w:cs="Arial"/>
            <w:b/>
            <w:szCs w:val="24"/>
          </w:rPr>
          <w:fldChar w:fldCharType="end"/>
        </w:r>
        <w:r w:rsidR="00DF67C7" w:rsidRPr="00D83B3E" w:rsidDel="00570E94">
          <w:rPr>
            <w:rFonts w:ascii="Arial" w:hAnsi="Arial" w:cs="Arial"/>
            <w:b/>
            <w:szCs w:val="24"/>
          </w:rPr>
          <w:delText xml:space="preserve">, </w:delText>
        </w:r>
        <w:r w:rsidR="00DF67C7" w:rsidRPr="00D83B3E" w:rsidDel="00570E94">
          <w:rPr>
            <w:rFonts w:ascii="Arial" w:hAnsi="Arial" w:cs="Arial"/>
            <w:b/>
            <w:szCs w:val="24"/>
          </w:rPr>
          <w:fldChar w:fldCharType="begin"/>
        </w:r>
        <w:r w:rsidR="00DF67C7" w:rsidRPr="00D83B3E" w:rsidDel="00570E94">
          <w:rPr>
            <w:rFonts w:ascii="Arial" w:hAnsi="Arial" w:cs="Arial"/>
            <w:b/>
            <w:szCs w:val="24"/>
          </w:rPr>
          <w:delInstrText xml:space="preserve"> REF _Ref149816019 \h </w:delInstrText>
        </w:r>
        <w:r w:rsidR="00D83B3E" w:rsidRPr="00D83B3E" w:rsidDel="00570E94">
          <w:rPr>
            <w:rFonts w:ascii="Arial" w:hAnsi="Arial" w:cs="Arial"/>
            <w:b/>
            <w:szCs w:val="24"/>
          </w:rPr>
          <w:delInstrText xml:space="preserve"> \* MERGEFORMAT </w:delInstrText>
        </w:r>
        <w:r w:rsidR="00DF67C7" w:rsidRPr="00D83B3E" w:rsidDel="00570E94">
          <w:rPr>
            <w:rFonts w:ascii="Arial" w:hAnsi="Arial" w:cs="Arial"/>
            <w:b/>
            <w:szCs w:val="24"/>
          </w:rPr>
        </w:r>
        <w:r w:rsidR="00DF67C7" w:rsidRPr="00D83B3E" w:rsidDel="00570E94">
          <w:rPr>
            <w:rFonts w:ascii="Arial" w:hAnsi="Arial" w:cs="Arial"/>
            <w:b/>
            <w:szCs w:val="24"/>
          </w:rPr>
          <w:fldChar w:fldCharType="separate"/>
        </w:r>
        <w:r w:rsidR="00DF67C7" w:rsidRPr="00D83B3E" w:rsidDel="00570E94">
          <w:rPr>
            <w:rFonts w:ascii="Arial" w:hAnsi="Arial" w:cs="Arial"/>
            <w:b/>
            <w:szCs w:val="24"/>
          </w:rPr>
          <w:delText xml:space="preserve">Table </w:delText>
        </w:r>
        <w:r w:rsidR="00DF67C7" w:rsidRPr="00D83B3E" w:rsidDel="00570E94">
          <w:rPr>
            <w:rFonts w:ascii="Arial" w:hAnsi="Arial" w:cs="Arial"/>
            <w:b/>
            <w:noProof/>
            <w:szCs w:val="24"/>
          </w:rPr>
          <w:delText>5</w:delText>
        </w:r>
        <w:r w:rsidR="00DF67C7" w:rsidRPr="00D83B3E" w:rsidDel="00570E94">
          <w:rPr>
            <w:rFonts w:ascii="Arial" w:hAnsi="Arial" w:cs="Arial"/>
            <w:b/>
            <w:szCs w:val="24"/>
          </w:rPr>
          <w:fldChar w:fldCharType="end"/>
        </w:r>
        <w:r w:rsidR="00D83B3E" w:rsidRPr="007E51ED" w:rsidDel="00570E94">
          <w:rPr>
            <w:rFonts w:ascii="Arial" w:hAnsi="Arial" w:cs="Arial"/>
            <w:szCs w:val="24"/>
          </w:rPr>
          <w:delText>,</w:delText>
        </w:r>
        <w:r w:rsidR="00D83B3E" w:rsidDel="00570E94">
          <w:rPr>
            <w:rFonts w:ascii="Arial" w:hAnsi="Arial" w:cs="Arial"/>
          </w:rPr>
          <w:delText xml:space="preserve"> </w:delText>
        </w:r>
        <w:r w:rsidDel="00570E94">
          <w:rPr>
            <w:rFonts w:ascii="Arial" w:hAnsi="Arial" w:cs="Arial"/>
          </w:rPr>
          <w:delText xml:space="preserve">employing a range of methods to evaluate the fidelity of the generated </w:delText>
        </w:r>
        <w:r w:rsidR="009D023F" w:rsidDel="00570E94">
          <w:rPr>
            <w:rFonts w:ascii="Arial" w:hAnsi="Arial" w:cs="Arial"/>
          </w:rPr>
          <w:delText>synthetic data</w:delText>
        </w:r>
        <w:r w:rsidDel="00570E94">
          <w:rPr>
            <w:rFonts w:ascii="Arial" w:hAnsi="Arial" w:cs="Arial"/>
          </w:rPr>
          <w:delText>, further detailed in the SAP.</w:delText>
        </w:r>
      </w:del>
    </w:p>
    <w:p w14:paraId="74FA98FC" w14:textId="49821E32" w:rsidR="00312B3A" w:rsidDel="00570E94" w:rsidRDefault="00312B3A" w:rsidP="00312B3A">
      <w:pPr>
        <w:rPr>
          <w:del w:id="176" w:author="Tobias Heidler" w:date="2024-07-09T13:22:00Z" w16du:dateUtc="2024-07-09T11:22:00Z"/>
          <w:rFonts w:ascii="Arial" w:hAnsi="Arial" w:cs="Arial"/>
        </w:rPr>
      </w:pPr>
      <w:del w:id="177" w:author="Tobias Heidler" w:date="2024-07-09T13:22:00Z" w16du:dateUtc="2024-07-09T11:22:00Z">
        <w:r w:rsidRPr="00607236" w:rsidDel="00570E94">
          <w:rPr>
            <w:rFonts w:ascii="Arial" w:hAnsi="Arial" w:cs="Arial"/>
            <w:b/>
          </w:rPr>
          <w:delText xml:space="preserve">Distributional </w:delText>
        </w:r>
        <w:r w:rsidR="00383524" w:rsidDel="00570E94">
          <w:rPr>
            <w:rFonts w:ascii="Arial" w:hAnsi="Arial" w:cs="Arial"/>
            <w:b/>
          </w:rPr>
          <w:delText>c</w:delText>
        </w:r>
        <w:r w:rsidRPr="00607236" w:rsidDel="00570E94">
          <w:rPr>
            <w:rFonts w:ascii="Arial" w:hAnsi="Arial" w:cs="Arial"/>
            <w:b/>
          </w:rPr>
          <w:delText>loseness</w:delText>
        </w:r>
        <w:r w:rsidRPr="009349B7" w:rsidDel="00570E94">
          <w:rPr>
            <w:rFonts w:ascii="Arial" w:hAnsi="Arial" w:cs="Arial"/>
          </w:rPr>
          <w:delText>:</w:delText>
        </w:r>
      </w:del>
    </w:p>
    <w:p w14:paraId="4CCBF0BC" w14:textId="56F67938" w:rsidR="00312B3A" w:rsidDel="00570E94" w:rsidRDefault="00312B3A" w:rsidP="00312B3A">
      <w:pPr>
        <w:rPr>
          <w:del w:id="178" w:author="Tobias Heidler" w:date="2024-07-09T13:22:00Z" w16du:dateUtc="2024-07-09T11:22:00Z"/>
          <w:rFonts w:ascii="Arial" w:hAnsi="Arial" w:cs="Arial"/>
        </w:rPr>
      </w:pPr>
      <w:del w:id="179" w:author="Tobias Heidler" w:date="2024-07-09T13:22:00Z" w16du:dateUtc="2024-07-09T11:22:00Z">
        <w:r w:rsidRPr="009349B7" w:rsidDel="00570E94">
          <w:rPr>
            <w:rFonts w:ascii="Arial" w:hAnsi="Arial" w:cs="Arial"/>
          </w:rPr>
          <w:delText xml:space="preserve">For each variable, we will assess whether the </w:delText>
        </w:r>
        <w:r w:rsidR="009D023F" w:rsidDel="00570E94">
          <w:rPr>
            <w:rFonts w:ascii="Arial" w:hAnsi="Arial" w:cs="Arial"/>
          </w:rPr>
          <w:delText>synthetic data</w:delText>
        </w:r>
        <w:r w:rsidRPr="009349B7" w:rsidDel="00570E94">
          <w:rPr>
            <w:rFonts w:ascii="Arial" w:hAnsi="Arial" w:cs="Arial"/>
          </w:rPr>
          <w:delText>set replicates the distribution of the corresponding variable in the training dataset.</w:delText>
        </w:r>
        <w:r w:rsidDel="00570E94">
          <w:rPr>
            <w:rFonts w:ascii="Arial" w:hAnsi="Arial" w:cs="Arial"/>
          </w:rPr>
          <w:delText xml:space="preserve"> The distribution will be plotted for visual comparison using </w:delText>
        </w:r>
        <w:r w:rsidRPr="001975DC" w:rsidDel="00570E94">
          <w:rPr>
            <w:rFonts w:ascii="Arial" w:hAnsi="Arial" w:cs="Arial"/>
          </w:rPr>
          <w:delText>histograms and kernel density plots</w:delText>
        </w:r>
        <w:r w:rsidDel="00570E94">
          <w:rPr>
            <w:rFonts w:ascii="Arial" w:hAnsi="Arial" w:cs="Arial"/>
          </w:rPr>
          <w:delText>, where appropriate.</w:delText>
        </w:r>
      </w:del>
    </w:p>
    <w:p w14:paraId="46DF396F" w14:textId="792E0C60" w:rsidR="00312B3A" w:rsidDel="00570E94" w:rsidRDefault="00312B3A" w:rsidP="00312B3A">
      <w:pPr>
        <w:rPr>
          <w:del w:id="180" w:author="Tobias Heidler" w:date="2024-07-09T13:22:00Z" w16du:dateUtc="2024-07-09T11:22:00Z"/>
          <w:rFonts w:ascii="Arial" w:hAnsi="Arial" w:cs="Arial"/>
        </w:rPr>
      </w:pPr>
      <w:del w:id="181" w:author="Tobias Heidler" w:date="2024-07-09T13:22:00Z" w16du:dateUtc="2024-07-09T11:22:00Z">
        <w:r w:rsidRPr="00ED56CD" w:rsidDel="00570E94">
          <w:rPr>
            <w:rFonts w:ascii="Arial" w:hAnsi="Arial" w:cs="Arial"/>
          </w:rPr>
          <w:delText>For continuous variables, mean, median, standard deviation, and interquartile range (IQR) will be computed for both datasets and compared. To assess the statistical differences</w:delText>
        </w:r>
        <w:r w:rsidDel="00570E94">
          <w:rPr>
            <w:rFonts w:ascii="Arial" w:hAnsi="Arial" w:cs="Arial"/>
          </w:rPr>
          <w:delText xml:space="preserve"> in continuous variables</w:delText>
        </w:r>
        <w:r w:rsidRPr="00ED56CD" w:rsidDel="00570E94">
          <w:rPr>
            <w:rFonts w:ascii="Arial" w:hAnsi="Arial" w:cs="Arial"/>
          </w:rPr>
          <w:delText xml:space="preserve"> between the two samples, </w:delText>
        </w:r>
        <w:r w:rsidDel="00570E94">
          <w:rPr>
            <w:rFonts w:ascii="Arial" w:hAnsi="Arial" w:cs="Arial"/>
          </w:rPr>
          <w:delText xml:space="preserve">an appropriate statistical test will be used (e.g. </w:delText>
        </w:r>
        <w:r w:rsidRPr="00ED56CD" w:rsidDel="00570E94">
          <w:rPr>
            <w:rFonts w:ascii="Arial" w:hAnsi="Arial" w:cs="Arial"/>
          </w:rPr>
          <w:delText>Wilcoxon rank-sum</w:delText>
        </w:r>
        <w:r w:rsidDel="00570E94">
          <w:rPr>
            <w:rFonts w:ascii="Arial" w:hAnsi="Arial" w:cs="Arial"/>
          </w:rPr>
          <w:delText>, t-test).</w:delText>
        </w:r>
      </w:del>
    </w:p>
    <w:p w14:paraId="7CAB28B1" w14:textId="4AB0E442" w:rsidR="00312B3A" w:rsidDel="00570E94" w:rsidRDefault="00312B3A" w:rsidP="00312B3A">
      <w:pPr>
        <w:rPr>
          <w:del w:id="182" w:author="Tobias Heidler" w:date="2024-07-09T13:22:00Z" w16du:dateUtc="2024-07-09T11:22:00Z"/>
          <w:rFonts w:ascii="Arial" w:hAnsi="Arial" w:cs="Arial"/>
        </w:rPr>
      </w:pPr>
      <w:del w:id="183" w:author="Tobias Heidler" w:date="2024-07-09T13:22:00Z" w16du:dateUtc="2024-07-09T11:22:00Z">
        <w:r w:rsidDel="00570E94">
          <w:rPr>
            <w:rFonts w:ascii="Arial" w:hAnsi="Arial" w:cs="Arial"/>
          </w:rPr>
          <w:delText>Furthermore, u</w:delText>
        </w:r>
        <w:r w:rsidRPr="00EF03C4" w:rsidDel="00570E94">
          <w:rPr>
            <w:rFonts w:ascii="Arial" w:hAnsi="Arial" w:cs="Arial"/>
          </w:rPr>
          <w:delText>nivariate fidelity tests to assess distributional fit of continuous variables involve</w:delText>
        </w:r>
        <w:r w:rsidDel="00570E94">
          <w:rPr>
            <w:rFonts w:ascii="Arial" w:hAnsi="Arial" w:cs="Arial"/>
          </w:rPr>
          <w:delText xml:space="preserve"> appropriate tests, e.g.</w:delText>
        </w:r>
        <w:r w:rsidRPr="00EF03C4" w:rsidDel="00570E94">
          <w:rPr>
            <w:rFonts w:ascii="Arial" w:hAnsi="Arial" w:cs="Arial"/>
          </w:rPr>
          <w:delText> two-sample Kolmogorov-Smirnov Test, Wasserstein Distances and Jensen-Shannon Divergence.</w:delText>
        </w:r>
        <w:r w:rsidDel="00570E94">
          <w:rPr>
            <w:rFonts w:ascii="Arial" w:hAnsi="Arial" w:cs="Arial"/>
          </w:rPr>
          <w:delText xml:space="preserve"> An assessment of Total Variation Distance (TVD) and/or </w:delText>
        </w:r>
        <w:r w:rsidRPr="003A73FE" w:rsidDel="00570E94">
          <w:rPr>
            <w:rFonts w:ascii="Arial" w:hAnsi="Arial" w:cs="Arial"/>
          </w:rPr>
          <w:delText>Correlation Similarity</w:delText>
        </w:r>
        <w:r w:rsidDel="00570E94">
          <w:rPr>
            <w:rFonts w:ascii="Arial" w:hAnsi="Arial" w:cs="Arial"/>
          </w:rPr>
          <w:delText xml:space="preserve"> to assess the similarity between the synthetic and real data on a scale from 0 (worst) to 1 (best) might be employed.</w:delText>
        </w:r>
      </w:del>
    </w:p>
    <w:p w14:paraId="4D45188B" w14:textId="6A574968" w:rsidR="00312B3A" w:rsidDel="00570E94" w:rsidRDefault="00312B3A" w:rsidP="00312B3A">
      <w:pPr>
        <w:rPr>
          <w:del w:id="184" w:author="Tobias Heidler" w:date="2024-07-09T13:22:00Z" w16du:dateUtc="2024-07-09T11:22:00Z"/>
          <w:rFonts w:ascii="Arial" w:hAnsi="Arial" w:cs="Arial"/>
        </w:rPr>
      </w:pPr>
      <w:del w:id="185" w:author="Tobias Heidler" w:date="2024-07-09T13:22:00Z" w16du:dateUtc="2024-07-09T11:22:00Z">
        <w:r w:rsidDel="00570E94">
          <w:rPr>
            <w:rFonts w:ascii="Arial" w:hAnsi="Arial" w:cs="Arial"/>
          </w:rPr>
          <w:delText xml:space="preserve">Distributions could be further described with </w:delText>
        </w:r>
        <w:r w:rsidRPr="008C706A" w:rsidDel="00570E94">
          <w:rPr>
            <w:rFonts w:ascii="Arial" w:hAnsi="Arial" w:cs="Arial"/>
          </w:rPr>
          <w:delText>estimates of the tail index for heavy-tailed distributions</w:delText>
        </w:r>
        <w:r w:rsidDel="00570E94">
          <w:rPr>
            <w:rFonts w:ascii="Arial" w:hAnsi="Arial" w:cs="Arial"/>
          </w:rPr>
          <w:delText xml:space="preserve"> (e.g. </w:delText>
        </w:r>
        <w:r w:rsidRPr="00EF03C4" w:rsidDel="00570E94">
          <w:rPr>
            <w:rFonts w:ascii="Arial" w:hAnsi="Arial" w:cs="Arial"/>
          </w:rPr>
          <w:delText>Hill's Estimator</w:delText>
        </w:r>
        <w:r w:rsidDel="00570E94">
          <w:rPr>
            <w:rFonts w:ascii="Arial" w:hAnsi="Arial" w:cs="Arial"/>
          </w:rPr>
          <w:delText>) or</w:delText>
        </w:r>
        <w:r w:rsidRPr="00EF03C4" w:rsidDel="00570E94">
          <w:rPr>
            <w:rFonts w:ascii="Arial" w:hAnsi="Arial" w:cs="Arial"/>
          </w:rPr>
          <w:delText xml:space="preserve"> extreme value assessment </w:delText>
        </w:r>
        <w:r w:rsidDel="00570E94">
          <w:rPr>
            <w:rFonts w:ascii="Arial" w:hAnsi="Arial" w:cs="Arial"/>
          </w:rPr>
          <w:delText xml:space="preserve">(e.g. </w:delText>
        </w:r>
        <w:r w:rsidRPr="00EF03C4" w:rsidDel="00570E94">
          <w:rPr>
            <w:rFonts w:ascii="Arial" w:hAnsi="Arial" w:cs="Arial"/>
          </w:rPr>
          <w:delText>Generalized Extreme Value (GEV) Distribution</w:delText>
        </w:r>
        <w:r w:rsidDel="00570E94">
          <w:rPr>
            <w:rFonts w:ascii="Arial" w:hAnsi="Arial" w:cs="Arial"/>
          </w:rPr>
          <w:delText>), as appropriate.</w:delText>
        </w:r>
      </w:del>
    </w:p>
    <w:p w14:paraId="6ECB6B47" w14:textId="655A8A2D" w:rsidR="00312B3A" w:rsidDel="00570E94" w:rsidRDefault="00312B3A" w:rsidP="00312B3A">
      <w:pPr>
        <w:rPr>
          <w:del w:id="186" w:author="Tobias Heidler" w:date="2024-07-09T13:22:00Z" w16du:dateUtc="2024-07-09T11:22:00Z"/>
          <w:rFonts w:ascii="Arial" w:hAnsi="Arial" w:cs="Arial"/>
        </w:rPr>
      </w:pPr>
      <w:del w:id="187" w:author="Tobias Heidler" w:date="2024-07-09T13:22:00Z" w16du:dateUtc="2024-07-09T11:22:00Z">
        <w:r w:rsidRPr="009349B7" w:rsidDel="00570E94">
          <w:rPr>
            <w:rFonts w:ascii="Arial" w:hAnsi="Arial" w:cs="Arial"/>
          </w:rPr>
          <w:delText>For categorical</w:delText>
        </w:r>
        <w:r w:rsidDel="00570E94">
          <w:rPr>
            <w:rFonts w:ascii="Arial" w:hAnsi="Arial" w:cs="Arial"/>
          </w:rPr>
          <w:delText xml:space="preserve"> and dichtomuous</w:delText>
        </w:r>
        <w:r w:rsidRPr="009349B7" w:rsidDel="00570E94">
          <w:rPr>
            <w:rFonts w:ascii="Arial" w:hAnsi="Arial" w:cs="Arial"/>
          </w:rPr>
          <w:delText xml:space="preserve"> variables, </w:delText>
        </w:r>
        <w:r w:rsidDel="00570E94">
          <w:rPr>
            <w:rFonts w:ascii="Arial" w:hAnsi="Arial" w:cs="Arial"/>
          </w:rPr>
          <w:delText>the number and relative frequency will be reported</w:delText>
        </w:r>
        <w:r w:rsidRPr="00F02D6C" w:rsidDel="00570E94">
          <w:rPr>
            <w:rFonts w:ascii="Arial" w:hAnsi="Arial" w:cs="Arial"/>
          </w:rPr>
          <w:delText>. Comparative assessments will be performed using chi-square or Fisher’s exact test, depending on sample size and distribution.</w:delText>
        </w:r>
        <w:r w:rsidDel="00570E94">
          <w:rPr>
            <w:rFonts w:ascii="Arial" w:hAnsi="Arial" w:cs="Arial"/>
          </w:rPr>
          <w:delText xml:space="preserve"> </w:delText>
        </w:r>
        <w:r w:rsidRPr="00E24D4A" w:rsidDel="00570E94">
          <w:rPr>
            <w:rFonts w:ascii="Arial" w:hAnsi="Arial" w:cs="Arial"/>
          </w:rPr>
          <w:delText>Contigency Similarity</w:delText>
        </w:r>
        <w:r w:rsidDel="00570E94">
          <w:rPr>
            <w:rFonts w:ascii="Arial" w:hAnsi="Arial" w:cs="Arial"/>
          </w:rPr>
          <w:delText xml:space="preserve"> might be used to assess the similarity between the synthetic and real data on a scale from 0 (worst) to 1 (best).</w:delText>
        </w:r>
      </w:del>
    </w:p>
    <w:p w14:paraId="0CDF7A62" w14:textId="49FF29A6" w:rsidR="00312B3A" w:rsidDel="00570E94" w:rsidRDefault="00312B3A" w:rsidP="00312B3A">
      <w:pPr>
        <w:rPr>
          <w:del w:id="188" w:author="Tobias Heidler" w:date="2024-07-09T13:22:00Z" w16du:dateUtc="2024-07-09T11:22:00Z"/>
          <w:rFonts w:ascii="Arial" w:hAnsi="Arial" w:cs="Arial"/>
        </w:rPr>
      </w:pPr>
      <w:del w:id="189" w:author="Tobias Heidler" w:date="2024-07-09T13:22:00Z" w16du:dateUtc="2024-07-09T11:22:00Z">
        <w:r w:rsidDel="00570E94">
          <w:rPr>
            <w:rFonts w:ascii="Arial" w:hAnsi="Arial" w:cs="Arial"/>
          </w:rPr>
          <w:delText xml:space="preserve">For each variable, an assessment of bivariate relationship between the real and the </w:delText>
        </w:r>
        <w:r w:rsidR="009D023F" w:rsidDel="00570E94">
          <w:rPr>
            <w:rFonts w:ascii="Arial" w:hAnsi="Arial" w:cs="Arial"/>
          </w:rPr>
          <w:delText>synthetic data</w:delText>
        </w:r>
        <w:r w:rsidDel="00570E94">
          <w:rPr>
            <w:rFonts w:ascii="Arial" w:hAnsi="Arial" w:cs="Arial"/>
          </w:rPr>
          <w:delText xml:space="preserve"> within each table could be provided. The relationship will then </w:delText>
        </w:r>
        <w:r w:rsidRPr="000219D8" w:rsidDel="00570E94">
          <w:rPr>
            <w:rFonts w:ascii="Arial" w:hAnsi="Arial" w:cs="Arial"/>
          </w:rPr>
          <w:delText xml:space="preserve">be plotted for visual comparison using </w:delText>
        </w:r>
        <w:r w:rsidDel="00570E94">
          <w:rPr>
            <w:rFonts w:ascii="Arial" w:hAnsi="Arial" w:cs="Arial"/>
          </w:rPr>
          <w:delText>appropriate</w:delText>
        </w:r>
        <w:r w:rsidRPr="000219D8" w:rsidDel="00570E94">
          <w:rPr>
            <w:rFonts w:ascii="Arial" w:hAnsi="Arial" w:cs="Arial"/>
          </w:rPr>
          <w:delText xml:space="preserve"> plots, and quantified using </w:delText>
        </w:r>
        <w:r w:rsidRPr="00222C43" w:rsidDel="00570E94">
          <w:rPr>
            <w:rFonts w:ascii="Arial" w:hAnsi="Arial" w:cs="Arial"/>
          </w:rPr>
          <w:delText>Spearman's Rank Correlation</w:delText>
        </w:r>
        <w:r w:rsidDel="00570E94">
          <w:rPr>
            <w:rFonts w:ascii="Arial" w:hAnsi="Arial" w:cs="Arial"/>
          </w:rPr>
          <w:delText xml:space="preserve">. </w:delText>
        </w:r>
      </w:del>
    </w:p>
    <w:p w14:paraId="7466B12E" w14:textId="17A411DF" w:rsidR="00312B3A" w:rsidDel="00570E94" w:rsidRDefault="00312B3A" w:rsidP="00312B3A">
      <w:pPr>
        <w:rPr>
          <w:del w:id="190" w:author="Tobias Heidler" w:date="2024-07-09T13:22:00Z" w16du:dateUtc="2024-07-09T11:22:00Z"/>
          <w:rFonts w:ascii="Arial" w:hAnsi="Arial" w:cs="Arial"/>
        </w:rPr>
      </w:pPr>
      <w:del w:id="191" w:author="Tobias Heidler" w:date="2024-07-09T13:22:00Z" w16du:dateUtc="2024-07-09T11:22:00Z">
        <w:r w:rsidRPr="00607236" w:rsidDel="00570E94">
          <w:rPr>
            <w:rFonts w:ascii="Arial" w:hAnsi="Arial" w:cs="Arial"/>
            <w:b/>
            <w:iCs/>
          </w:rPr>
          <w:delText>High-</w:delText>
        </w:r>
        <w:r w:rsidR="00100A23" w:rsidDel="00570E94">
          <w:rPr>
            <w:rFonts w:ascii="Arial" w:hAnsi="Arial" w:cs="Arial"/>
            <w:b/>
            <w:iCs/>
          </w:rPr>
          <w:delText>d</w:delText>
        </w:r>
        <w:r w:rsidR="00100A23" w:rsidRPr="00607236" w:rsidDel="00570E94">
          <w:rPr>
            <w:rFonts w:ascii="Arial" w:hAnsi="Arial" w:cs="Arial"/>
            <w:b/>
            <w:iCs/>
          </w:rPr>
          <w:delText xml:space="preserve">imensional </w:delText>
        </w:r>
        <w:r w:rsidR="00100A23" w:rsidDel="00570E94">
          <w:rPr>
            <w:rFonts w:ascii="Arial" w:hAnsi="Arial" w:cs="Arial"/>
            <w:b/>
            <w:iCs/>
          </w:rPr>
          <w:delText>d</w:delText>
        </w:r>
        <w:r w:rsidRPr="00607236" w:rsidDel="00570E94">
          <w:rPr>
            <w:rFonts w:ascii="Arial" w:hAnsi="Arial" w:cs="Arial"/>
            <w:b/>
            <w:iCs/>
          </w:rPr>
          <w:delText>ependency</w:delText>
        </w:r>
        <w:r w:rsidRPr="009349B7" w:rsidDel="00570E94">
          <w:rPr>
            <w:rFonts w:ascii="Arial" w:hAnsi="Arial" w:cs="Arial"/>
          </w:rPr>
          <w:delText>:</w:delText>
        </w:r>
      </w:del>
    </w:p>
    <w:p w14:paraId="22A818AA" w14:textId="451DDAE5" w:rsidR="00312B3A" w:rsidDel="00570E94" w:rsidRDefault="00312B3A" w:rsidP="00312B3A">
      <w:pPr>
        <w:rPr>
          <w:del w:id="192" w:author="Tobias Heidler" w:date="2024-07-09T13:22:00Z" w16du:dateUtc="2024-07-09T11:22:00Z"/>
          <w:rFonts w:ascii="Arial" w:hAnsi="Arial" w:cs="Arial"/>
        </w:rPr>
      </w:pPr>
      <w:del w:id="193" w:author="Tobias Heidler" w:date="2024-07-09T13:22:00Z" w16du:dateUtc="2024-07-09T11:22:00Z">
        <w:r w:rsidDel="00570E94">
          <w:rPr>
            <w:rFonts w:ascii="Arial" w:hAnsi="Arial" w:cs="Arial"/>
          </w:rPr>
          <w:delText xml:space="preserve">The preservation of multivariate relationship might be assessed visually using dimension reduction methods, e.g. </w:delText>
        </w:r>
        <w:r w:rsidR="00331245" w:rsidDel="00570E94">
          <w:rPr>
            <w:rFonts w:ascii="Arial" w:hAnsi="Arial" w:cs="Arial"/>
          </w:rPr>
          <w:delText>Principal</w:delText>
        </w:r>
        <w:r w:rsidDel="00570E94">
          <w:rPr>
            <w:rFonts w:ascii="Arial" w:hAnsi="Arial" w:cs="Arial"/>
          </w:rPr>
          <w:delText xml:space="preserve"> Component Analysis (PCA), </w:delText>
        </w:r>
        <w:r w:rsidRPr="006547EF" w:rsidDel="00570E94">
          <w:rPr>
            <w:rFonts w:ascii="Arial" w:hAnsi="Arial" w:cs="Arial"/>
          </w:rPr>
          <w:delText>t-Distributed Stochastic Neighbor Embedding</w:delText>
        </w:r>
        <w:r w:rsidDel="00570E94">
          <w:rPr>
            <w:rFonts w:ascii="Arial" w:hAnsi="Arial" w:cs="Arial"/>
          </w:rPr>
          <w:delText xml:space="preserve"> (t-SNE), by plotting the training data against the </w:delText>
        </w:r>
        <w:r w:rsidR="009D023F" w:rsidDel="00570E94">
          <w:rPr>
            <w:rFonts w:ascii="Arial" w:hAnsi="Arial" w:cs="Arial"/>
          </w:rPr>
          <w:delText>synthetic data</w:delText>
        </w:r>
        <w:r w:rsidDel="00570E94">
          <w:rPr>
            <w:rFonts w:ascii="Arial" w:hAnsi="Arial" w:cs="Arial"/>
          </w:rPr>
          <w:delText xml:space="preserve"> and using appropriate metrics to assess the overall distances.</w:delText>
        </w:r>
      </w:del>
    </w:p>
    <w:p w14:paraId="25C6FB6A" w14:textId="35E89DFD" w:rsidR="00312B3A" w:rsidDel="00570E94" w:rsidRDefault="00312B3A" w:rsidP="00312B3A">
      <w:pPr>
        <w:rPr>
          <w:del w:id="194" w:author="Tobias Heidler" w:date="2024-07-09T13:22:00Z" w16du:dateUtc="2024-07-09T11:22:00Z"/>
          <w:rFonts w:ascii="Arial" w:hAnsi="Arial" w:cs="Arial"/>
        </w:rPr>
      </w:pPr>
      <w:del w:id="195" w:author="Tobias Heidler" w:date="2024-07-09T13:22:00Z" w16du:dateUtc="2024-07-09T11:22:00Z">
        <w:r w:rsidRPr="00144A3E" w:rsidDel="00570E94">
          <w:rPr>
            <w:rFonts w:ascii="Arial" w:hAnsi="Arial" w:cs="Arial"/>
            <w:i/>
          </w:rPr>
          <w:delText>High-dimensional dependency</w:delText>
        </w:r>
        <w:r w:rsidDel="00570E94">
          <w:rPr>
            <w:rFonts w:ascii="Arial" w:hAnsi="Arial" w:cs="Arial"/>
          </w:rPr>
          <w:delText xml:space="preserve"> is also assessed using a non-time dependent discriminator model (e.g. XGBoost, Random Forest, Decision Trees) that is trained post-hoc to discriminate between </w:delText>
        </w:r>
        <w:r w:rsidR="006201F0" w:rsidDel="00570E94">
          <w:rPr>
            <w:rFonts w:ascii="Arial" w:hAnsi="Arial" w:cs="Arial"/>
          </w:rPr>
          <w:delText xml:space="preserve">synthetic </w:delText>
        </w:r>
        <w:r w:rsidDel="00570E94">
          <w:rPr>
            <w:rFonts w:ascii="Arial" w:hAnsi="Arial" w:cs="Arial"/>
          </w:rPr>
          <w:delText xml:space="preserve">and </w:delText>
        </w:r>
        <w:r w:rsidR="009D023F" w:rsidDel="00570E94">
          <w:rPr>
            <w:rFonts w:ascii="Arial" w:hAnsi="Arial" w:cs="Arial"/>
          </w:rPr>
          <w:delText>original data</w:delText>
        </w:r>
        <w:r w:rsidDel="00570E94">
          <w:rPr>
            <w:rFonts w:ascii="Arial" w:hAnsi="Arial" w:cs="Arial"/>
          </w:rPr>
          <w:delText xml:space="preserve">. </w:delText>
        </w:r>
        <w:r w:rsidR="005C4093" w:rsidDel="00570E94">
          <w:rPr>
            <w:rFonts w:ascii="Arial" w:hAnsi="Arial" w:cs="Arial"/>
          </w:rPr>
          <w:delText>Ideally</w:delText>
        </w:r>
        <w:r w:rsidDel="00570E94">
          <w:rPr>
            <w:rFonts w:ascii="Arial" w:hAnsi="Arial" w:cs="Arial"/>
          </w:rPr>
          <w:delText xml:space="preserve">, the discriminator should be unable to distinguish between real and </w:delText>
        </w:r>
        <w:r w:rsidR="009D023F" w:rsidDel="00570E94">
          <w:rPr>
            <w:rFonts w:ascii="Arial" w:hAnsi="Arial" w:cs="Arial"/>
          </w:rPr>
          <w:delText>synthetic data</w:delText>
        </w:r>
        <w:r w:rsidDel="00570E94">
          <w:rPr>
            <w:rFonts w:ascii="Arial" w:hAnsi="Arial" w:cs="Arial"/>
          </w:rPr>
          <w:delText xml:space="preserve">. Appropriate metrics (e.g. accuracy, sensitivity, </w:delText>
        </w:r>
        <w:r w:rsidRPr="001E1599" w:rsidDel="00570E94">
          <w:rPr>
            <w:rFonts w:ascii="Arial" w:hAnsi="Arial" w:cs="Arial"/>
          </w:rPr>
          <w:delText>Cohen's kappa</w:delText>
        </w:r>
        <w:r w:rsidDel="00570E94">
          <w:rPr>
            <w:rFonts w:ascii="Arial" w:hAnsi="Arial" w:cs="Arial"/>
          </w:rPr>
          <w:delText xml:space="preserve">) will be used to assess if the classifier was </w:delText>
        </w:r>
        <w:r w:rsidR="000B45DB" w:rsidDel="00570E94">
          <w:rPr>
            <w:rFonts w:ascii="Arial" w:hAnsi="Arial" w:cs="Arial"/>
          </w:rPr>
          <w:delText>(un-)</w:delText>
        </w:r>
        <w:r w:rsidDel="00570E94">
          <w:rPr>
            <w:rFonts w:ascii="Arial" w:hAnsi="Arial" w:cs="Arial"/>
          </w:rPr>
          <w:delText>able to distringuish low to h</w:delText>
        </w:r>
        <w:r w:rsidRPr="0065091B" w:rsidDel="00570E94">
          <w:rPr>
            <w:rFonts w:ascii="Arial" w:hAnsi="Arial" w:cs="Arial"/>
          </w:rPr>
          <w:delText>igh-</w:delText>
        </w:r>
        <w:r w:rsidDel="00570E94">
          <w:rPr>
            <w:rFonts w:ascii="Arial" w:hAnsi="Arial" w:cs="Arial"/>
          </w:rPr>
          <w:delText>d</w:delText>
        </w:r>
        <w:r w:rsidRPr="0065091B" w:rsidDel="00570E94">
          <w:rPr>
            <w:rFonts w:ascii="Arial" w:hAnsi="Arial" w:cs="Arial"/>
          </w:rPr>
          <w:delText>imensional</w:delText>
        </w:r>
        <w:r w:rsidDel="00570E94">
          <w:rPr>
            <w:rFonts w:ascii="Arial" w:hAnsi="Arial" w:cs="Arial"/>
          </w:rPr>
          <w:delText xml:space="preserve"> discrepancies between the </w:delText>
        </w:r>
        <w:r w:rsidR="00446366" w:rsidDel="00570E94">
          <w:rPr>
            <w:rFonts w:ascii="Arial" w:hAnsi="Arial" w:cs="Arial"/>
          </w:rPr>
          <w:delText>o</w:delText>
        </w:r>
        <w:r w:rsidR="003D2A10" w:rsidDel="00570E94">
          <w:rPr>
            <w:rFonts w:ascii="Arial" w:hAnsi="Arial" w:cs="Arial"/>
          </w:rPr>
          <w:delText>riginal</w:delText>
        </w:r>
        <w:r w:rsidDel="00570E94">
          <w:rPr>
            <w:rFonts w:ascii="Arial" w:hAnsi="Arial" w:cs="Arial"/>
          </w:rPr>
          <w:delText xml:space="preserve"> and the </w:delText>
        </w:r>
        <w:r w:rsidR="00446366" w:rsidDel="00570E94">
          <w:rPr>
            <w:rFonts w:ascii="Arial" w:hAnsi="Arial" w:cs="Arial"/>
          </w:rPr>
          <w:delText>s</w:delText>
        </w:r>
        <w:r w:rsidDel="00570E94">
          <w:rPr>
            <w:rFonts w:ascii="Arial" w:hAnsi="Arial" w:cs="Arial"/>
          </w:rPr>
          <w:delText xml:space="preserve">ynthetic data. Methods like </w:delText>
        </w:r>
        <w:r w:rsidRPr="000F632E" w:rsidDel="00570E94">
          <w:rPr>
            <w:rFonts w:ascii="Arial" w:hAnsi="Arial" w:cs="Arial"/>
          </w:rPr>
          <w:delText xml:space="preserve">SHapley Additive exPlanations </w:delText>
        </w:r>
        <w:r w:rsidDel="00570E94">
          <w:rPr>
            <w:rFonts w:ascii="Arial" w:hAnsi="Arial" w:cs="Arial"/>
          </w:rPr>
          <w:delText>(SHAP) might be employed to i</w:delText>
        </w:r>
        <w:r w:rsidRPr="0004477D" w:rsidDel="00570E94">
          <w:rPr>
            <w:rFonts w:ascii="Arial" w:hAnsi="Arial" w:cs="Arial"/>
          </w:rPr>
          <w:delText>dentify</w:delText>
        </w:r>
        <w:r w:rsidDel="00570E94">
          <w:rPr>
            <w:rFonts w:ascii="Arial" w:hAnsi="Arial" w:cs="Arial"/>
          </w:rPr>
          <w:delText xml:space="preserve"> and explain</w:delText>
        </w:r>
        <w:r w:rsidRPr="0004477D" w:rsidDel="00570E94">
          <w:rPr>
            <w:rFonts w:ascii="Arial" w:hAnsi="Arial" w:cs="Arial"/>
          </w:rPr>
          <w:delText xml:space="preserve"> important features that the model relies on to differentiate between </w:delText>
        </w:r>
        <w:r w:rsidR="00B93F70" w:rsidDel="00570E94">
          <w:rPr>
            <w:rFonts w:ascii="Arial" w:hAnsi="Arial" w:cs="Arial"/>
          </w:rPr>
          <w:delText>original</w:delText>
        </w:r>
        <w:r w:rsidR="00B93F70" w:rsidRPr="0004477D" w:rsidDel="00570E94">
          <w:rPr>
            <w:rFonts w:ascii="Arial" w:hAnsi="Arial" w:cs="Arial"/>
          </w:rPr>
          <w:delText xml:space="preserve"> </w:delText>
        </w:r>
        <w:r w:rsidRPr="0004477D" w:rsidDel="00570E94">
          <w:rPr>
            <w:rFonts w:ascii="Arial" w:hAnsi="Arial" w:cs="Arial"/>
          </w:rPr>
          <w:delText xml:space="preserve">and </w:delText>
        </w:r>
        <w:r w:rsidR="009D023F" w:rsidDel="00570E94">
          <w:rPr>
            <w:rFonts w:ascii="Arial" w:hAnsi="Arial" w:cs="Arial"/>
          </w:rPr>
          <w:delText>synthetic data</w:delText>
        </w:r>
        <w:r w:rsidRPr="0004477D" w:rsidDel="00570E94">
          <w:rPr>
            <w:rFonts w:ascii="Arial" w:hAnsi="Arial" w:cs="Arial"/>
          </w:rPr>
          <w:delText>.</w:delText>
        </w:r>
      </w:del>
    </w:p>
    <w:p w14:paraId="5DA7DA30" w14:textId="55923C13" w:rsidR="00312B3A" w:rsidDel="00570E94" w:rsidRDefault="00312B3A" w:rsidP="00312B3A">
      <w:pPr>
        <w:rPr>
          <w:del w:id="196" w:author="Tobias Heidler" w:date="2024-07-09T13:22:00Z" w16du:dateUtc="2024-07-09T11:22:00Z"/>
          <w:rFonts w:ascii="Arial" w:hAnsi="Arial" w:cs="Arial"/>
        </w:rPr>
      </w:pPr>
      <w:del w:id="197" w:author="Tobias Heidler" w:date="2024-07-09T13:22:00Z" w16du:dateUtc="2024-07-09T11:22:00Z">
        <w:r w:rsidRPr="006D3439" w:rsidDel="00570E94">
          <w:rPr>
            <w:rFonts w:ascii="Arial" w:hAnsi="Arial" w:cs="Arial"/>
            <w:b/>
            <w:iCs/>
          </w:rPr>
          <w:delText xml:space="preserve">Temporal </w:delText>
        </w:r>
        <w:r w:rsidR="002813AA" w:rsidDel="00570E94">
          <w:rPr>
            <w:rFonts w:ascii="Arial" w:hAnsi="Arial" w:cs="Arial"/>
            <w:b/>
            <w:iCs/>
          </w:rPr>
          <w:delText>c</w:delText>
        </w:r>
        <w:r w:rsidRPr="006C6AF3" w:rsidDel="00570E94">
          <w:rPr>
            <w:rFonts w:ascii="Arial" w:hAnsi="Arial" w:cs="Arial"/>
            <w:b/>
            <w:iCs/>
          </w:rPr>
          <w:delText>onsistency</w:delText>
        </w:r>
        <w:r w:rsidRPr="009349B7" w:rsidDel="00570E94">
          <w:rPr>
            <w:rFonts w:ascii="Arial" w:hAnsi="Arial" w:cs="Arial"/>
          </w:rPr>
          <w:delText>:</w:delText>
        </w:r>
      </w:del>
    </w:p>
    <w:p w14:paraId="0B6A449F" w14:textId="2339DAC3" w:rsidR="00312B3A" w:rsidDel="00570E94" w:rsidRDefault="00312B3A" w:rsidP="00312B3A">
      <w:pPr>
        <w:rPr>
          <w:del w:id="198" w:author="Tobias Heidler" w:date="2024-07-09T13:22:00Z" w16du:dateUtc="2024-07-09T11:22:00Z"/>
          <w:rFonts w:ascii="Arial" w:hAnsi="Arial" w:cs="Arial"/>
        </w:rPr>
      </w:pPr>
      <w:del w:id="199" w:author="Tobias Heidler" w:date="2024-07-09T13:22:00Z" w16du:dateUtc="2024-07-09T11:22:00Z">
        <w:r w:rsidRPr="009349B7" w:rsidDel="00570E94">
          <w:rPr>
            <w:rFonts w:ascii="Arial" w:hAnsi="Arial" w:cs="Arial"/>
          </w:rPr>
          <w:delText>For each variable</w:delText>
        </w:r>
        <w:r w:rsidDel="00570E94">
          <w:rPr>
            <w:rFonts w:ascii="Arial" w:hAnsi="Arial" w:cs="Arial"/>
          </w:rPr>
          <w:delText xml:space="preserve"> at each timepoint</w:delText>
        </w:r>
        <w:r w:rsidRPr="009349B7" w:rsidDel="00570E94">
          <w:rPr>
            <w:rFonts w:ascii="Arial" w:hAnsi="Arial" w:cs="Arial"/>
          </w:rPr>
          <w:delText xml:space="preserve">, we </w:delText>
        </w:r>
        <w:r w:rsidDel="00570E94">
          <w:rPr>
            <w:rFonts w:ascii="Arial" w:hAnsi="Arial" w:cs="Arial"/>
          </w:rPr>
          <w:delText>might</w:delText>
        </w:r>
        <w:r w:rsidRPr="009349B7" w:rsidDel="00570E94">
          <w:rPr>
            <w:rFonts w:ascii="Arial" w:hAnsi="Arial" w:cs="Arial"/>
          </w:rPr>
          <w:delText xml:space="preserve"> assess whether the </w:delText>
        </w:r>
        <w:r w:rsidR="009D023F" w:rsidDel="00570E94">
          <w:rPr>
            <w:rFonts w:ascii="Arial" w:hAnsi="Arial" w:cs="Arial"/>
          </w:rPr>
          <w:delText>synthetic data</w:delText>
        </w:r>
        <w:r w:rsidRPr="009349B7" w:rsidDel="00570E94">
          <w:rPr>
            <w:rFonts w:ascii="Arial" w:hAnsi="Arial" w:cs="Arial"/>
          </w:rPr>
          <w:delText>set replicates the distribution of the corresponding variable</w:delText>
        </w:r>
        <w:r w:rsidDel="00570E94">
          <w:rPr>
            <w:rFonts w:ascii="Arial" w:hAnsi="Arial" w:cs="Arial"/>
          </w:rPr>
          <w:delText xml:space="preserve"> </w:delText>
        </w:r>
        <w:r w:rsidRPr="009349B7" w:rsidDel="00570E94">
          <w:rPr>
            <w:rFonts w:ascii="Arial" w:hAnsi="Arial" w:cs="Arial"/>
          </w:rPr>
          <w:delText>in the training dataset</w:delText>
        </w:r>
        <w:r w:rsidDel="00570E94">
          <w:rPr>
            <w:rFonts w:ascii="Arial" w:hAnsi="Arial" w:cs="Arial"/>
          </w:rPr>
          <w:delText xml:space="preserve"> throughout real and synthetic patient trajectories. </w:delText>
        </w:r>
        <w:r w:rsidRPr="00E50A88" w:rsidDel="00570E94">
          <w:rPr>
            <w:rFonts w:ascii="Arial" w:hAnsi="Arial" w:cs="Arial"/>
          </w:rPr>
          <w:delText xml:space="preserve">Pearson pairwise correlation (PPC) </w:delText>
        </w:r>
        <w:r w:rsidDel="00570E94">
          <w:rPr>
            <w:rFonts w:ascii="Arial" w:hAnsi="Arial" w:cs="Arial"/>
          </w:rPr>
          <w:delText xml:space="preserve">will be used to quantify this association </w:delText>
        </w:r>
        <w:r w:rsidRPr="00E50A88" w:rsidDel="00570E94">
          <w:rPr>
            <w:rFonts w:ascii="Arial" w:hAnsi="Arial" w:cs="Arial"/>
          </w:rPr>
          <w:delText>between continuous-valued</w:delText>
        </w:r>
        <w:r w:rsidDel="00570E94">
          <w:rPr>
            <w:rFonts w:ascii="Arial" w:hAnsi="Arial" w:cs="Arial"/>
          </w:rPr>
          <w:delText xml:space="preserve"> </w:delText>
        </w:r>
        <w:r w:rsidRPr="00E50A88" w:rsidDel="00570E94">
          <w:rPr>
            <w:rFonts w:ascii="Arial" w:hAnsi="Arial" w:cs="Arial"/>
          </w:rPr>
          <w:delText>and discrete-valued time series</w:delText>
        </w:r>
        <w:r w:rsidR="00A56BA5" w:rsidDel="00570E94">
          <w:rPr>
            <w:rFonts w:ascii="Arial" w:hAnsi="Arial" w:cs="Arial"/>
          </w:rPr>
          <w:delText>.</w:delText>
        </w:r>
      </w:del>
    </w:p>
    <w:p w14:paraId="5319C2F7" w14:textId="105B41AB" w:rsidR="00312B3A" w:rsidDel="00570E94" w:rsidRDefault="00312B3A" w:rsidP="00AC54A6">
      <w:pPr>
        <w:pStyle w:val="heading2text"/>
        <w:spacing w:after="0"/>
        <w:ind w:left="0"/>
        <w:rPr>
          <w:del w:id="200" w:author="Tobias Heidler" w:date="2024-07-09T13:22:00Z" w16du:dateUtc="2024-07-09T11:22:00Z"/>
          <w:rFonts w:ascii="Arial" w:hAnsi="Arial" w:cs="Arial"/>
        </w:rPr>
      </w:pPr>
      <w:del w:id="201" w:author="Tobias Heidler" w:date="2024-07-09T13:22:00Z" w16du:dateUtc="2024-07-09T11:22:00Z">
        <w:r w:rsidDel="00570E94">
          <w:rPr>
            <w:rFonts w:ascii="Arial" w:hAnsi="Arial" w:cs="Arial"/>
          </w:rPr>
          <w:delText>A time-dependent, patient level</w:delText>
        </w:r>
        <w:r w:rsidRPr="00864096" w:rsidDel="00570E94">
          <w:rPr>
            <w:rFonts w:ascii="Arial" w:hAnsi="Arial" w:cs="Arial"/>
          </w:rPr>
          <w:delText xml:space="preserve"> discriminator model</w:delText>
        </w:r>
        <w:r w:rsidDel="00570E94">
          <w:rPr>
            <w:rFonts w:ascii="Arial" w:hAnsi="Arial" w:cs="Arial"/>
          </w:rPr>
          <w:delText xml:space="preserve"> (e.g. LSTM RNN) </w:delText>
        </w:r>
        <w:r w:rsidRPr="00864096" w:rsidDel="00570E94">
          <w:rPr>
            <w:rFonts w:ascii="Arial" w:hAnsi="Arial" w:cs="Arial"/>
          </w:rPr>
          <w:delText xml:space="preserve">that is trained post-hoc to discriminate between </w:delText>
        </w:r>
        <w:r w:rsidR="0015132B" w:rsidDel="00570E94">
          <w:rPr>
            <w:rFonts w:ascii="Arial" w:hAnsi="Arial" w:cs="Arial"/>
          </w:rPr>
          <w:delText>s</w:delText>
        </w:r>
        <w:r w:rsidR="0015132B" w:rsidRPr="00864096" w:rsidDel="00570E94">
          <w:rPr>
            <w:rFonts w:ascii="Arial" w:hAnsi="Arial" w:cs="Arial"/>
          </w:rPr>
          <w:delText xml:space="preserve">ynthetic </w:delText>
        </w:r>
        <w:r w:rsidRPr="00864096" w:rsidDel="00570E94">
          <w:rPr>
            <w:rFonts w:ascii="Arial" w:hAnsi="Arial" w:cs="Arial"/>
          </w:rPr>
          <w:delText xml:space="preserve">and </w:delText>
        </w:r>
        <w:r w:rsidR="009D023F" w:rsidDel="00570E94">
          <w:rPr>
            <w:rFonts w:ascii="Arial" w:hAnsi="Arial" w:cs="Arial"/>
          </w:rPr>
          <w:delText>original data</w:delText>
        </w:r>
        <w:r w:rsidDel="00570E94">
          <w:rPr>
            <w:rFonts w:ascii="Arial" w:hAnsi="Arial" w:cs="Arial"/>
          </w:rPr>
          <w:delText xml:space="preserve"> might be used to assess </w:delText>
        </w:r>
        <w:r w:rsidR="00FC06B1" w:rsidDel="00570E94">
          <w:rPr>
            <w:rFonts w:ascii="Arial" w:hAnsi="Arial" w:cs="Arial"/>
            <w:i/>
          </w:rPr>
          <w:delText>t</w:delText>
        </w:r>
        <w:r w:rsidR="00FC06B1" w:rsidRPr="00607236" w:rsidDel="00570E94">
          <w:rPr>
            <w:rFonts w:ascii="Arial" w:hAnsi="Arial" w:cs="Arial"/>
            <w:i/>
          </w:rPr>
          <w:delText xml:space="preserve">emporal </w:delText>
        </w:r>
        <w:r w:rsidR="00FC06B1" w:rsidDel="00570E94">
          <w:rPr>
            <w:rFonts w:ascii="Arial" w:hAnsi="Arial" w:cs="Arial"/>
            <w:i/>
          </w:rPr>
          <w:delText>d</w:delText>
        </w:r>
        <w:r w:rsidRPr="00607236" w:rsidDel="00570E94">
          <w:rPr>
            <w:rFonts w:ascii="Arial" w:hAnsi="Arial" w:cs="Arial"/>
            <w:i/>
          </w:rPr>
          <w:delText>ependency</w:delText>
        </w:r>
        <w:r w:rsidDel="00570E94">
          <w:rPr>
            <w:rFonts w:ascii="Arial" w:hAnsi="Arial" w:cs="Arial"/>
          </w:rPr>
          <w:delText xml:space="preserve">. </w:delText>
        </w:r>
        <w:r w:rsidR="00CD7B9F" w:rsidDel="00570E94">
          <w:rPr>
            <w:rFonts w:ascii="Arial" w:hAnsi="Arial" w:cs="Arial"/>
          </w:rPr>
          <w:delText>Ideally</w:delText>
        </w:r>
        <w:r w:rsidDel="00570E94">
          <w:rPr>
            <w:rFonts w:ascii="Arial" w:hAnsi="Arial" w:cs="Arial"/>
          </w:rPr>
          <w:delText>, the discriminator should be unable to distinguish between real and synthetic patients.</w:delText>
        </w:r>
        <w:r w:rsidRPr="009932E4" w:rsidDel="00570E94">
          <w:rPr>
            <w:rFonts w:ascii="Arial" w:hAnsi="Arial" w:cs="Arial"/>
          </w:rPr>
          <w:delText xml:space="preserve"> </w:delText>
        </w:r>
        <w:r w:rsidDel="00570E94">
          <w:rPr>
            <w:rFonts w:ascii="Arial" w:hAnsi="Arial" w:cs="Arial"/>
          </w:rPr>
          <w:delText xml:space="preserve">Appropriate metrics (e.g. </w:delText>
        </w:r>
        <w:r w:rsidRPr="00D52304" w:rsidDel="00570E94">
          <w:rPr>
            <w:rFonts w:ascii="Arial" w:hAnsi="Arial" w:cs="Arial"/>
          </w:rPr>
          <w:delText xml:space="preserve">accuracy, sensitivity, </w:delText>
        </w:r>
        <w:r w:rsidRPr="001E1599" w:rsidDel="00570E94">
          <w:rPr>
            <w:rFonts w:ascii="Arial" w:hAnsi="Arial" w:cs="Arial"/>
          </w:rPr>
          <w:delText>Cohen's kappa</w:delText>
        </w:r>
        <w:r w:rsidDel="00570E94">
          <w:rPr>
            <w:rFonts w:ascii="Arial" w:hAnsi="Arial" w:cs="Arial"/>
          </w:rPr>
          <w:delText xml:space="preserve">) </w:delText>
        </w:r>
        <w:r w:rsidRPr="009932E4" w:rsidDel="00570E94">
          <w:rPr>
            <w:rFonts w:ascii="Arial" w:hAnsi="Arial" w:cs="Arial"/>
          </w:rPr>
          <w:delText>will be used to assess if the classifier was able to dis</w:delText>
        </w:r>
        <w:r w:rsidR="00A56BA5" w:rsidDel="00570E94">
          <w:rPr>
            <w:rFonts w:ascii="Arial" w:hAnsi="Arial" w:cs="Arial"/>
          </w:rPr>
          <w:delText>t</w:delText>
        </w:r>
        <w:r w:rsidRPr="009932E4" w:rsidDel="00570E94">
          <w:rPr>
            <w:rFonts w:ascii="Arial" w:hAnsi="Arial" w:cs="Arial"/>
          </w:rPr>
          <w:delText>inguish discrepancies between the real and the synthetic</w:delText>
        </w:r>
        <w:r w:rsidDel="00570E94">
          <w:rPr>
            <w:rFonts w:ascii="Arial" w:hAnsi="Arial" w:cs="Arial"/>
          </w:rPr>
          <w:delText xml:space="preserve"> </w:delText>
        </w:r>
        <w:r w:rsidR="00437046" w:rsidDel="00570E94">
          <w:rPr>
            <w:rFonts w:ascii="Arial" w:hAnsi="Arial" w:cs="Arial"/>
          </w:rPr>
          <w:delText>subjects</w:delText>
        </w:r>
        <w:r w:rsidDel="00570E94">
          <w:rPr>
            <w:rFonts w:ascii="Arial" w:hAnsi="Arial" w:cs="Arial"/>
          </w:rPr>
          <w:delText>.</w:delText>
        </w:r>
      </w:del>
    </w:p>
    <w:p w14:paraId="6BE25724" w14:textId="70BC4856" w:rsidR="00483AF5" w:rsidDel="00570E94" w:rsidRDefault="00483AF5" w:rsidP="00483AF5">
      <w:pPr>
        <w:pStyle w:val="berschrift3"/>
        <w:spacing w:before="240" w:after="240"/>
        <w:rPr>
          <w:del w:id="202" w:author="Tobias Heidler" w:date="2024-07-09T13:22:00Z" w16du:dateUtc="2024-07-09T11:22:00Z"/>
          <w:rFonts w:ascii="Arial" w:hAnsi="Arial" w:cs="Arial"/>
        </w:rPr>
      </w:pPr>
      <w:bookmarkStart w:id="203" w:name="_Toc152062958"/>
      <w:bookmarkStart w:id="204" w:name="_Toc152063271"/>
      <w:bookmarkStart w:id="205" w:name="_Toc152063031"/>
      <w:bookmarkStart w:id="206" w:name="_Toc152063344"/>
      <w:bookmarkStart w:id="207" w:name="_Toc152150586"/>
      <w:bookmarkStart w:id="208" w:name="_Toc152063032"/>
      <w:bookmarkStart w:id="209" w:name="_Toc152063345"/>
      <w:bookmarkStart w:id="210" w:name="_Toc152150587"/>
      <w:bookmarkStart w:id="211" w:name="_Toc152063033"/>
      <w:bookmarkStart w:id="212" w:name="_Toc152063346"/>
      <w:bookmarkStart w:id="213" w:name="_Toc152150588"/>
      <w:bookmarkStart w:id="214" w:name="_Toc152063034"/>
      <w:bookmarkStart w:id="215" w:name="_Toc152063347"/>
      <w:bookmarkStart w:id="216" w:name="_Toc152150589"/>
      <w:bookmarkStart w:id="217" w:name="_Toc152063043"/>
      <w:bookmarkStart w:id="218" w:name="_Toc152063356"/>
      <w:bookmarkStart w:id="219" w:name="_Toc152150598"/>
      <w:bookmarkStart w:id="220" w:name="_Toc152063047"/>
      <w:bookmarkStart w:id="221" w:name="_Toc152063360"/>
      <w:bookmarkStart w:id="222" w:name="_Toc152150602"/>
      <w:bookmarkStart w:id="223" w:name="_Toc152063051"/>
      <w:bookmarkStart w:id="224" w:name="_Toc152063364"/>
      <w:bookmarkStart w:id="225" w:name="_Toc152150606"/>
      <w:bookmarkStart w:id="226" w:name="_Toc152063055"/>
      <w:bookmarkStart w:id="227" w:name="_Toc152063368"/>
      <w:bookmarkStart w:id="228" w:name="_Toc152150610"/>
      <w:bookmarkStart w:id="229" w:name="_Toc152063059"/>
      <w:bookmarkStart w:id="230" w:name="_Toc152063372"/>
      <w:bookmarkStart w:id="231" w:name="_Toc152150614"/>
      <w:bookmarkStart w:id="232" w:name="_Toc152063067"/>
      <w:bookmarkStart w:id="233" w:name="_Toc152063380"/>
      <w:bookmarkStart w:id="234" w:name="_Toc152150622"/>
      <w:bookmarkStart w:id="235" w:name="_Toc152063075"/>
      <w:bookmarkStart w:id="236" w:name="_Toc152063388"/>
      <w:bookmarkStart w:id="237" w:name="_Toc152150630"/>
      <w:bookmarkStart w:id="238" w:name="_Toc152063083"/>
      <w:bookmarkStart w:id="239" w:name="_Toc152063396"/>
      <w:bookmarkStart w:id="240" w:name="_Toc152150638"/>
      <w:bookmarkStart w:id="241" w:name="_Toc152063091"/>
      <w:bookmarkStart w:id="242" w:name="_Toc152063404"/>
      <w:bookmarkStart w:id="243" w:name="_Toc152150646"/>
      <w:bookmarkStart w:id="244" w:name="_Toc152063092"/>
      <w:bookmarkStart w:id="245" w:name="_Toc152063405"/>
      <w:bookmarkStart w:id="246" w:name="_Toc152150647"/>
      <w:bookmarkStart w:id="247" w:name="_Toc152063093"/>
      <w:bookmarkStart w:id="248" w:name="_Toc152063406"/>
      <w:bookmarkStart w:id="249" w:name="_Toc152150648"/>
      <w:bookmarkStart w:id="250" w:name="_Toc152063094"/>
      <w:bookmarkStart w:id="251" w:name="_Toc152063407"/>
      <w:bookmarkStart w:id="252" w:name="_Toc152150649"/>
      <w:bookmarkStart w:id="253" w:name="_Toc152063095"/>
      <w:bookmarkStart w:id="254" w:name="_Toc152063408"/>
      <w:bookmarkStart w:id="255" w:name="_Toc152150650"/>
      <w:bookmarkStart w:id="256" w:name="_Toc152063108"/>
      <w:bookmarkStart w:id="257" w:name="_Toc152063421"/>
      <w:bookmarkStart w:id="258" w:name="_Toc152150663"/>
      <w:bookmarkStart w:id="259" w:name="_Toc152063112"/>
      <w:bookmarkStart w:id="260" w:name="_Toc152063425"/>
      <w:bookmarkStart w:id="261" w:name="_Toc152150667"/>
      <w:bookmarkStart w:id="262" w:name="_Toc152063120"/>
      <w:bookmarkStart w:id="263" w:name="_Toc152063433"/>
      <w:bookmarkStart w:id="264" w:name="_Toc152150675"/>
      <w:bookmarkStart w:id="265" w:name="_Toc152063124"/>
      <w:bookmarkStart w:id="266" w:name="_Toc152063437"/>
      <w:bookmarkStart w:id="267" w:name="_Toc152150679"/>
      <w:bookmarkStart w:id="268" w:name="_Toc152063132"/>
      <w:bookmarkStart w:id="269" w:name="_Toc152063445"/>
      <w:bookmarkStart w:id="270" w:name="_Toc152150687"/>
      <w:bookmarkStart w:id="271" w:name="_Toc152063140"/>
      <w:bookmarkStart w:id="272" w:name="_Toc152063453"/>
      <w:bookmarkStart w:id="273" w:name="_Toc152150695"/>
      <w:bookmarkStart w:id="274" w:name="_Toc152063141"/>
      <w:bookmarkStart w:id="275" w:name="_Toc152063454"/>
      <w:bookmarkStart w:id="276" w:name="_Toc152150696"/>
      <w:bookmarkStart w:id="277" w:name="_Toc152063142"/>
      <w:bookmarkStart w:id="278" w:name="_Toc152063455"/>
      <w:bookmarkStart w:id="279" w:name="_Toc152150697"/>
      <w:bookmarkStart w:id="280" w:name="_Toc152063143"/>
      <w:bookmarkStart w:id="281" w:name="_Toc152063456"/>
      <w:bookmarkStart w:id="282" w:name="_Toc152150698"/>
      <w:bookmarkStart w:id="283" w:name="_Toc152063144"/>
      <w:bookmarkStart w:id="284" w:name="_Toc152063457"/>
      <w:bookmarkStart w:id="285" w:name="_Toc152150699"/>
      <w:bookmarkStart w:id="286" w:name="_Toc152063145"/>
      <w:bookmarkStart w:id="287" w:name="_Toc152063458"/>
      <w:bookmarkStart w:id="288" w:name="_Toc152150700"/>
      <w:bookmarkStart w:id="289" w:name="_Toc152063146"/>
      <w:bookmarkStart w:id="290" w:name="_Toc152063459"/>
      <w:bookmarkStart w:id="291" w:name="_Toc152150701"/>
      <w:bookmarkStart w:id="292" w:name="_Toc152063147"/>
      <w:bookmarkStart w:id="293" w:name="_Toc152063460"/>
      <w:bookmarkStart w:id="294" w:name="_Toc152150702"/>
      <w:bookmarkStart w:id="295" w:name="_Toc152063148"/>
      <w:bookmarkStart w:id="296" w:name="_Toc152063461"/>
      <w:bookmarkStart w:id="297" w:name="_Toc152150703"/>
      <w:bookmarkStart w:id="298" w:name="_Toc152063149"/>
      <w:bookmarkStart w:id="299" w:name="_Toc152063462"/>
      <w:bookmarkStart w:id="300" w:name="_Toc152150704"/>
      <w:bookmarkStart w:id="301" w:name="_Toc152063150"/>
      <w:bookmarkStart w:id="302" w:name="_Toc152063463"/>
      <w:bookmarkStart w:id="303" w:name="_Toc152150705"/>
      <w:bookmarkStart w:id="304" w:name="_Toc152063151"/>
      <w:bookmarkStart w:id="305" w:name="_Toc152063464"/>
      <w:bookmarkStart w:id="306" w:name="_Toc152150706"/>
      <w:bookmarkStart w:id="307" w:name="_Toc152063152"/>
      <w:bookmarkStart w:id="308" w:name="_Toc152063465"/>
      <w:bookmarkStart w:id="309" w:name="_Toc152150707"/>
      <w:bookmarkStart w:id="310" w:name="_Toc152063153"/>
      <w:bookmarkStart w:id="311" w:name="_Toc152063466"/>
      <w:bookmarkStart w:id="312" w:name="_Toc152150708"/>
      <w:bookmarkStart w:id="313" w:name="_Toc152063154"/>
      <w:bookmarkStart w:id="314" w:name="_Toc152063467"/>
      <w:bookmarkStart w:id="315" w:name="_Toc152150709"/>
      <w:bookmarkStart w:id="316" w:name="_Toc152063155"/>
      <w:bookmarkStart w:id="317" w:name="_Toc152063468"/>
      <w:bookmarkStart w:id="318" w:name="_Toc152150710"/>
      <w:bookmarkStart w:id="319" w:name="_Toc152063156"/>
      <w:bookmarkStart w:id="320" w:name="_Toc152063469"/>
      <w:bookmarkStart w:id="321" w:name="_Toc152150711"/>
      <w:bookmarkStart w:id="322" w:name="_Toc152063157"/>
      <w:bookmarkStart w:id="323" w:name="_Toc152063470"/>
      <w:bookmarkStart w:id="324" w:name="_Toc152150712"/>
      <w:bookmarkStart w:id="325" w:name="_Toc152063158"/>
      <w:bookmarkStart w:id="326" w:name="_Toc152063471"/>
      <w:bookmarkStart w:id="327" w:name="_Toc152150713"/>
      <w:bookmarkStart w:id="328" w:name="_Toc152063159"/>
      <w:bookmarkStart w:id="329" w:name="_Toc152063472"/>
      <w:bookmarkStart w:id="330" w:name="_Toc152150714"/>
      <w:bookmarkStart w:id="331" w:name="_Toc152063160"/>
      <w:bookmarkStart w:id="332" w:name="_Toc152063473"/>
      <w:bookmarkStart w:id="333" w:name="_Toc152150715"/>
      <w:bookmarkStart w:id="334" w:name="_Toc152063161"/>
      <w:bookmarkStart w:id="335" w:name="_Toc152063474"/>
      <w:bookmarkStart w:id="336" w:name="_Toc152150716"/>
      <w:bookmarkStart w:id="337" w:name="_Toc152063162"/>
      <w:bookmarkStart w:id="338" w:name="_Toc152063475"/>
      <w:bookmarkStart w:id="339" w:name="_Toc152150717"/>
      <w:bookmarkStart w:id="340" w:name="_Toc152063163"/>
      <w:bookmarkStart w:id="341" w:name="_Toc152063476"/>
      <w:bookmarkStart w:id="342" w:name="_Toc152150718"/>
      <w:bookmarkStart w:id="343" w:name="_Toc152063164"/>
      <w:bookmarkStart w:id="344" w:name="_Toc152063477"/>
      <w:bookmarkStart w:id="345" w:name="_Toc152150719"/>
      <w:bookmarkStart w:id="346" w:name="_Toc152063165"/>
      <w:bookmarkStart w:id="347" w:name="_Toc152063478"/>
      <w:bookmarkStart w:id="348" w:name="_Toc152150720"/>
      <w:bookmarkStart w:id="349" w:name="_Toc152063166"/>
      <w:bookmarkStart w:id="350" w:name="_Toc152063479"/>
      <w:bookmarkStart w:id="351" w:name="_Toc152150721"/>
      <w:bookmarkStart w:id="352" w:name="_Toc152063167"/>
      <w:bookmarkStart w:id="353" w:name="_Toc152063480"/>
      <w:bookmarkStart w:id="354" w:name="_Toc152150722"/>
      <w:bookmarkStart w:id="355" w:name="_Toc152063168"/>
      <w:bookmarkStart w:id="356" w:name="_Toc152063481"/>
      <w:bookmarkStart w:id="357" w:name="_Toc152150723"/>
      <w:bookmarkStart w:id="358" w:name="_Toc323740018"/>
      <w:bookmarkStart w:id="359" w:name="_Toc323797153"/>
      <w:bookmarkStart w:id="360" w:name="_Toc158789205"/>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del w:id="361" w:author="Tobias Heidler" w:date="2024-07-09T13:22:00Z" w16du:dateUtc="2024-07-09T11:22:00Z">
        <w:r w:rsidRPr="00420D04" w:rsidDel="00570E94">
          <w:rPr>
            <w:rFonts w:ascii="Arial" w:hAnsi="Arial" w:cs="Arial"/>
          </w:rPr>
          <w:delText>Secondary Objective(s):  Calculation of Epidemiological Measure(s) of Interest (e.g.</w:delText>
        </w:r>
        <w:r w:rsidR="000C614E" w:rsidDel="00570E94">
          <w:rPr>
            <w:rFonts w:ascii="Arial" w:hAnsi="Arial" w:cs="Arial"/>
          </w:rPr>
          <w:delText>,</w:delText>
        </w:r>
        <w:r w:rsidRPr="00420D04" w:rsidDel="00570E94">
          <w:rPr>
            <w:rFonts w:ascii="Arial" w:hAnsi="Arial" w:cs="Arial"/>
          </w:rPr>
          <w:delText xml:space="preserve"> hazard ratios, incidence rates, </w:delText>
        </w:r>
        <w:r w:rsidR="00613BFF" w:rsidRPr="0655669C" w:rsidDel="00570E94">
          <w:rPr>
            <w:rFonts w:ascii="Arial" w:hAnsi="Arial" w:cs="Arial"/>
          </w:rPr>
          <w:delText>test/retest reliability)</w:delText>
        </w:r>
        <w:bookmarkEnd w:id="358"/>
        <w:bookmarkEnd w:id="359"/>
        <w:bookmarkEnd w:id="360"/>
      </w:del>
    </w:p>
    <w:p w14:paraId="40CE11E0" w14:textId="2CA7112C" w:rsidR="00312B3A" w:rsidRPr="00F222D7" w:rsidDel="00570E94" w:rsidRDefault="00312B3A" w:rsidP="00312B3A">
      <w:pPr>
        <w:pStyle w:val="berschrift4"/>
        <w:rPr>
          <w:del w:id="362" w:author="Tobias Heidler" w:date="2024-07-09T13:22:00Z" w16du:dateUtc="2024-07-09T11:22:00Z"/>
        </w:rPr>
      </w:pPr>
      <w:bookmarkStart w:id="363" w:name="_Ref151973139"/>
      <w:bookmarkStart w:id="364" w:name="_Toc158789206"/>
      <w:del w:id="365" w:author="Tobias Heidler" w:date="2024-07-09T13:22:00Z" w16du:dateUtc="2024-07-09T11:22:00Z">
        <w:r w:rsidDel="00570E94">
          <w:delText>Utility</w:delText>
        </w:r>
        <w:bookmarkEnd w:id="363"/>
        <w:bookmarkEnd w:id="364"/>
      </w:del>
    </w:p>
    <w:p w14:paraId="77577B70" w14:textId="2086C802" w:rsidR="005259A3" w:rsidRPr="005259A3" w:rsidDel="00570E94" w:rsidRDefault="005259A3" w:rsidP="005259A3">
      <w:pPr>
        <w:rPr>
          <w:del w:id="366" w:author="Tobias Heidler" w:date="2024-07-09T13:22:00Z" w16du:dateUtc="2024-07-09T11:22:00Z"/>
          <w:rFonts w:ascii="Arial" w:hAnsi="Arial" w:cs="Arial"/>
          <w:b/>
        </w:rPr>
      </w:pPr>
      <w:del w:id="367" w:author="Tobias Heidler" w:date="2024-07-09T13:22:00Z" w16du:dateUtc="2024-07-09T11:22:00Z">
        <w:r w:rsidRPr="005259A3" w:rsidDel="00570E94">
          <w:rPr>
            <w:rFonts w:ascii="Arial" w:hAnsi="Arial" w:cs="Arial"/>
            <w:b/>
          </w:rPr>
          <w:delText xml:space="preserve">Analysis and </w:delText>
        </w:r>
        <w:r w:rsidR="003F629D" w:rsidDel="00570E94">
          <w:rPr>
            <w:rFonts w:ascii="Arial" w:hAnsi="Arial" w:cs="Arial"/>
            <w:b/>
          </w:rPr>
          <w:delText>s</w:delText>
        </w:r>
        <w:r w:rsidRPr="005259A3" w:rsidDel="00570E94">
          <w:rPr>
            <w:rFonts w:ascii="Arial" w:hAnsi="Arial" w:cs="Arial"/>
            <w:b/>
          </w:rPr>
          <w:delText xml:space="preserve">cript </w:delText>
        </w:r>
        <w:r w:rsidR="003F629D" w:rsidDel="00570E94">
          <w:rPr>
            <w:rFonts w:ascii="Arial" w:hAnsi="Arial" w:cs="Arial"/>
            <w:b/>
          </w:rPr>
          <w:delText>d</w:delText>
        </w:r>
        <w:r w:rsidRPr="005259A3" w:rsidDel="00570E94">
          <w:rPr>
            <w:rFonts w:ascii="Arial" w:hAnsi="Arial" w:cs="Arial"/>
            <w:b/>
          </w:rPr>
          <w:delText>evelopment</w:delText>
        </w:r>
      </w:del>
    </w:p>
    <w:p w14:paraId="4384B23C" w14:textId="1F4DB678" w:rsidR="00E96520" w:rsidDel="00570E94" w:rsidRDefault="00D112E2" w:rsidP="001731C8">
      <w:pPr>
        <w:rPr>
          <w:del w:id="368" w:author="Tobias Heidler" w:date="2024-07-09T13:22:00Z" w16du:dateUtc="2024-07-09T11:22:00Z"/>
          <w:rFonts w:ascii="Arial" w:hAnsi="Arial" w:cs="Arial"/>
        </w:rPr>
      </w:pPr>
      <w:del w:id="369" w:author="Tobias Heidler" w:date="2024-07-09T13:22:00Z" w16du:dateUtc="2024-07-09T11:22:00Z">
        <w:r w:rsidDel="00570E94">
          <w:rPr>
            <w:rFonts w:ascii="Arial" w:hAnsi="Arial" w:cs="Arial"/>
          </w:rPr>
          <w:delText xml:space="preserve">The </w:delText>
        </w:r>
        <w:r w:rsidR="00FD4A40" w:rsidRPr="00144A3E" w:rsidDel="00570E94">
          <w:rPr>
            <w:rFonts w:ascii="Arial" w:hAnsi="Arial" w:cs="Arial"/>
            <w:i/>
          </w:rPr>
          <w:delText>u</w:delText>
        </w:r>
        <w:r w:rsidR="00742621" w:rsidRPr="00144A3E" w:rsidDel="00570E94">
          <w:rPr>
            <w:rFonts w:ascii="Arial" w:hAnsi="Arial" w:cs="Arial"/>
            <w:i/>
          </w:rPr>
          <w:delText>tility</w:delText>
        </w:r>
        <w:r w:rsidR="00742621" w:rsidDel="00570E94">
          <w:rPr>
            <w:rFonts w:ascii="Arial" w:hAnsi="Arial" w:cs="Arial"/>
          </w:rPr>
          <w:delText xml:space="preserve"> in terms of suitability</w:delText>
        </w:r>
        <w:r w:rsidDel="00570E94">
          <w:rPr>
            <w:rFonts w:ascii="Arial" w:hAnsi="Arial" w:cs="Arial"/>
          </w:rPr>
          <w:delText xml:space="preserve"> for </w:delText>
        </w:r>
        <w:r w:rsidR="00FD4A40" w:rsidDel="00570E94">
          <w:rPr>
            <w:rFonts w:ascii="Arial" w:hAnsi="Arial" w:cs="Arial"/>
            <w:i/>
          </w:rPr>
          <w:delText>a</w:delText>
        </w:r>
        <w:r w:rsidR="005259A3" w:rsidRPr="00742621" w:rsidDel="00570E94">
          <w:rPr>
            <w:rFonts w:ascii="Arial" w:hAnsi="Arial" w:cs="Arial"/>
            <w:i/>
          </w:rPr>
          <w:delText xml:space="preserve">nalysis and </w:delText>
        </w:r>
        <w:r w:rsidR="00FD4A40" w:rsidDel="00570E94">
          <w:rPr>
            <w:rFonts w:ascii="Arial" w:hAnsi="Arial" w:cs="Arial"/>
            <w:i/>
          </w:rPr>
          <w:delText>s</w:delText>
        </w:r>
        <w:r w:rsidR="005259A3" w:rsidRPr="00742621" w:rsidDel="00570E94">
          <w:rPr>
            <w:rFonts w:ascii="Arial" w:hAnsi="Arial" w:cs="Arial"/>
            <w:i/>
          </w:rPr>
          <w:delText xml:space="preserve">cript </w:delText>
        </w:r>
        <w:r w:rsidR="00FD4A40" w:rsidDel="00570E94">
          <w:rPr>
            <w:rFonts w:ascii="Arial" w:hAnsi="Arial" w:cs="Arial"/>
            <w:i/>
          </w:rPr>
          <w:delText>d</w:delText>
        </w:r>
        <w:r w:rsidR="005259A3" w:rsidRPr="00742621" w:rsidDel="00570E94">
          <w:rPr>
            <w:rFonts w:ascii="Arial" w:hAnsi="Arial" w:cs="Arial"/>
            <w:i/>
          </w:rPr>
          <w:delText>evelopment</w:delText>
        </w:r>
        <w:r w:rsidR="005259A3" w:rsidRPr="005259A3" w:rsidDel="00570E94">
          <w:rPr>
            <w:rFonts w:ascii="Arial" w:hAnsi="Arial" w:cs="Arial"/>
          </w:rPr>
          <w:delText xml:space="preserve"> </w:delText>
        </w:r>
        <w:r w:rsidR="00E96520" w:rsidDel="00570E94">
          <w:rPr>
            <w:rFonts w:ascii="Arial" w:hAnsi="Arial" w:cs="Arial"/>
          </w:rPr>
          <w:delText xml:space="preserve">will be evaluated using the </w:delText>
        </w:r>
        <w:r w:rsidR="00E96520" w:rsidRPr="0024551B" w:rsidDel="00570E94">
          <w:rPr>
            <w:rFonts w:ascii="Arial" w:hAnsi="Arial" w:cs="Arial"/>
            <w:i/>
          </w:rPr>
          <w:delText>SLE-Sample</w:delText>
        </w:r>
        <w:r w:rsidR="00E96520" w:rsidDel="00570E94">
          <w:rPr>
            <w:rFonts w:ascii="Arial" w:hAnsi="Arial" w:cs="Arial"/>
          </w:rPr>
          <w:delText xml:space="preserve"> and results </w:delText>
        </w:r>
        <w:r w:rsidR="00E96520" w:rsidRPr="005259A3" w:rsidDel="00570E94">
          <w:rPr>
            <w:rFonts w:ascii="Arial" w:hAnsi="Arial" w:cs="Arial"/>
          </w:rPr>
          <w:delText>of synthetic data</w:delText>
        </w:r>
        <w:r w:rsidR="00E96520" w:rsidDel="00570E94">
          <w:rPr>
            <w:rFonts w:ascii="Arial" w:hAnsi="Arial" w:cs="Arial"/>
          </w:rPr>
          <w:delText xml:space="preserve"> will be compared</w:delText>
        </w:r>
        <w:r w:rsidR="00E96520" w:rsidRPr="005259A3" w:rsidDel="00570E94">
          <w:rPr>
            <w:rFonts w:ascii="Arial" w:hAnsi="Arial" w:cs="Arial"/>
          </w:rPr>
          <w:delText xml:space="preserve"> against original data.</w:delText>
        </w:r>
      </w:del>
    </w:p>
    <w:p w14:paraId="48524B0A" w14:textId="4CEC99C1" w:rsidR="00F67457" w:rsidDel="00570E94" w:rsidRDefault="00A43DA5" w:rsidP="001731C8">
      <w:pPr>
        <w:rPr>
          <w:del w:id="370" w:author="Tobias Heidler" w:date="2024-07-09T13:22:00Z" w16du:dateUtc="2024-07-09T11:22:00Z"/>
          <w:rFonts w:ascii="Arial" w:hAnsi="Arial" w:cs="Arial"/>
        </w:rPr>
      </w:pPr>
      <w:del w:id="371" w:author="Tobias Heidler" w:date="2024-07-09T13:22:00Z" w16du:dateUtc="2024-07-09T11:22:00Z">
        <w:r w:rsidDel="00570E94">
          <w:rPr>
            <w:rFonts w:ascii="Arial" w:hAnsi="Arial" w:cs="Arial"/>
          </w:rPr>
          <w:delText>There are</w:delText>
        </w:r>
        <w:r w:rsidR="004D7DE7" w:rsidRPr="004D7DE7" w:rsidDel="00570E94">
          <w:rPr>
            <w:rFonts w:ascii="Arial" w:hAnsi="Arial" w:cs="Arial"/>
          </w:rPr>
          <w:delText xml:space="preserve"> two critical columns that serve as the primary linkage points between tables in this dataset</w:delText>
        </w:r>
        <w:r w:rsidR="004D7DE7" w:rsidDel="00570E94">
          <w:rPr>
            <w:rFonts w:ascii="Arial" w:hAnsi="Arial" w:cs="Arial"/>
          </w:rPr>
          <w:delText xml:space="preserve"> – the patient identifier (PID) and the case identifier (case_id)</w:delText>
        </w:r>
        <w:r w:rsidR="004D7DE7" w:rsidRPr="004D7DE7" w:rsidDel="00570E94">
          <w:rPr>
            <w:rFonts w:ascii="Arial" w:hAnsi="Arial" w:cs="Arial"/>
          </w:rPr>
          <w:delText>. These columns are essential for establishing accurate and reliable connections across the different data tables, enabling coherent and meaningful data analysis.</w:delText>
        </w:r>
        <w:r w:rsidR="0047186E" w:rsidDel="00570E94">
          <w:rPr>
            <w:rFonts w:ascii="Arial" w:hAnsi="Arial" w:cs="Arial"/>
          </w:rPr>
          <w:delText xml:space="preserve"> </w:delText>
        </w:r>
        <w:r w:rsidR="00C7292E" w:rsidDel="00570E94">
          <w:rPr>
            <w:rFonts w:ascii="Arial" w:hAnsi="Arial" w:cs="Arial"/>
          </w:rPr>
          <w:delText>The number and percentage of table entries that violate uniqueness or</w:delText>
        </w:r>
        <w:r w:rsidR="00552D6C" w:rsidDel="00570E94">
          <w:rPr>
            <w:rFonts w:ascii="Arial" w:hAnsi="Arial" w:cs="Arial"/>
          </w:rPr>
          <w:delText xml:space="preserve"> other</w:delText>
        </w:r>
        <w:r w:rsidR="00C7292E" w:rsidDel="00570E94">
          <w:rPr>
            <w:rFonts w:ascii="Arial" w:hAnsi="Arial" w:cs="Arial"/>
          </w:rPr>
          <w:delText xml:space="preserve"> linkage rules are to be reported.</w:delText>
        </w:r>
      </w:del>
    </w:p>
    <w:p w14:paraId="162BE190" w14:textId="1746865B" w:rsidR="00DC440C" w:rsidDel="00570E94" w:rsidRDefault="00FC3A8A" w:rsidP="001731C8">
      <w:pPr>
        <w:rPr>
          <w:del w:id="372" w:author="Tobias Heidler" w:date="2024-07-09T13:22:00Z" w16du:dateUtc="2024-07-09T11:22:00Z"/>
          <w:rFonts w:ascii="Arial" w:hAnsi="Arial" w:cs="Arial"/>
        </w:rPr>
      </w:pPr>
      <w:del w:id="373" w:author="Tobias Heidler" w:date="2024-07-09T13:22:00Z" w16du:dateUtc="2024-07-09T11:22:00Z">
        <w:r w:rsidDel="00570E94">
          <w:rPr>
            <w:rFonts w:ascii="Arial" w:hAnsi="Arial" w:cs="Arial"/>
          </w:rPr>
          <w:delText xml:space="preserve">Furthermore, claims should generally only occur within insured periods. </w:delText>
        </w:r>
        <w:r w:rsidR="00DC440C" w:rsidDel="00570E94">
          <w:rPr>
            <w:rFonts w:ascii="Arial" w:hAnsi="Arial" w:cs="Arial"/>
          </w:rPr>
          <w:delText>For this purpose the length of continuous insurance</w:delText>
        </w:r>
        <w:r w:rsidR="0096391F" w:rsidDel="00570E94">
          <w:rPr>
            <w:rFonts w:ascii="Arial" w:hAnsi="Arial" w:cs="Arial"/>
          </w:rPr>
          <w:delText xml:space="preserve"> periods</w:delText>
        </w:r>
        <w:r w:rsidR="00E4492A" w:rsidDel="00570E94">
          <w:rPr>
            <w:rFonts w:ascii="Arial" w:hAnsi="Arial" w:cs="Arial"/>
          </w:rPr>
          <w:delText xml:space="preserve"> (</w:delText>
        </w:r>
        <w:r w:rsidR="00DC440C" w:rsidDel="00570E94">
          <w:rPr>
            <w:rFonts w:ascii="Arial" w:hAnsi="Arial" w:cs="Arial"/>
          </w:rPr>
          <w:delText>without any gap</w:delText>
        </w:r>
        <w:r w:rsidR="00E4492A" w:rsidDel="00570E94">
          <w:rPr>
            <w:rFonts w:ascii="Arial" w:hAnsi="Arial" w:cs="Arial"/>
          </w:rPr>
          <w:delText>)</w:delText>
        </w:r>
        <w:r w:rsidR="00DC440C" w:rsidDel="00570E94">
          <w:rPr>
            <w:rFonts w:ascii="Arial" w:hAnsi="Arial" w:cs="Arial"/>
          </w:rPr>
          <w:delText xml:space="preserve"> is further described. </w:delText>
        </w:r>
        <w:r w:rsidR="00872105" w:rsidDel="00570E94">
          <w:rPr>
            <w:rFonts w:ascii="Arial" w:hAnsi="Arial" w:cs="Arial"/>
          </w:rPr>
          <w:delText xml:space="preserve">This includes descriptive statistics on the number of days insured </w:delText>
        </w:r>
        <w:r w:rsidR="00C54D78" w:rsidDel="00570E94">
          <w:rPr>
            <w:rFonts w:ascii="Arial" w:hAnsi="Arial" w:cs="Arial"/>
          </w:rPr>
          <w:delText xml:space="preserve">and the number of continuous insurance periods per patient as well as the </w:delText>
        </w:r>
        <w:r w:rsidR="00C2124D" w:rsidDel="00570E94">
          <w:rPr>
            <w:rFonts w:ascii="Arial" w:hAnsi="Arial" w:cs="Arial"/>
          </w:rPr>
          <w:delText>gaps between insurance periods.</w:delText>
        </w:r>
        <w:r w:rsidR="000F2E01" w:rsidDel="00570E94">
          <w:rPr>
            <w:rFonts w:ascii="Arial" w:hAnsi="Arial" w:cs="Arial"/>
          </w:rPr>
          <w:delText xml:space="preserve"> These continuous insurance periods will be used to evaluate the number and percentage of table entries that occur during non-insured periods. </w:delText>
        </w:r>
      </w:del>
    </w:p>
    <w:p w14:paraId="2C32E606" w14:textId="316003AC" w:rsidR="003B17D5" w:rsidDel="00570E94" w:rsidRDefault="006A7456" w:rsidP="006A7456">
      <w:pPr>
        <w:rPr>
          <w:del w:id="374" w:author="Tobias Heidler" w:date="2024-07-09T13:22:00Z" w16du:dateUtc="2024-07-09T11:22:00Z"/>
          <w:rFonts w:ascii="Arial" w:hAnsi="Arial" w:cs="Arial"/>
        </w:rPr>
      </w:pPr>
      <w:del w:id="375" w:author="Tobias Heidler" w:date="2024-07-09T13:22:00Z" w16du:dateUtc="2024-07-09T11:22:00Z">
        <w:r w:rsidDel="00570E94">
          <w:rPr>
            <w:rFonts w:ascii="Arial" w:hAnsi="Arial" w:cs="Arial"/>
          </w:rPr>
          <w:delText>V</w:delText>
        </w:r>
        <w:r w:rsidRPr="006A7456" w:rsidDel="00570E94">
          <w:rPr>
            <w:rFonts w:ascii="Arial" w:hAnsi="Arial" w:cs="Arial"/>
          </w:rPr>
          <w:delText xml:space="preserve">arious medical and pharmaceutical codes (e.g.: </w:delText>
        </w:r>
        <w:r w:rsidR="000F38FD" w:rsidDel="00570E94">
          <w:rPr>
            <w:rFonts w:ascii="Arial" w:hAnsi="Arial" w:cs="Arial"/>
          </w:rPr>
          <w:delText>ICD</w:delText>
        </w:r>
        <w:r w:rsidR="00770F46" w:rsidDel="00570E94">
          <w:rPr>
            <w:rFonts w:ascii="Arial" w:hAnsi="Arial" w:cs="Arial"/>
          </w:rPr>
          <w:delText>-10 GM</w:delText>
        </w:r>
        <w:r w:rsidR="000F38FD" w:rsidDel="00570E94">
          <w:rPr>
            <w:rFonts w:ascii="Arial" w:hAnsi="Arial" w:cs="Arial"/>
          </w:rPr>
          <w:delText xml:space="preserve">, </w:delText>
        </w:r>
        <w:r w:rsidRPr="006A7456" w:rsidDel="00570E94">
          <w:rPr>
            <w:rFonts w:ascii="Arial" w:hAnsi="Arial" w:cs="Arial"/>
          </w:rPr>
          <w:delText>ATC, OPS, EBM, PZN)</w:delText>
        </w:r>
        <w:r w:rsidDel="00570E94">
          <w:rPr>
            <w:rFonts w:ascii="Arial" w:hAnsi="Arial" w:cs="Arial"/>
          </w:rPr>
          <w:delText xml:space="preserve"> are to be generated that might be used in RWE-analyses. As such, the</w:delText>
        </w:r>
        <w:r w:rsidR="00C27AA2" w:rsidDel="00570E94">
          <w:rPr>
            <w:rFonts w:ascii="Arial" w:hAnsi="Arial" w:cs="Arial"/>
          </w:rPr>
          <w:delText xml:space="preserve"> </w:delText>
        </w:r>
        <w:r w:rsidR="002E2441" w:rsidDel="00570E94">
          <w:rPr>
            <w:rFonts w:ascii="Arial" w:hAnsi="Arial" w:cs="Arial"/>
          </w:rPr>
          <w:delText>number and percentage</w:delText>
        </w:r>
        <w:r w:rsidR="00C27AA2" w:rsidDel="00570E94">
          <w:rPr>
            <w:rFonts w:ascii="Arial" w:hAnsi="Arial" w:cs="Arial"/>
          </w:rPr>
          <w:delText xml:space="preserve"> of </w:delText>
        </w:r>
        <w:r w:rsidDel="00570E94">
          <w:rPr>
            <w:rFonts w:ascii="Arial" w:hAnsi="Arial" w:cs="Arial"/>
          </w:rPr>
          <w:delText xml:space="preserve">codes </w:delText>
        </w:r>
        <w:r w:rsidR="00C27AA2" w:rsidDel="00570E94">
          <w:rPr>
            <w:rFonts w:ascii="Arial" w:hAnsi="Arial" w:cs="Arial"/>
          </w:rPr>
          <w:delText xml:space="preserve">that can be mapped correctly to </w:delText>
        </w:r>
        <w:r w:rsidR="002E2441" w:rsidDel="00570E94">
          <w:rPr>
            <w:rFonts w:ascii="Arial" w:hAnsi="Arial" w:cs="Arial"/>
          </w:rPr>
          <w:delText>an existing code</w:delText>
        </w:r>
        <w:r w:rsidR="00C27AA2" w:rsidDel="00570E94">
          <w:rPr>
            <w:rFonts w:ascii="Arial" w:hAnsi="Arial" w:cs="Arial"/>
          </w:rPr>
          <w:delText xml:space="preserve"> </w:delText>
        </w:r>
        <w:r w:rsidR="002618D4" w:rsidDel="00570E94">
          <w:rPr>
            <w:rFonts w:ascii="Arial" w:hAnsi="Arial" w:cs="Arial"/>
          </w:rPr>
          <w:delText>will be reported.</w:delText>
        </w:r>
        <w:r w:rsidR="00AD71C2" w:rsidDel="00570E94">
          <w:rPr>
            <w:rFonts w:ascii="Arial" w:hAnsi="Arial" w:cs="Arial"/>
          </w:rPr>
          <w:delText xml:space="preserve"> </w:delText>
        </w:r>
      </w:del>
    </w:p>
    <w:p w14:paraId="5A0FD4BF" w14:textId="46BC17A1" w:rsidR="007256DC" w:rsidDel="00570E94" w:rsidRDefault="00AE1D53" w:rsidP="00312B3A">
      <w:pPr>
        <w:rPr>
          <w:del w:id="376" w:author="Tobias Heidler" w:date="2024-07-09T13:22:00Z" w16du:dateUtc="2024-07-09T11:22:00Z"/>
          <w:rFonts w:ascii="Arial" w:hAnsi="Arial" w:cs="Arial"/>
        </w:rPr>
      </w:pPr>
      <w:del w:id="377" w:author="Tobias Heidler" w:date="2024-07-09T13:22:00Z" w16du:dateUtc="2024-07-09T11:22:00Z">
        <w:r w:rsidRPr="0086417A" w:rsidDel="00570E94">
          <w:rPr>
            <w:rFonts w:ascii="Arial" w:hAnsi="Arial" w:cs="Arial"/>
          </w:rPr>
          <w:delText xml:space="preserve">These </w:delText>
        </w:r>
        <w:r w:rsidR="0086417A" w:rsidDel="00570E94">
          <w:rPr>
            <w:rFonts w:ascii="Arial" w:hAnsi="Arial" w:cs="Arial"/>
          </w:rPr>
          <w:delText>outcomes</w:delText>
        </w:r>
        <w:r w:rsidRPr="0086417A" w:rsidDel="00570E94">
          <w:rPr>
            <w:rFonts w:ascii="Arial" w:hAnsi="Arial" w:cs="Arial"/>
          </w:rPr>
          <w:delText xml:space="preserve">, along with the findings from the </w:delText>
        </w:r>
        <w:r w:rsidR="00AD1AF1" w:rsidDel="00570E94">
          <w:rPr>
            <w:rFonts w:ascii="Arial" w:hAnsi="Arial" w:cs="Arial"/>
            <w:i/>
          </w:rPr>
          <w:delText>f</w:delText>
        </w:r>
        <w:r w:rsidRPr="0086417A" w:rsidDel="00570E94">
          <w:rPr>
            <w:rFonts w:ascii="Arial" w:hAnsi="Arial" w:cs="Arial"/>
            <w:i/>
          </w:rPr>
          <w:delText>idelity</w:delText>
        </w:r>
        <w:r w:rsidR="0086417A" w:rsidRPr="0086417A" w:rsidDel="00570E94">
          <w:rPr>
            <w:rFonts w:ascii="Arial" w:hAnsi="Arial" w:cs="Arial"/>
          </w:rPr>
          <w:delText xml:space="preserve"> and </w:delText>
        </w:r>
        <w:r w:rsidR="00AD1AF1" w:rsidDel="00570E94">
          <w:rPr>
            <w:rFonts w:ascii="Arial" w:hAnsi="Arial" w:cs="Arial"/>
            <w:i/>
          </w:rPr>
          <w:delText>RWE</w:delText>
        </w:r>
        <w:r w:rsidR="0086417A" w:rsidRPr="0086417A" w:rsidDel="00570E94">
          <w:rPr>
            <w:rFonts w:ascii="Arial" w:hAnsi="Arial" w:cs="Arial"/>
            <w:i/>
          </w:rPr>
          <w:delText xml:space="preserve"> </w:delText>
        </w:r>
        <w:r w:rsidR="00D7664D" w:rsidDel="00570E94">
          <w:rPr>
            <w:rFonts w:ascii="Arial" w:hAnsi="Arial" w:cs="Arial"/>
            <w:i/>
          </w:rPr>
          <w:delText>r</w:delText>
        </w:r>
        <w:r w:rsidR="0086417A" w:rsidRPr="0086417A" w:rsidDel="00570E94">
          <w:rPr>
            <w:rFonts w:ascii="Arial" w:hAnsi="Arial" w:cs="Arial"/>
            <w:i/>
          </w:rPr>
          <w:delText>eplication</w:delText>
        </w:r>
        <w:r w:rsidRPr="0086417A" w:rsidDel="00570E94">
          <w:rPr>
            <w:rFonts w:ascii="Arial" w:hAnsi="Arial" w:cs="Arial"/>
          </w:rPr>
          <w:delText xml:space="preserve"> analyses, will be</w:delText>
        </w:r>
        <w:r w:rsidR="000F4C32" w:rsidRPr="0086417A" w:rsidDel="00570E94">
          <w:rPr>
            <w:rFonts w:ascii="Arial" w:hAnsi="Arial" w:cs="Arial"/>
          </w:rPr>
          <w:delText xml:space="preserve"> evaluated descriptively. The objective of this assessment is to ascertain their practicality, ranging from</w:delText>
        </w:r>
        <w:r w:rsidR="000F4C32" w:rsidRPr="000F4C32" w:rsidDel="00570E94">
          <w:rPr>
            <w:rFonts w:ascii="Arial" w:hAnsi="Arial" w:cs="Arial"/>
          </w:rPr>
          <w:delText xml:space="preserve"> the development of basic scripts to the execution of intricate health claims analyses.</w:delText>
        </w:r>
      </w:del>
    </w:p>
    <w:p w14:paraId="1DE2CA01" w14:textId="1BDFEDA6" w:rsidR="00A57359" w:rsidDel="00570E94" w:rsidRDefault="007B4F57" w:rsidP="00312B3A">
      <w:pPr>
        <w:rPr>
          <w:del w:id="378" w:author="Tobias Heidler" w:date="2024-07-09T13:22:00Z" w16du:dateUtc="2024-07-09T11:22:00Z"/>
          <w:rStyle w:val="Fett"/>
          <w:rFonts w:ascii="Arial" w:hAnsi="Arial" w:cs="Arial"/>
        </w:rPr>
      </w:pPr>
      <w:del w:id="379" w:author="Tobias Heidler" w:date="2024-07-09T13:22:00Z" w16du:dateUtc="2024-07-09T11:22:00Z">
        <w:r w:rsidDel="00570E94">
          <w:rPr>
            <w:rStyle w:val="Fett"/>
            <w:rFonts w:ascii="Arial" w:hAnsi="Arial" w:cs="Arial"/>
          </w:rPr>
          <w:delText>RWE</w:delText>
        </w:r>
        <w:r w:rsidR="004E71B9" w:rsidRPr="004E71B9" w:rsidDel="00570E94">
          <w:rPr>
            <w:rStyle w:val="Fett"/>
            <w:rFonts w:ascii="Arial" w:hAnsi="Arial" w:cs="Arial"/>
          </w:rPr>
          <w:delText xml:space="preserve"> </w:delText>
        </w:r>
        <w:r w:rsidDel="00570E94">
          <w:rPr>
            <w:rStyle w:val="Fett"/>
            <w:rFonts w:ascii="Arial" w:hAnsi="Arial" w:cs="Arial"/>
          </w:rPr>
          <w:delText>r</w:delText>
        </w:r>
        <w:r w:rsidR="004E71B9" w:rsidRPr="004E71B9" w:rsidDel="00570E94">
          <w:rPr>
            <w:rStyle w:val="Fett"/>
            <w:rFonts w:ascii="Arial" w:hAnsi="Arial" w:cs="Arial"/>
          </w:rPr>
          <w:delText>eplication</w:delText>
        </w:r>
      </w:del>
    </w:p>
    <w:p w14:paraId="497DF7DD" w14:textId="61034E4F" w:rsidR="00240603" w:rsidRPr="004E71B9" w:rsidDel="00570E94" w:rsidRDefault="00240603" w:rsidP="00312B3A">
      <w:pPr>
        <w:rPr>
          <w:del w:id="380" w:author="Tobias Heidler" w:date="2024-07-09T13:22:00Z" w16du:dateUtc="2024-07-09T11:22:00Z"/>
          <w:rFonts w:ascii="Arial" w:hAnsi="Arial" w:cs="Arial"/>
        </w:rPr>
      </w:pPr>
      <w:del w:id="381" w:author="Tobias Heidler" w:date="2024-07-09T13:22:00Z" w16du:dateUtc="2024-07-09T11:22:00Z">
        <w:r w:rsidRPr="00144A3E" w:rsidDel="00570E94">
          <w:rPr>
            <w:rFonts w:ascii="Arial" w:hAnsi="Arial" w:cs="Arial"/>
            <w:i/>
          </w:rPr>
          <w:delText>Utility</w:delText>
        </w:r>
        <w:r w:rsidR="00742621" w:rsidDel="00570E94">
          <w:rPr>
            <w:rFonts w:ascii="Arial" w:hAnsi="Arial" w:cs="Arial"/>
          </w:rPr>
          <w:delText xml:space="preserve"> in terms of </w:delText>
        </w:r>
        <w:r w:rsidR="007B4F57" w:rsidDel="00570E94">
          <w:rPr>
            <w:rFonts w:ascii="Arial" w:hAnsi="Arial" w:cs="Arial"/>
            <w:i/>
          </w:rPr>
          <w:delText>RWE</w:delText>
        </w:r>
        <w:r w:rsidR="00742621" w:rsidRPr="00742621" w:rsidDel="00570E94">
          <w:rPr>
            <w:rFonts w:ascii="Arial" w:hAnsi="Arial" w:cs="Arial"/>
            <w:i/>
          </w:rPr>
          <w:delText xml:space="preserve"> </w:delText>
        </w:r>
        <w:r w:rsidR="007B4F57" w:rsidDel="00570E94">
          <w:rPr>
            <w:rFonts w:ascii="Arial" w:hAnsi="Arial" w:cs="Arial"/>
            <w:i/>
          </w:rPr>
          <w:delText>r</w:delText>
        </w:r>
        <w:r w:rsidR="00742621" w:rsidRPr="00742621" w:rsidDel="00570E94">
          <w:rPr>
            <w:rFonts w:ascii="Arial" w:hAnsi="Arial" w:cs="Arial"/>
            <w:i/>
          </w:rPr>
          <w:delText>eplication</w:delText>
        </w:r>
        <w:r w:rsidDel="00570E94">
          <w:rPr>
            <w:rFonts w:ascii="Arial" w:hAnsi="Arial" w:cs="Arial"/>
          </w:rPr>
          <w:delText xml:space="preserve"> will be measured using different RWE-analyses conducted on Prevalent and Incident patients in the </w:delText>
        </w:r>
        <w:r w:rsidRPr="000C4192" w:rsidDel="00570E94">
          <w:rPr>
            <w:rFonts w:ascii="Arial" w:hAnsi="Arial" w:cs="Arial"/>
            <w:i/>
          </w:rPr>
          <w:delText>RWE-Cohorts</w:delText>
        </w:r>
        <w:r w:rsidDel="00570E94">
          <w:rPr>
            <w:rFonts w:ascii="Arial" w:hAnsi="Arial" w:cs="Arial"/>
          </w:rPr>
          <w:delText xml:space="preserve"> comparing the results of synthetic data against original data. </w:delText>
        </w:r>
      </w:del>
    </w:p>
    <w:p w14:paraId="12E72AB7" w14:textId="015CD2DF" w:rsidR="00312B3A" w:rsidRPr="00910449" w:rsidDel="00570E94" w:rsidRDefault="00312B3A" w:rsidP="00312B3A">
      <w:pPr>
        <w:rPr>
          <w:del w:id="382" w:author="Tobias Heidler" w:date="2024-07-09T13:22:00Z" w16du:dateUtc="2024-07-09T11:22:00Z"/>
          <w:rFonts w:ascii="Arial" w:hAnsi="Arial" w:cs="Arial"/>
        </w:rPr>
      </w:pPr>
      <w:del w:id="383" w:author="Tobias Heidler" w:date="2024-07-09T13:22:00Z" w16du:dateUtc="2024-07-09T11:22:00Z">
        <w:r w:rsidRPr="00910449" w:rsidDel="00570E94">
          <w:rPr>
            <w:rFonts w:ascii="Arial" w:hAnsi="Arial" w:cs="Arial"/>
            <w:b/>
          </w:rPr>
          <w:delText>Objective 5.1.</w:delText>
        </w:r>
        <w:r w:rsidR="00C66DE7" w:rsidDel="00570E94">
          <w:rPr>
            <w:rFonts w:ascii="Arial" w:hAnsi="Arial" w:cs="Arial"/>
            <w:b/>
          </w:rPr>
          <w:delText>2</w:delText>
        </w:r>
        <w:r w:rsidRPr="00910449" w:rsidDel="00570E94">
          <w:rPr>
            <w:rFonts w:ascii="Arial" w:hAnsi="Arial" w:cs="Arial"/>
            <w:b/>
          </w:rPr>
          <w:delText>.</w:delText>
        </w:r>
        <w:r w:rsidR="00C66DE7" w:rsidDel="00570E94">
          <w:rPr>
            <w:rFonts w:ascii="Arial" w:hAnsi="Arial" w:cs="Arial"/>
            <w:b/>
          </w:rPr>
          <w:delText>1.1</w:delText>
        </w:r>
        <w:r w:rsidRPr="00910449" w:rsidDel="00570E94">
          <w:rPr>
            <w:rFonts w:ascii="Arial" w:hAnsi="Arial" w:cs="Arial"/>
          </w:rPr>
          <w:delText xml:space="preserve"> –</w:delText>
        </w:r>
        <w:r w:rsidDel="00570E94">
          <w:rPr>
            <w:rFonts w:ascii="Arial" w:hAnsi="Arial" w:cs="Arial"/>
          </w:rPr>
          <w:delText xml:space="preserve"> </w:delText>
        </w:r>
        <w:r w:rsidRPr="001531A6" w:rsidDel="00570E94">
          <w:rPr>
            <w:rFonts w:ascii="Arial" w:hAnsi="Arial" w:cs="Arial"/>
          </w:rPr>
          <w:delText>Prevalent</w:delText>
        </w:r>
        <w:r w:rsidRPr="00910449" w:rsidDel="00570E94">
          <w:rPr>
            <w:rFonts w:ascii="Arial" w:hAnsi="Arial" w:cs="Arial"/>
          </w:rPr>
          <w:delText xml:space="preserve"> and </w:delText>
        </w:r>
        <w:r w:rsidRPr="001531A6" w:rsidDel="00570E94">
          <w:rPr>
            <w:rFonts w:ascii="Arial" w:hAnsi="Arial" w:cs="Arial"/>
          </w:rPr>
          <w:delText>Incident</w:delText>
        </w:r>
        <w:r w:rsidRPr="00910449" w:rsidDel="00570E94">
          <w:rPr>
            <w:rFonts w:ascii="Arial" w:hAnsi="Arial" w:cs="Arial"/>
          </w:rPr>
          <w:delText xml:space="preserve"> cases</w:delText>
        </w:r>
        <w:r w:rsidDel="00570E94">
          <w:rPr>
            <w:rFonts w:ascii="Arial" w:hAnsi="Arial" w:cs="Arial"/>
          </w:rPr>
          <w:delText xml:space="preserve"> of SLE</w:delText>
        </w:r>
      </w:del>
    </w:p>
    <w:p w14:paraId="495E5A2A" w14:textId="300567B1" w:rsidR="00312B3A" w:rsidRPr="00910449" w:rsidDel="00570E94" w:rsidRDefault="00F41270" w:rsidP="00312B3A">
      <w:pPr>
        <w:rPr>
          <w:del w:id="384" w:author="Tobias Heidler" w:date="2024-07-09T13:22:00Z" w16du:dateUtc="2024-07-09T11:22:00Z"/>
          <w:rFonts w:ascii="Arial" w:hAnsi="Arial" w:cs="Arial"/>
        </w:rPr>
      </w:pPr>
      <w:del w:id="385" w:author="Tobias Heidler" w:date="2024-07-09T13:22:00Z" w16du:dateUtc="2024-07-09T11:22:00Z">
        <w:r w:rsidRPr="00144A3E" w:rsidDel="00570E94">
          <w:rPr>
            <w:rFonts w:ascii="Arial" w:hAnsi="Arial" w:cs="Arial"/>
          </w:rPr>
          <w:delText>Patients belonging to the</w:delText>
        </w:r>
        <w:r w:rsidDel="00570E94">
          <w:rPr>
            <w:rFonts w:ascii="Arial" w:hAnsi="Arial" w:cs="Arial"/>
            <w:b/>
          </w:rPr>
          <w:delText xml:space="preserve"> </w:delText>
        </w:r>
        <w:r w:rsidR="00312B3A" w:rsidRPr="00144A3E" w:rsidDel="00570E94">
          <w:rPr>
            <w:rFonts w:ascii="Arial" w:hAnsi="Arial" w:cs="Arial"/>
            <w:b/>
          </w:rPr>
          <w:delText>Prevalent</w:delText>
        </w:r>
        <w:r w:rsidR="00312B3A" w:rsidRPr="00910449" w:rsidDel="00570E94">
          <w:rPr>
            <w:rFonts w:ascii="Arial" w:hAnsi="Arial" w:cs="Arial"/>
          </w:rPr>
          <w:delText xml:space="preserve"> and </w:delText>
        </w:r>
        <w:r w:rsidR="00312B3A" w:rsidRPr="00144A3E" w:rsidDel="00570E94">
          <w:rPr>
            <w:rFonts w:ascii="Arial" w:hAnsi="Arial" w:cs="Arial"/>
            <w:b/>
          </w:rPr>
          <w:delText>Incident</w:delText>
        </w:r>
        <w:r w:rsidR="00312B3A" w:rsidRPr="00910449" w:rsidDel="00570E94">
          <w:rPr>
            <w:rFonts w:ascii="Arial" w:hAnsi="Arial" w:cs="Arial"/>
          </w:rPr>
          <w:delText xml:space="preserve"> </w:delText>
        </w:r>
        <w:r w:rsidDel="00570E94">
          <w:rPr>
            <w:rFonts w:ascii="Arial" w:hAnsi="Arial" w:cs="Arial"/>
          </w:rPr>
          <w:delText>cohorts</w:delText>
        </w:r>
        <w:r w:rsidRPr="00910449" w:rsidDel="00570E94">
          <w:rPr>
            <w:rFonts w:ascii="Arial" w:hAnsi="Arial" w:cs="Arial"/>
          </w:rPr>
          <w:delText xml:space="preserve"> </w:delText>
        </w:r>
        <w:r w:rsidR="00312B3A" w:rsidRPr="00910449" w:rsidDel="00570E94">
          <w:rPr>
            <w:rFonts w:ascii="Arial" w:hAnsi="Arial" w:cs="Arial"/>
          </w:rPr>
          <w:delText xml:space="preserve">will be identified based on the inclusion and exclusion criteria in the </w:delText>
        </w:r>
        <w:r w:rsidR="0022129A" w:rsidRPr="0022129A" w:rsidDel="00570E94">
          <w:rPr>
            <w:rFonts w:ascii="Arial" w:hAnsi="Arial" w:cs="Arial"/>
            <w:b/>
          </w:rPr>
          <w:delText>S</w:delText>
        </w:r>
        <w:r w:rsidR="00312B3A" w:rsidRPr="0022129A" w:rsidDel="00570E94">
          <w:rPr>
            <w:rFonts w:ascii="Arial" w:hAnsi="Arial" w:cs="Arial"/>
            <w:b/>
          </w:rPr>
          <w:delText xml:space="preserve">ections </w:delText>
        </w:r>
        <w:r w:rsidR="00312B3A" w:rsidRPr="0022129A" w:rsidDel="00570E94">
          <w:rPr>
            <w:rFonts w:ascii="Arial" w:hAnsi="Arial" w:cs="Arial"/>
            <w:b/>
          </w:rPr>
          <w:fldChar w:fldCharType="begin"/>
        </w:r>
        <w:r w:rsidR="00312B3A" w:rsidRPr="0022129A" w:rsidDel="00570E94">
          <w:rPr>
            <w:rFonts w:ascii="Arial" w:hAnsi="Arial" w:cs="Arial"/>
            <w:b/>
          </w:rPr>
          <w:delInstrText xml:space="preserve"> REF _Ref142393601 \r \h  \* MERGEFORMAT </w:delInstrText>
        </w:r>
        <w:r w:rsidR="00312B3A" w:rsidRPr="0022129A" w:rsidDel="00570E94">
          <w:rPr>
            <w:rFonts w:ascii="Arial" w:hAnsi="Arial" w:cs="Arial"/>
            <w:b/>
          </w:rPr>
        </w:r>
        <w:r w:rsidR="00312B3A" w:rsidRPr="0022129A" w:rsidDel="00570E94">
          <w:rPr>
            <w:rFonts w:ascii="Arial" w:hAnsi="Arial" w:cs="Arial"/>
            <w:b/>
          </w:rPr>
          <w:fldChar w:fldCharType="separate"/>
        </w:r>
        <w:r w:rsidR="00312B3A" w:rsidRPr="0022129A" w:rsidDel="00570E94">
          <w:rPr>
            <w:rFonts w:ascii="Arial" w:hAnsi="Arial" w:cs="Arial"/>
            <w:b/>
          </w:rPr>
          <w:delText>3.3</w:delText>
        </w:r>
        <w:r w:rsidR="00312B3A" w:rsidRPr="0022129A" w:rsidDel="00570E94">
          <w:rPr>
            <w:rFonts w:ascii="Arial" w:hAnsi="Arial" w:cs="Arial"/>
            <w:b/>
          </w:rPr>
          <w:fldChar w:fldCharType="end"/>
        </w:r>
        <w:r w:rsidR="00312B3A" w:rsidRPr="00910449" w:rsidDel="00570E94">
          <w:rPr>
            <w:rFonts w:ascii="Arial" w:hAnsi="Arial" w:cs="Arial"/>
          </w:rPr>
          <w:delText xml:space="preserve"> and </w:delText>
        </w:r>
        <w:r w:rsidR="00312B3A" w:rsidRPr="0022129A" w:rsidDel="00570E94">
          <w:rPr>
            <w:rFonts w:ascii="Arial" w:hAnsi="Arial" w:cs="Arial"/>
            <w:b/>
          </w:rPr>
          <w:fldChar w:fldCharType="begin"/>
        </w:r>
        <w:r w:rsidR="00312B3A" w:rsidRPr="0022129A" w:rsidDel="00570E94">
          <w:rPr>
            <w:rFonts w:ascii="Arial" w:hAnsi="Arial" w:cs="Arial"/>
            <w:b/>
          </w:rPr>
          <w:delInstrText xml:space="preserve"> REF _Ref142394459 \r \h  \* MERGEFORMAT </w:delInstrText>
        </w:r>
        <w:r w:rsidR="00312B3A" w:rsidRPr="0022129A" w:rsidDel="00570E94">
          <w:rPr>
            <w:rFonts w:ascii="Arial" w:hAnsi="Arial" w:cs="Arial"/>
            <w:b/>
          </w:rPr>
        </w:r>
        <w:r w:rsidR="00312B3A" w:rsidRPr="0022129A" w:rsidDel="00570E94">
          <w:rPr>
            <w:rFonts w:ascii="Arial" w:hAnsi="Arial" w:cs="Arial"/>
            <w:b/>
          </w:rPr>
          <w:fldChar w:fldCharType="separate"/>
        </w:r>
        <w:r w:rsidR="00312B3A" w:rsidRPr="0022129A" w:rsidDel="00570E94">
          <w:rPr>
            <w:rFonts w:ascii="Arial" w:hAnsi="Arial" w:cs="Arial"/>
            <w:b/>
          </w:rPr>
          <w:delText>3.4</w:delText>
        </w:r>
        <w:r w:rsidR="00312B3A" w:rsidRPr="0022129A" w:rsidDel="00570E94">
          <w:rPr>
            <w:rFonts w:ascii="Arial" w:hAnsi="Arial" w:cs="Arial"/>
            <w:b/>
          </w:rPr>
          <w:fldChar w:fldCharType="end"/>
        </w:r>
        <w:r w:rsidR="00312B3A" w:rsidRPr="00910449" w:rsidDel="00570E94">
          <w:rPr>
            <w:rFonts w:ascii="Arial" w:hAnsi="Arial" w:cs="Arial"/>
          </w:rPr>
          <w:delText xml:space="preserve">. The year of the index date of each patient will be used to assign </w:delText>
        </w:r>
        <w:r w:rsidR="000F0F6B" w:rsidRPr="00144A3E" w:rsidDel="00570E94">
          <w:rPr>
            <w:rFonts w:ascii="Arial" w:hAnsi="Arial" w:cs="Arial"/>
            <w:b/>
          </w:rPr>
          <w:delText>Incident</w:delText>
        </w:r>
        <w:r w:rsidR="00312B3A" w:rsidRPr="00910449" w:rsidDel="00570E94">
          <w:rPr>
            <w:rFonts w:ascii="Arial" w:hAnsi="Arial" w:cs="Arial"/>
          </w:rPr>
          <w:delText xml:space="preserve"> patients to the respective observation year and </w:delText>
        </w:r>
        <w:r w:rsidR="000F0F6B" w:rsidRPr="00144A3E" w:rsidDel="00570E94">
          <w:rPr>
            <w:rFonts w:ascii="Arial" w:hAnsi="Arial" w:cs="Arial"/>
            <w:b/>
          </w:rPr>
          <w:delText>Incident</w:delText>
        </w:r>
        <w:r w:rsidR="00312B3A" w:rsidRPr="00910449" w:rsidDel="00570E94">
          <w:rPr>
            <w:rFonts w:ascii="Arial" w:hAnsi="Arial" w:cs="Arial"/>
          </w:rPr>
          <w:delText xml:space="preserve"> patients will only be reported for the index year, while </w:delText>
        </w:r>
        <w:r w:rsidR="0035660E" w:rsidRPr="00144A3E" w:rsidDel="00570E94">
          <w:rPr>
            <w:rFonts w:ascii="Arial" w:hAnsi="Arial" w:cs="Arial"/>
            <w:b/>
          </w:rPr>
          <w:delText>Prevalent</w:delText>
        </w:r>
        <w:r w:rsidR="0035660E" w:rsidRPr="00910449" w:rsidDel="00570E94">
          <w:rPr>
            <w:rFonts w:ascii="Arial" w:hAnsi="Arial" w:cs="Arial"/>
          </w:rPr>
          <w:delText xml:space="preserve"> </w:delText>
        </w:r>
        <w:r w:rsidR="00312B3A" w:rsidRPr="00910449" w:rsidDel="00570E94">
          <w:rPr>
            <w:rFonts w:ascii="Arial" w:hAnsi="Arial" w:cs="Arial"/>
          </w:rPr>
          <w:delText>patients will be reported</w:delText>
        </w:r>
        <w:r w:rsidR="00312B3A" w:rsidDel="00570E94">
          <w:rPr>
            <w:rFonts w:ascii="Arial" w:hAnsi="Arial" w:cs="Arial"/>
          </w:rPr>
          <w:delText xml:space="preserve"> from the year of the index date </w:delText>
        </w:r>
        <w:r w:rsidR="00312B3A" w:rsidRPr="00910449" w:rsidDel="00570E94">
          <w:rPr>
            <w:rFonts w:ascii="Arial" w:hAnsi="Arial" w:cs="Arial"/>
          </w:rPr>
          <w:delText>until death</w:delText>
        </w:r>
        <w:r w:rsidR="00312B3A" w:rsidDel="00570E94">
          <w:rPr>
            <w:rFonts w:ascii="Arial" w:hAnsi="Arial" w:cs="Arial"/>
          </w:rPr>
          <w:delText>, end of continuous insurance</w:delText>
        </w:r>
        <w:r w:rsidR="00312B3A" w:rsidRPr="00910449" w:rsidDel="00570E94">
          <w:rPr>
            <w:rFonts w:ascii="Arial" w:hAnsi="Arial" w:cs="Arial"/>
          </w:rPr>
          <w:delText xml:space="preserve"> or end of observation. </w:delText>
        </w:r>
      </w:del>
    </w:p>
    <w:p w14:paraId="43B5D320" w14:textId="707BACC7" w:rsidR="00312B3A" w:rsidDel="00570E94" w:rsidRDefault="00312B3A" w:rsidP="00312B3A">
      <w:pPr>
        <w:rPr>
          <w:del w:id="386" w:author="Tobias Heidler" w:date="2024-07-09T13:22:00Z" w16du:dateUtc="2024-07-09T11:22:00Z"/>
          <w:rFonts w:ascii="Arial" w:hAnsi="Arial" w:cs="Arial"/>
        </w:rPr>
      </w:pPr>
      <w:del w:id="387" w:author="Tobias Heidler" w:date="2024-07-09T13:22:00Z" w16du:dateUtc="2024-07-09T11:22:00Z">
        <w:r w:rsidRPr="00910449" w:rsidDel="00570E94">
          <w:rPr>
            <w:rFonts w:ascii="Arial" w:hAnsi="Arial" w:cs="Arial"/>
          </w:rPr>
          <w:delText>The number of patients will be calculated for each year, for the total population and stratified by gender and age</w:delText>
        </w:r>
        <w:r w:rsidR="00303607" w:rsidDel="00570E94">
          <w:rPr>
            <w:rFonts w:ascii="Arial" w:hAnsi="Arial" w:cs="Arial"/>
          </w:rPr>
          <w:delText>.</w:delText>
        </w:r>
        <w:r w:rsidDel="00570E94">
          <w:rPr>
            <w:rFonts w:ascii="Arial" w:hAnsi="Arial" w:cs="Arial"/>
          </w:rPr>
          <w:delText xml:space="preserve"> </w:delText>
        </w:r>
        <w:r w:rsidR="00744A05" w:rsidDel="00570E94">
          <w:rPr>
            <w:rFonts w:ascii="Arial" w:hAnsi="Arial" w:cs="Arial"/>
          </w:rPr>
          <w:delText xml:space="preserve">Results </w:delText>
        </w:r>
        <w:r w:rsidDel="00570E94">
          <w:rPr>
            <w:rFonts w:ascii="Arial" w:hAnsi="Arial" w:cs="Arial"/>
          </w:rPr>
          <w:delText>will be reported</w:delText>
        </w:r>
        <w:r w:rsidRPr="00910449" w:rsidDel="00570E94">
          <w:rPr>
            <w:rFonts w:ascii="Arial" w:hAnsi="Arial" w:cs="Arial"/>
          </w:rPr>
          <w:delText xml:space="preserve"> as an absolute value and relative value (N, N%). Age will be grouped into </w:delText>
        </w:r>
        <w:r w:rsidDel="00570E94">
          <w:rPr>
            <w:rFonts w:ascii="Arial" w:hAnsi="Arial" w:cs="Arial"/>
          </w:rPr>
          <w:delText>10</w:delText>
        </w:r>
        <w:r w:rsidRPr="00910449" w:rsidDel="00570E94">
          <w:rPr>
            <w:rFonts w:ascii="Arial" w:hAnsi="Arial" w:cs="Arial"/>
          </w:rPr>
          <w:delText xml:space="preserve">-year brackets. The relative number of patients per gender and age-group is the number of patients in respect to the overall number of patients per cohort and year. </w:delText>
        </w:r>
      </w:del>
    </w:p>
    <w:p w14:paraId="3171529C" w14:textId="29651FFF" w:rsidR="00312B3A" w:rsidDel="00570E94" w:rsidRDefault="00312B3A" w:rsidP="00312B3A">
      <w:pPr>
        <w:rPr>
          <w:del w:id="388" w:author="Tobias Heidler" w:date="2024-07-09T13:22:00Z" w16du:dateUtc="2024-07-09T11:22:00Z"/>
          <w:rFonts w:ascii="Arial" w:hAnsi="Arial" w:cs="Arial"/>
        </w:rPr>
      </w:pPr>
      <w:del w:id="389" w:author="Tobias Heidler" w:date="2024-07-09T13:22:00Z" w16du:dateUtc="2024-07-09T11:22:00Z">
        <w:r w:rsidDel="00570E94">
          <w:rPr>
            <w:rFonts w:ascii="Arial" w:hAnsi="Arial" w:cs="Arial"/>
          </w:rPr>
          <w:delText xml:space="preserve">For comparing the </w:delText>
        </w:r>
        <w:r w:rsidR="009D023F" w:rsidDel="00570E94">
          <w:rPr>
            <w:rFonts w:ascii="Arial" w:hAnsi="Arial" w:cs="Arial"/>
          </w:rPr>
          <w:delText>synthetic data</w:delText>
        </w:r>
        <w:r w:rsidDel="00570E94">
          <w:rPr>
            <w:rFonts w:ascii="Arial" w:hAnsi="Arial" w:cs="Arial"/>
          </w:rPr>
          <w:delText xml:space="preserve"> sets against the </w:delText>
        </w:r>
        <w:r w:rsidR="009D023F" w:rsidDel="00570E94">
          <w:rPr>
            <w:rFonts w:ascii="Arial" w:hAnsi="Arial" w:cs="Arial"/>
          </w:rPr>
          <w:delText>original data</w:delText>
        </w:r>
        <w:r w:rsidDel="00570E94">
          <w:rPr>
            <w:rFonts w:ascii="Arial" w:hAnsi="Arial" w:cs="Arial"/>
          </w:rPr>
          <w:delText xml:space="preserve"> the Standard Mean Difference (SMD) including 95% confidence intervals is to be reported per category (age band, gender, year). Appropriate statistical tests like </w:delText>
        </w:r>
        <w:r w:rsidRPr="00BD3C7E" w:rsidDel="00570E94">
          <w:rPr>
            <w:rFonts w:ascii="Arial" w:hAnsi="Arial" w:cs="Arial"/>
          </w:rPr>
          <w:delText>Chi-square tests or Fisher</w:delText>
        </w:r>
        <w:r w:rsidDel="00570E94">
          <w:rPr>
            <w:rFonts w:ascii="Arial" w:hAnsi="Arial" w:cs="Arial"/>
          </w:rPr>
          <w:delText>’</w:delText>
        </w:r>
        <w:r w:rsidRPr="00BD3C7E" w:rsidDel="00570E94">
          <w:rPr>
            <w:rFonts w:ascii="Arial" w:hAnsi="Arial" w:cs="Arial"/>
          </w:rPr>
          <w:delText xml:space="preserve">s Exact tests </w:delText>
        </w:r>
        <w:r w:rsidDel="00570E94">
          <w:rPr>
            <w:rFonts w:ascii="Arial" w:hAnsi="Arial" w:cs="Arial"/>
          </w:rPr>
          <w:delText>will</w:delText>
        </w:r>
        <w:r w:rsidRPr="00BD3C7E" w:rsidDel="00570E94">
          <w:rPr>
            <w:rFonts w:ascii="Arial" w:hAnsi="Arial" w:cs="Arial"/>
          </w:rPr>
          <w:delText xml:space="preserve"> be used</w:delText>
        </w:r>
        <w:r w:rsidDel="00570E94">
          <w:rPr>
            <w:rFonts w:ascii="Arial" w:hAnsi="Arial" w:cs="Arial"/>
          </w:rPr>
          <w:delText xml:space="preserve"> to assess significancy in the differences within each year, gender and age-band.</w:delText>
        </w:r>
      </w:del>
    </w:p>
    <w:p w14:paraId="637AF84C" w14:textId="7F6D3E0B" w:rsidR="00312B3A" w:rsidRPr="00910449" w:rsidDel="00570E94" w:rsidRDefault="00312B3A" w:rsidP="00312B3A">
      <w:pPr>
        <w:rPr>
          <w:del w:id="390" w:author="Tobias Heidler" w:date="2024-07-09T13:22:00Z" w16du:dateUtc="2024-07-09T11:22:00Z"/>
          <w:rFonts w:ascii="Arial" w:hAnsi="Arial" w:cs="Arial"/>
        </w:rPr>
      </w:pPr>
      <w:del w:id="391" w:author="Tobias Heidler" w:date="2024-07-09T13:22:00Z" w16du:dateUtc="2024-07-09T11:22:00Z">
        <w:r w:rsidRPr="00910449" w:rsidDel="00570E94">
          <w:rPr>
            <w:rFonts w:ascii="Arial" w:hAnsi="Arial" w:cs="Arial"/>
            <w:b/>
          </w:rPr>
          <w:delText xml:space="preserve">Objective </w:delText>
        </w:r>
        <w:r w:rsidR="00240603" w:rsidRPr="00910449" w:rsidDel="00570E94">
          <w:rPr>
            <w:rFonts w:ascii="Arial" w:hAnsi="Arial" w:cs="Arial"/>
            <w:b/>
          </w:rPr>
          <w:delText>5.1.</w:delText>
        </w:r>
        <w:r w:rsidR="00240603" w:rsidDel="00570E94">
          <w:rPr>
            <w:rFonts w:ascii="Arial" w:hAnsi="Arial" w:cs="Arial"/>
            <w:b/>
          </w:rPr>
          <w:delText>2</w:delText>
        </w:r>
        <w:r w:rsidR="00240603" w:rsidRPr="00910449" w:rsidDel="00570E94">
          <w:rPr>
            <w:rFonts w:ascii="Arial" w:hAnsi="Arial" w:cs="Arial"/>
            <w:b/>
          </w:rPr>
          <w:delText>.</w:delText>
        </w:r>
        <w:r w:rsidR="00240603" w:rsidDel="00570E94">
          <w:rPr>
            <w:rFonts w:ascii="Arial" w:hAnsi="Arial" w:cs="Arial"/>
            <w:b/>
          </w:rPr>
          <w:delText>1.2</w:delText>
        </w:r>
        <w:r w:rsidR="00240603" w:rsidRPr="00910449" w:rsidDel="00570E94">
          <w:rPr>
            <w:rFonts w:ascii="Arial" w:hAnsi="Arial" w:cs="Arial"/>
          </w:rPr>
          <w:delText xml:space="preserve"> </w:delText>
        </w:r>
        <w:r w:rsidRPr="00910449" w:rsidDel="00570E94">
          <w:rPr>
            <w:rFonts w:ascii="Arial" w:hAnsi="Arial" w:cs="Arial"/>
          </w:rPr>
          <w:delText>– Describe the baseline demographics and clinical characteristics of patients with SLE</w:delText>
        </w:r>
      </w:del>
    </w:p>
    <w:p w14:paraId="515AA20F" w14:textId="6A40A221" w:rsidR="002E7F47" w:rsidDel="00570E94" w:rsidRDefault="00312B3A" w:rsidP="00312B3A">
      <w:pPr>
        <w:rPr>
          <w:del w:id="392" w:author="Tobias Heidler" w:date="2024-07-09T13:22:00Z" w16du:dateUtc="2024-07-09T11:22:00Z"/>
          <w:rFonts w:ascii="Arial" w:hAnsi="Arial" w:cs="Arial"/>
        </w:rPr>
      </w:pPr>
      <w:del w:id="393" w:author="Tobias Heidler" w:date="2024-07-09T13:22:00Z" w16du:dateUtc="2024-07-09T11:22:00Z">
        <w:r w:rsidRPr="00586953" w:rsidDel="00570E94">
          <w:rPr>
            <w:rFonts w:ascii="Arial" w:hAnsi="Arial" w:cs="Arial"/>
          </w:rPr>
          <w:delText xml:space="preserve">Descriptive statistics for patient demographics and characteristics will be analyzed and reported separately for </w:delText>
        </w:r>
        <w:r w:rsidRPr="00144A3E" w:rsidDel="00570E94">
          <w:rPr>
            <w:rFonts w:ascii="Arial" w:hAnsi="Arial" w:cs="Arial"/>
            <w:b/>
          </w:rPr>
          <w:delText>Incident</w:delText>
        </w:r>
        <w:r w:rsidRPr="00586953" w:rsidDel="00570E94">
          <w:rPr>
            <w:rFonts w:ascii="Arial" w:hAnsi="Arial" w:cs="Arial"/>
          </w:rPr>
          <w:delText xml:space="preserve"> and </w:delText>
        </w:r>
        <w:r w:rsidRPr="00144A3E" w:rsidDel="00570E94">
          <w:rPr>
            <w:rFonts w:ascii="Arial" w:hAnsi="Arial" w:cs="Arial"/>
            <w:b/>
          </w:rPr>
          <w:delText>Prevalent</w:delText>
        </w:r>
        <w:r w:rsidRPr="00586953" w:rsidDel="00570E94">
          <w:rPr>
            <w:rFonts w:ascii="Arial" w:hAnsi="Arial" w:cs="Arial"/>
          </w:rPr>
          <w:delText xml:space="preserve"> cohorts, using data from the </w:delText>
        </w:r>
        <w:r w:rsidRPr="63491FF8" w:rsidDel="00570E94">
          <w:rPr>
            <w:rFonts w:ascii="Arial" w:hAnsi="Arial" w:cs="Arial"/>
          </w:rPr>
          <w:delText xml:space="preserve">12-month </w:delText>
        </w:r>
        <w:r w:rsidRPr="00586953" w:rsidDel="00570E94">
          <w:rPr>
            <w:rFonts w:ascii="Arial" w:hAnsi="Arial" w:cs="Arial"/>
          </w:rPr>
          <w:delText xml:space="preserve"> baseline period, excluding the index date/quarter, unless specified otherwise. The percentage of patients is calculated from the total number in each cohort. Continuous variables will be summarized with Mean, SD, Median, and IQR, while categorical variables will include patient count and percentage (N, N%). For comparison between synthetic and real datasets, the Standardized Mean Difference (SMD) with 95% confidence intervals will be reported, alongside suitable statistical tests: t-tests or Mann-Whitney U for continuous variables, and Chi-square or Fisher’s Exact tests for dichotomous and categorical variables.</w:delText>
        </w:r>
        <w:r w:rsidR="005746B9" w:rsidDel="00570E94">
          <w:rPr>
            <w:rFonts w:ascii="Arial" w:hAnsi="Arial" w:cs="Arial"/>
          </w:rPr>
          <w:delText xml:space="preserve"> </w:delText>
        </w:r>
      </w:del>
    </w:p>
    <w:p w14:paraId="3BA1C391" w14:textId="7200652C" w:rsidR="00727922" w:rsidDel="00570E94" w:rsidRDefault="00727922" w:rsidP="00312B3A">
      <w:pPr>
        <w:rPr>
          <w:del w:id="394" w:author="Tobias Heidler" w:date="2024-07-09T13:22:00Z" w16du:dateUtc="2024-07-09T11:22:00Z"/>
          <w:rFonts w:ascii="Arial" w:hAnsi="Arial" w:cs="Arial"/>
        </w:rPr>
      </w:pPr>
      <w:del w:id="395" w:author="Tobias Heidler" w:date="2024-07-09T13:22:00Z" w16du:dateUtc="2024-07-09T11:22:00Z">
        <w:r w:rsidDel="00570E94">
          <w:rPr>
            <w:rFonts w:ascii="Arial" w:hAnsi="Arial" w:cs="Arial"/>
          </w:rPr>
          <w:delText>Depicted codes</w:delText>
        </w:r>
        <w:r w:rsidR="00D77A48" w:rsidDel="00570E94">
          <w:rPr>
            <w:rFonts w:ascii="Arial" w:hAnsi="Arial" w:cs="Arial"/>
          </w:rPr>
          <w:delText xml:space="preserve"> for </w:delText>
        </w:r>
        <w:r w:rsidR="00D77A48" w:rsidRPr="00D77A48" w:rsidDel="00570E94">
          <w:rPr>
            <w:rFonts w:ascii="Arial" w:hAnsi="Arial" w:cs="Arial"/>
          </w:rPr>
          <w:delText xml:space="preserve">clinical </w:delText>
        </w:r>
        <w:r w:rsidR="00E42FC9" w:rsidDel="00570E94">
          <w:rPr>
            <w:rFonts w:ascii="Arial" w:hAnsi="Arial" w:cs="Arial"/>
          </w:rPr>
          <w:delText>characterization of patients</w:delText>
        </w:r>
        <w:r w:rsidDel="00570E94">
          <w:rPr>
            <w:rFonts w:ascii="Arial" w:hAnsi="Arial" w:cs="Arial"/>
          </w:rPr>
          <w:delText xml:space="preserve"> </w:delText>
        </w:r>
        <w:r w:rsidR="005746B9" w:rsidDel="00570E94">
          <w:rPr>
            <w:rFonts w:ascii="Arial" w:hAnsi="Arial" w:cs="Arial"/>
          </w:rPr>
          <w:delText>could</w:delText>
        </w:r>
        <w:r w:rsidR="003C2CFB" w:rsidDel="00570E94">
          <w:rPr>
            <w:rFonts w:ascii="Arial" w:hAnsi="Arial" w:cs="Arial"/>
          </w:rPr>
          <w:delText xml:space="preserve"> be</w:delText>
        </w:r>
        <w:r w:rsidDel="00570E94">
          <w:rPr>
            <w:rFonts w:ascii="Arial" w:hAnsi="Arial" w:cs="Arial"/>
          </w:rPr>
          <w:delText xml:space="preserve"> subject to change in the </w:delText>
        </w:r>
        <w:r w:rsidR="003C2CFB" w:rsidDel="00570E94">
          <w:rPr>
            <w:rFonts w:ascii="Arial" w:hAnsi="Arial" w:cs="Arial"/>
          </w:rPr>
          <w:delText>SAP.</w:delText>
        </w:r>
      </w:del>
    </w:p>
    <w:p w14:paraId="79A7628C" w14:textId="595E7713" w:rsidR="00312B3A" w:rsidRPr="005B6A80" w:rsidDel="00570E94" w:rsidRDefault="00312B3A" w:rsidP="00312B3A">
      <w:pPr>
        <w:pStyle w:val="Listenabsatz"/>
        <w:numPr>
          <w:ilvl w:val="0"/>
          <w:numId w:val="65"/>
        </w:numPr>
        <w:rPr>
          <w:del w:id="396" w:author="Tobias Heidler" w:date="2024-07-09T13:22:00Z" w16du:dateUtc="2024-07-09T11:22:00Z"/>
          <w:rFonts w:ascii="Arial" w:hAnsi="Arial" w:cs="Arial"/>
        </w:rPr>
      </w:pPr>
      <w:del w:id="397" w:author="Tobias Heidler" w:date="2024-07-09T13:22:00Z" w16du:dateUtc="2024-07-09T11:22:00Z">
        <w:r w:rsidRPr="005B6A80" w:rsidDel="00570E94">
          <w:rPr>
            <w:rFonts w:ascii="Arial" w:hAnsi="Arial" w:cs="Arial"/>
            <w:i/>
          </w:rPr>
          <w:delText xml:space="preserve">Age at Index </w:delText>
        </w:r>
        <w:r w:rsidRPr="005B6A80" w:rsidDel="00570E94">
          <w:rPr>
            <w:rFonts w:ascii="Arial" w:hAnsi="Arial" w:cs="Arial"/>
          </w:rPr>
          <w:delText>(Mean, SD, Median, IQR)</w:delText>
        </w:r>
      </w:del>
    </w:p>
    <w:p w14:paraId="257C9942" w14:textId="46F405CB" w:rsidR="00312B3A" w:rsidRPr="00910449" w:rsidDel="00570E94" w:rsidRDefault="00312B3A" w:rsidP="00312B3A">
      <w:pPr>
        <w:pStyle w:val="Listenabsatz"/>
        <w:numPr>
          <w:ilvl w:val="0"/>
          <w:numId w:val="37"/>
        </w:numPr>
        <w:rPr>
          <w:del w:id="398" w:author="Tobias Heidler" w:date="2024-07-09T13:22:00Z" w16du:dateUtc="2024-07-09T11:22:00Z"/>
          <w:rFonts w:ascii="Arial" w:hAnsi="Arial" w:cs="Arial"/>
        </w:rPr>
      </w:pPr>
      <w:del w:id="399" w:author="Tobias Heidler" w:date="2024-07-09T13:22:00Z" w16du:dateUtc="2024-07-09T11:22:00Z">
        <w:r w:rsidRPr="00910449" w:rsidDel="00570E94">
          <w:rPr>
            <w:rFonts w:ascii="Arial" w:hAnsi="Arial" w:cs="Arial"/>
            <w:i/>
          </w:rPr>
          <w:delText>Gender</w:delText>
        </w:r>
        <w:r w:rsidRPr="00910449" w:rsidDel="00570E94">
          <w:rPr>
            <w:rFonts w:ascii="Arial" w:hAnsi="Arial" w:cs="Arial"/>
          </w:rPr>
          <w:delText xml:space="preserve"> (N, N%)</w:delText>
        </w:r>
      </w:del>
    </w:p>
    <w:p w14:paraId="38105151" w14:textId="622DEAA8" w:rsidR="00312B3A" w:rsidDel="00570E94" w:rsidRDefault="00312B3A" w:rsidP="00312B3A">
      <w:pPr>
        <w:pStyle w:val="Listenabsatz"/>
        <w:numPr>
          <w:ilvl w:val="0"/>
          <w:numId w:val="37"/>
        </w:numPr>
        <w:rPr>
          <w:del w:id="400" w:author="Tobias Heidler" w:date="2024-07-09T13:22:00Z" w16du:dateUtc="2024-07-09T11:22:00Z"/>
          <w:rFonts w:ascii="Arial" w:hAnsi="Arial" w:cs="Arial"/>
        </w:rPr>
      </w:pPr>
      <w:del w:id="401" w:author="Tobias Heidler" w:date="2024-07-09T13:22:00Z" w16du:dateUtc="2024-07-09T11:22:00Z">
        <w:r w:rsidRPr="63491FF8" w:rsidDel="00570E94">
          <w:rPr>
            <w:rFonts w:ascii="Arial" w:hAnsi="Arial" w:cs="Arial"/>
            <w:i/>
            <w:iCs/>
          </w:rPr>
          <w:delText xml:space="preserve">Index Year </w:delText>
        </w:r>
        <w:r w:rsidRPr="63491FF8" w:rsidDel="00570E94">
          <w:rPr>
            <w:rFonts w:ascii="Arial" w:hAnsi="Arial" w:cs="Arial"/>
          </w:rPr>
          <w:delText>(N, N%)</w:delText>
        </w:r>
      </w:del>
    </w:p>
    <w:p w14:paraId="650C702F" w14:textId="51C85DA6" w:rsidR="00312B3A" w:rsidRPr="00232625" w:rsidDel="00570E94" w:rsidRDefault="00312B3A" w:rsidP="00AC328E">
      <w:pPr>
        <w:rPr>
          <w:del w:id="402" w:author="Tobias Heidler" w:date="2024-07-09T13:22:00Z" w16du:dateUtc="2024-07-09T11:22:00Z"/>
          <w:rFonts w:ascii="Arial" w:hAnsi="Arial" w:cs="Arial"/>
        </w:rPr>
      </w:pPr>
      <w:del w:id="403" w:author="Tobias Heidler" w:date="2024-07-09T13:22:00Z" w16du:dateUtc="2024-07-09T11:22:00Z">
        <w:r w:rsidDel="00570E94">
          <w:rPr>
            <w:rFonts w:ascii="Arial" w:hAnsi="Arial" w:cs="Arial"/>
          </w:rPr>
          <w:delText>The index year is the respective year based on the index date</w:delText>
        </w:r>
        <w:r w:rsidR="00B91F5D" w:rsidDel="00570E94">
          <w:rPr>
            <w:rFonts w:ascii="Arial" w:hAnsi="Arial" w:cs="Arial"/>
          </w:rPr>
          <w:delText xml:space="preserve"> as layed out in </w:delText>
        </w:r>
        <w:r w:rsidR="00B91F5D" w:rsidRPr="00AC328E" w:rsidDel="00570E94">
          <w:rPr>
            <w:rFonts w:ascii="Arial" w:hAnsi="Arial" w:cs="Arial"/>
            <w:b/>
          </w:rPr>
          <w:delText xml:space="preserve">Section </w:delText>
        </w:r>
        <w:r w:rsidR="00AC328E" w:rsidRPr="00AC328E" w:rsidDel="00570E94">
          <w:rPr>
            <w:rFonts w:ascii="Arial" w:hAnsi="Arial" w:cs="Arial"/>
            <w:b/>
          </w:rPr>
          <w:fldChar w:fldCharType="begin"/>
        </w:r>
        <w:r w:rsidR="00AC328E" w:rsidRPr="00AC328E" w:rsidDel="00570E94">
          <w:rPr>
            <w:rFonts w:ascii="Arial" w:hAnsi="Arial" w:cs="Arial"/>
            <w:b/>
          </w:rPr>
          <w:delInstrText xml:space="preserve"> REF _Ref152142039 \r \h </w:delInstrText>
        </w:r>
        <w:r w:rsidR="00AC328E" w:rsidDel="00570E94">
          <w:rPr>
            <w:rFonts w:ascii="Arial" w:hAnsi="Arial" w:cs="Arial"/>
            <w:b/>
          </w:rPr>
          <w:delInstrText xml:space="preserve"> \* MERGEFORMAT </w:delInstrText>
        </w:r>
        <w:r w:rsidR="00AC328E" w:rsidRPr="00AC328E" w:rsidDel="00570E94">
          <w:rPr>
            <w:rFonts w:ascii="Arial" w:hAnsi="Arial" w:cs="Arial"/>
            <w:b/>
          </w:rPr>
        </w:r>
        <w:r w:rsidR="00AC328E" w:rsidRPr="00AC328E" w:rsidDel="00570E94">
          <w:rPr>
            <w:rFonts w:ascii="Arial" w:hAnsi="Arial" w:cs="Arial"/>
            <w:b/>
          </w:rPr>
          <w:fldChar w:fldCharType="separate"/>
        </w:r>
        <w:r w:rsidR="00AC328E" w:rsidRPr="00AC328E" w:rsidDel="00570E94">
          <w:rPr>
            <w:rFonts w:ascii="Arial" w:hAnsi="Arial" w:cs="Arial"/>
            <w:b/>
          </w:rPr>
          <w:delText>3.5</w:delText>
        </w:r>
        <w:r w:rsidR="00AC328E" w:rsidRPr="00AC328E" w:rsidDel="00570E94">
          <w:rPr>
            <w:rFonts w:ascii="Arial" w:hAnsi="Arial" w:cs="Arial"/>
            <w:b/>
          </w:rPr>
          <w:fldChar w:fldCharType="end"/>
        </w:r>
        <w:r w:rsidR="00AC328E" w:rsidRPr="00AC328E" w:rsidDel="00570E94">
          <w:rPr>
            <w:rFonts w:ascii="Arial" w:hAnsi="Arial" w:cs="Arial"/>
          </w:rPr>
          <w:delText>.</w:delText>
        </w:r>
        <w:r w:rsidR="00AC328E" w:rsidDel="00570E94">
          <w:rPr>
            <w:rFonts w:ascii="Arial" w:hAnsi="Arial" w:cs="Arial"/>
            <w:b/>
          </w:rPr>
          <w:delText xml:space="preserve"> </w:delText>
        </w:r>
        <w:r w:rsidR="00AC328E" w:rsidDel="00570E94">
          <w:rPr>
            <w:rFonts w:ascii="Arial" w:hAnsi="Arial" w:cs="Arial"/>
          </w:rPr>
          <w:delText>It is representative of the number of patients with start of observation in the respective year.</w:delText>
        </w:r>
        <w:r w:rsidR="00AC328E" w:rsidDel="00570E94">
          <w:rPr>
            <w:rFonts w:ascii="Arial" w:hAnsi="Arial" w:cs="Arial"/>
            <w:b/>
          </w:rPr>
          <w:delText xml:space="preserve"> </w:delText>
        </w:r>
        <w:r w:rsidDel="00570E94">
          <w:rPr>
            <w:rFonts w:ascii="Arial" w:hAnsi="Arial" w:cs="Arial"/>
          </w:rPr>
          <w:delText>The absolute and relative count of patients per year is to be reported.</w:delText>
        </w:r>
      </w:del>
    </w:p>
    <w:p w14:paraId="29389A29" w14:textId="21337FD5" w:rsidR="00312B3A" w:rsidRPr="00910449" w:rsidDel="00570E94" w:rsidRDefault="00312B3A" w:rsidP="00312B3A">
      <w:pPr>
        <w:pStyle w:val="Listenabsatz"/>
        <w:numPr>
          <w:ilvl w:val="0"/>
          <w:numId w:val="37"/>
        </w:numPr>
        <w:rPr>
          <w:del w:id="404" w:author="Tobias Heidler" w:date="2024-07-09T13:22:00Z" w16du:dateUtc="2024-07-09T11:22:00Z"/>
          <w:rFonts w:ascii="Arial" w:hAnsi="Arial" w:cs="Arial"/>
        </w:rPr>
      </w:pPr>
      <w:del w:id="405" w:author="Tobias Heidler" w:date="2024-07-09T13:22:00Z" w16du:dateUtc="2024-07-09T11:22:00Z">
        <w:r w:rsidRPr="00910449" w:rsidDel="00570E94">
          <w:rPr>
            <w:rFonts w:ascii="Arial" w:hAnsi="Arial" w:cs="Arial"/>
            <w:i/>
          </w:rPr>
          <w:delText>SLE-diagnosis</w:delText>
        </w:r>
        <w:r w:rsidRPr="00910449" w:rsidDel="00570E94">
          <w:rPr>
            <w:rFonts w:ascii="Arial" w:hAnsi="Arial" w:cs="Arial"/>
          </w:rPr>
          <w:delText xml:space="preserve"> (N, N%)</w:delText>
        </w:r>
      </w:del>
    </w:p>
    <w:p w14:paraId="02CA8834" w14:textId="0C9A2577" w:rsidR="00991431" w:rsidRPr="00910449" w:rsidDel="00570E94" w:rsidRDefault="009235EB" w:rsidP="00EB1B37">
      <w:pPr>
        <w:rPr>
          <w:del w:id="406" w:author="Tobias Heidler" w:date="2024-07-09T13:22:00Z" w16du:dateUtc="2024-07-09T11:22:00Z"/>
          <w:rFonts w:ascii="Arial" w:hAnsi="Arial" w:cs="Arial"/>
        </w:rPr>
      </w:pPr>
      <w:del w:id="407" w:author="Tobias Heidler" w:date="2024-07-09T13:22:00Z" w16du:dateUtc="2024-07-09T11:22:00Z">
        <w:r w:rsidDel="00570E94">
          <w:rPr>
            <w:rFonts w:ascii="Arial" w:hAnsi="Arial" w:cs="Arial"/>
          </w:rPr>
          <w:delText>Number and Frequency of patients with at least one confirmed outpatient and/or inpatient diagnosis of SLE-diagnosis subcode</w:delText>
        </w:r>
        <w:r w:rsidR="005F1BA1" w:rsidDel="00570E94">
          <w:rPr>
            <w:rFonts w:ascii="Arial" w:hAnsi="Arial" w:cs="Arial"/>
          </w:rPr>
          <w:delText>(</w:delText>
        </w:r>
        <w:r w:rsidDel="00570E94">
          <w:rPr>
            <w:rFonts w:ascii="Arial" w:hAnsi="Arial" w:cs="Arial"/>
          </w:rPr>
          <w:delText>s</w:delText>
        </w:r>
        <w:r w:rsidR="005F1BA1" w:rsidDel="00570E94">
          <w:rPr>
            <w:rFonts w:ascii="Arial" w:hAnsi="Arial" w:cs="Arial"/>
          </w:rPr>
          <w:delText xml:space="preserve">) </w:delText>
        </w:r>
        <w:r w:rsidR="005F1BA1" w:rsidRPr="00910449" w:rsidDel="00570E94">
          <w:rPr>
            <w:rFonts w:ascii="Arial" w:hAnsi="Arial" w:cs="Arial"/>
          </w:rPr>
          <w:delText>(ICD-10 GM: M32.0, M32.1, M32.8 and/or M32.9)</w:delText>
        </w:r>
        <w:r w:rsidDel="00570E94">
          <w:rPr>
            <w:rFonts w:ascii="Arial" w:hAnsi="Arial" w:cs="Arial"/>
          </w:rPr>
          <w:delText xml:space="preserve"> </w:delText>
        </w:r>
        <w:r w:rsidR="005F1BA1" w:rsidDel="00570E94">
          <w:rPr>
            <w:rFonts w:ascii="Arial" w:hAnsi="Arial" w:cs="Arial"/>
          </w:rPr>
          <w:delText xml:space="preserve">characterizing </w:delText>
        </w:r>
        <w:r w:rsidDel="00570E94">
          <w:rPr>
            <w:rFonts w:ascii="Arial" w:hAnsi="Arial" w:cs="Arial"/>
          </w:rPr>
          <w:delText>SLE</w:delText>
        </w:r>
        <w:r w:rsidR="005F1BA1" w:rsidDel="00570E94">
          <w:rPr>
            <w:rFonts w:ascii="Arial" w:hAnsi="Arial" w:cs="Arial"/>
          </w:rPr>
          <w:delText xml:space="preserve"> subtype</w:delText>
        </w:r>
        <w:r w:rsidR="004E547E" w:rsidDel="00570E94">
          <w:rPr>
            <w:rFonts w:ascii="Arial" w:hAnsi="Arial" w:cs="Arial"/>
          </w:rPr>
          <w:delText>s</w:delText>
        </w:r>
        <w:r w:rsidR="005F1BA1" w:rsidDel="00570E94">
          <w:rPr>
            <w:rFonts w:ascii="Arial" w:hAnsi="Arial" w:cs="Arial"/>
          </w:rPr>
          <w:delText>.</w:delText>
        </w:r>
        <w:r w:rsidR="00312B3A" w:rsidRPr="00910449" w:rsidDel="00570E94">
          <w:rPr>
            <w:rFonts w:ascii="Arial" w:hAnsi="Arial" w:cs="Arial"/>
          </w:rPr>
          <w:delText xml:space="preserve"> Multiple</w:delText>
        </w:r>
        <w:r w:rsidR="00312B3A" w:rsidDel="00570E94">
          <w:rPr>
            <w:rFonts w:ascii="Arial" w:hAnsi="Arial" w:cs="Arial"/>
          </w:rPr>
          <w:delText xml:space="preserve"> subcode</w:delText>
        </w:r>
        <w:r w:rsidR="00312B3A" w:rsidRPr="00910449" w:rsidDel="00570E94">
          <w:rPr>
            <w:rFonts w:ascii="Arial" w:hAnsi="Arial" w:cs="Arial"/>
          </w:rPr>
          <w:delText xml:space="preserve"> diagnoses per patient </w:delText>
        </w:r>
        <w:r w:rsidR="00561B3D" w:rsidDel="00570E94">
          <w:rPr>
            <w:rFonts w:ascii="Arial" w:hAnsi="Arial" w:cs="Arial"/>
          </w:rPr>
          <w:delText>may be present</w:delText>
        </w:r>
        <w:r w:rsidR="00312B3A" w:rsidDel="00570E94">
          <w:rPr>
            <w:rFonts w:ascii="Arial" w:hAnsi="Arial" w:cs="Arial"/>
          </w:rPr>
          <w:delText>. N</w:delText>
        </w:r>
        <w:r w:rsidR="00312B3A" w:rsidRPr="00910449" w:rsidDel="00570E94">
          <w:rPr>
            <w:rFonts w:ascii="Arial" w:hAnsi="Arial" w:cs="Arial"/>
          </w:rPr>
          <w:delText>o selection criteria for the most probable</w:delText>
        </w:r>
        <w:r w:rsidR="00312B3A" w:rsidDel="00570E94">
          <w:rPr>
            <w:rFonts w:ascii="Arial" w:hAnsi="Arial" w:cs="Arial"/>
          </w:rPr>
          <w:delText xml:space="preserve"> or accurate</w:delText>
        </w:r>
        <w:r w:rsidR="00312B3A" w:rsidRPr="00910449" w:rsidDel="00570E94">
          <w:rPr>
            <w:rFonts w:ascii="Arial" w:hAnsi="Arial" w:cs="Arial"/>
          </w:rPr>
          <w:delText xml:space="preserve"> diagnosis </w:delText>
        </w:r>
        <w:r w:rsidR="00312B3A" w:rsidDel="00570E94">
          <w:rPr>
            <w:rFonts w:ascii="Arial" w:hAnsi="Arial" w:cs="Arial"/>
          </w:rPr>
          <w:delText>are</w:delText>
        </w:r>
        <w:r w:rsidR="00312B3A" w:rsidRPr="00910449" w:rsidDel="00570E94">
          <w:rPr>
            <w:rFonts w:ascii="Arial" w:hAnsi="Arial" w:cs="Arial"/>
          </w:rPr>
          <w:delText xml:space="preserve"> applied.</w:delText>
        </w:r>
      </w:del>
    </w:p>
    <w:p w14:paraId="4D092EF2" w14:textId="5454FCEB" w:rsidR="00312B3A" w:rsidRPr="005B6A80" w:rsidDel="00570E94" w:rsidRDefault="00312B3A" w:rsidP="00312B3A">
      <w:pPr>
        <w:pStyle w:val="Listenabsatz"/>
        <w:numPr>
          <w:ilvl w:val="0"/>
          <w:numId w:val="37"/>
        </w:numPr>
        <w:rPr>
          <w:del w:id="408" w:author="Tobias Heidler" w:date="2024-07-09T13:22:00Z" w16du:dateUtc="2024-07-09T11:22:00Z"/>
          <w:rFonts w:ascii="Arial" w:hAnsi="Arial" w:cs="Arial"/>
        </w:rPr>
      </w:pPr>
      <w:del w:id="409" w:author="Tobias Heidler" w:date="2024-07-09T13:22:00Z" w16du:dateUtc="2024-07-09T11:22:00Z">
        <w:r w:rsidRPr="00910449" w:rsidDel="00570E94">
          <w:rPr>
            <w:rFonts w:ascii="Arial" w:hAnsi="Arial" w:cs="Arial"/>
            <w:i/>
          </w:rPr>
          <w:delText>Charlson Comorbidity Index</w:delText>
        </w:r>
        <w:r w:rsidRPr="00910449" w:rsidDel="00570E94">
          <w:rPr>
            <w:rFonts w:ascii="Arial" w:hAnsi="Arial" w:cs="Arial"/>
          </w:rPr>
          <w:delText xml:space="preserve"> (Mean, SD, Median, IQR &amp; N, N% per category)</w:delText>
        </w:r>
      </w:del>
    </w:p>
    <w:p w14:paraId="745AE270" w14:textId="30ECE93B" w:rsidR="00312B3A" w:rsidDel="00570E94" w:rsidRDefault="00312B3A" w:rsidP="00312B3A">
      <w:pPr>
        <w:rPr>
          <w:del w:id="410" w:author="Tobias Heidler" w:date="2024-07-09T13:22:00Z" w16du:dateUtc="2024-07-09T11:22:00Z"/>
          <w:rFonts w:ascii="Arial" w:hAnsi="Arial" w:cs="Arial"/>
        </w:rPr>
      </w:pPr>
      <w:del w:id="411" w:author="Tobias Heidler" w:date="2024-07-09T13:22:00Z" w16du:dateUtc="2024-07-09T11:22:00Z">
        <w:r w:rsidRPr="00767FFE" w:rsidDel="00570E94">
          <w:rPr>
            <w:rFonts w:ascii="Arial" w:hAnsi="Arial" w:cs="Arial"/>
          </w:rPr>
          <w:delText xml:space="preserve">The </w:delText>
        </w:r>
        <w:r w:rsidR="00083857" w:rsidDel="00570E94">
          <w:rPr>
            <w:rFonts w:ascii="Arial" w:hAnsi="Arial" w:cs="Arial"/>
          </w:rPr>
          <w:delText>Quan et al.</w:delText>
        </w:r>
        <w:r w:rsidDel="00570E94">
          <w:rPr>
            <w:rFonts w:ascii="Arial" w:hAnsi="Arial" w:cs="Arial"/>
          </w:rPr>
          <w:delText xml:space="preserve"> </w:delText>
        </w:r>
        <w:r w:rsidR="00083857" w:rsidDel="00570E94">
          <w:rPr>
            <w:rFonts w:ascii="Arial" w:hAnsi="Arial" w:cs="Arial"/>
          </w:rPr>
          <w:delText>(2005)</w:delText>
        </w:r>
        <w:r w:rsidDel="00570E94">
          <w:rPr>
            <w:rFonts w:ascii="Arial" w:hAnsi="Arial" w:cs="Arial"/>
          </w:rPr>
          <w:delText xml:space="preserve"> </w:delText>
        </w:r>
        <w:r w:rsidRPr="00767FFE" w:rsidDel="00570E94">
          <w:rPr>
            <w:rFonts w:ascii="Arial" w:hAnsi="Arial" w:cs="Arial"/>
          </w:rPr>
          <w:delText xml:space="preserve">age-unmodified Charlson Comorbidity Index (CCI) utilizes confirmed outpatient and inpatient diagnoses from the 12 months </w:delText>
        </w:r>
        <w:r w:rsidR="00110F81" w:rsidDel="00570E94">
          <w:rPr>
            <w:rFonts w:ascii="Arial" w:hAnsi="Arial" w:cs="Arial"/>
          </w:rPr>
          <w:delText>baseline period</w:delText>
        </w:r>
        <w:r w:rsidRPr="00767FFE" w:rsidDel="00570E94">
          <w:rPr>
            <w:rFonts w:ascii="Arial" w:hAnsi="Arial" w:cs="Arial"/>
          </w:rPr>
          <w:delText>. Each ICD-10 code, as</w:delText>
        </w:r>
        <w:r w:rsidR="00764C16" w:rsidDel="00570E94">
          <w:rPr>
            <w:rFonts w:ascii="Arial" w:hAnsi="Arial" w:cs="Arial"/>
          </w:rPr>
          <w:delText xml:space="preserve"> defined in Quan et al. (2005) and</w:delText>
        </w:r>
        <w:r w:rsidRPr="00767FFE" w:rsidDel="00570E94">
          <w:rPr>
            <w:rFonts w:ascii="Arial" w:hAnsi="Arial" w:cs="Arial"/>
          </w:rPr>
          <w:delText xml:space="preserve"> detailed in </w:delText>
        </w:r>
        <w:r w:rsidR="00B24619" w:rsidRPr="00B24619" w:rsidDel="00570E94">
          <w:rPr>
            <w:rFonts w:ascii="Arial" w:hAnsi="Arial" w:cs="Arial"/>
            <w:b/>
          </w:rPr>
          <w:fldChar w:fldCharType="begin"/>
        </w:r>
        <w:r w:rsidR="00B24619" w:rsidRPr="00B24619" w:rsidDel="00570E94">
          <w:rPr>
            <w:rFonts w:ascii="Arial" w:hAnsi="Arial" w:cs="Arial"/>
            <w:b/>
          </w:rPr>
          <w:delInstrText xml:space="preserve"> REF _Ref152142509 \h  \* MERGEFORMAT </w:delInstrText>
        </w:r>
        <w:r w:rsidR="00B24619" w:rsidRPr="00B24619" w:rsidDel="00570E94">
          <w:rPr>
            <w:rFonts w:ascii="Arial" w:hAnsi="Arial" w:cs="Arial"/>
            <w:b/>
          </w:rPr>
        </w:r>
        <w:r w:rsidR="00B24619" w:rsidRPr="00B24619" w:rsidDel="00570E94">
          <w:rPr>
            <w:rFonts w:ascii="Arial" w:hAnsi="Arial" w:cs="Arial"/>
            <w:b/>
          </w:rPr>
          <w:fldChar w:fldCharType="separate"/>
        </w:r>
        <w:r w:rsidR="00B24619" w:rsidRPr="00B24619" w:rsidDel="00570E94">
          <w:rPr>
            <w:rFonts w:ascii="Arial" w:hAnsi="Arial" w:cs="Arial"/>
            <w:b/>
          </w:rPr>
          <w:delText xml:space="preserve">Table </w:delText>
        </w:r>
        <w:r w:rsidR="00B24619" w:rsidRPr="00B24619" w:rsidDel="00570E94">
          <w:rPr>
            <w:rFonts w:ascii="Arial" w:hAnsi="Arial" w:cs="Arial"/>
            <w:b/>
            <w:noProof/>
          </w:rPr>
          <w:delText>1</w:delText>
        </w:r>
        <w:r w:rsidR="00B24619" w:rsidRPr="00B24619" w:rsidDel="00570E94">
          <w:rPr>
            <w:rFonts w:ascii="Arial" w:hAnsi="Arial" w:cs="Arial"/>
            <w:b/>
          </w:rPr>
          <w:fldChar w:fldCharType="end"/>
        </w:r>
        <w:r w:rsidRPr="00767FFE" w:rsidDel="00570E94">
          <w:rPr>
            <w:rFonts w:ascii="Arial" w:hAnsi="Arial" w:cs="Arial"/>
          </w:rPr>
          <w:delText xml:space="preserve">, is assigned to a comorbidity </w:delText>
        </w:r>
        <w:r w:rsidR="00312D61" w:rsidDel="00570E94">
          <w:rPr>
            <w:rFonts w:ascii="Arial" w:hAnsi="Arial" w:cs="Arial"/>
          </w:rPr>
          <w:delText>group</w:delText>
        </w:r>
        <w:r w:rsidRPr="00767FFE" w:rsidDel="00570E94">
          <w:rPr>
            <w:rFonts w:ascii="Arial" w:hAnsi="Arial" w:cs="Arial"/>
          </w:rPr>
          <w:delText xml:space="preserve"> with a specific score. The total CCI for each patient is calculated by summing the scores of different comorbidity groups, without multiple scoring for repeated diagnoses within the same group. All subcodes of an ICD-10 code should also be included in this mapping</w:delText>
        </w:r>
        <w:r w:rsidDel="00570E94">
          <w:rPr>
            <w:rFonts w:ascii="Arial" w:hAnsi="Arial" w:cs="Arial"/>
          </w:rPr>
          <w:delText xml:space="preserve"> </w:delText>
        </w:r>
        <w:r w:rsidRPr="00767FFE" w:rsidDel="00570E94">
          <w:rPr>
            <w:rFonts w:ascii="Arial" w:hAnsi="Arial" w:cs="Arial"/>
          </w:rPr>
          <w:delText xml:space="preserve">(e.g., N18 </w:delText>
        </w:r>
        <w:r w:rsidDel="00570E94">
          <w:rPr>
            <w:rFonts w:ascii="Arial" w:hAnsi="Arial" w:cs="Arial"/>
          </w:rPr>
          <w:delText>translates to all of</w:delText>
        </w:r>
        <w:r w:rsidRPr="00767FFE" w:rsidDel="00570E94">
          <w:rPr>
            <w:rFonts w:ascii="Arial" w:hAnsi="Arial" w:cs="Arial"/>
          </w:rPr>
          <w:delText xml:space="preserve"> its subcodes N18.1-5, N18.8, N18.9).</w:delText>
        </w:r>
      </w:del>
    </w:p>
    <w:p w14:paraId="5DADCB70" w14:textId="7D911957" w:rsidR="00312B3A" w:rsidRPr="00910449" w:rsidDel="00570E94" w:rsidRDefault="00312B3A" w:rsidP="00312B3A">
      <w:pPr>
        <w:rPr>
          <w:del w:id="412" w:author="Tobias Heidler" w:date="2024-07-09T13:22:00Z" w16du:dateUtc="2024-07-09T11:22:00Z"/>
          <w:rFonts w:ascii="Arial" w:hAnsi="Arial" w:cs="Arial"/>
        </w:rPr>
      </w:pPr>
      <w:del w:id="413" w:author="Tobias Heidler" w:date="2024-07-09T13:22:00Z" w16du:dateUtc="2024-07-09T11:22:00Z">
        <w:r w:rsidRPr="00910449" w:rsidDel="00570E94">
          <w:rPr>
            <w:rFonts w:ascii="Arial" w:hAnsi="Arial" w:cs="Arial"/>
          </w:rPr>
          <w:delText xml:space="preserve">The number of patients within each </w:delText>
        </w:r>
        <w:r w:rsidDel="00570E94">
          <w:rPr>
            <w:rFonts w:ascii="Arial" w:hAnsi="Arial" w:cs="Arial"/>
          </w:rPr>
          <w:delText>comorbidity group</w:delText>
        </w:r>
        <w:r w:rsidRPr="00910449" w:rsidDel="00570E94">
          <w:rPr>
            <w:rFonts w:ascii="Arial" w:hAnsi="Arial" w:cs="Arial"/>
          </w:rPr>
          <w:delText xml:space="preserve"> is to be reported (N, N%) as well as the overall score of all patients (Mean, SD, Median, IQR).</w:delText>
        </w:r>
      </w:del>
    </w:p>
    <w:p w14:paraId="6F625F20" w14:textId="42862CE5" w:rsidR="00312B3A" w:rsidRPr="00910449" w:rsidDel="00570E94" w:rsidRDefault="00312B3A" w:rsidP="00312B3A">
      <w:pPr>
        <w:pStyle w:val="Beschriftung"/>
        <w:keepNext/>
        <w:rPr>
          <w:del w:id="414" w:author="Tobias Heidler" w:date="2024-07-09T13:22:00Z" w16du:dateUtc="2024-07-09T11:22:00Z"/>
          <w:rFonts w:ascii="Arial" w:hAnsi="Arial" w:cs="Arial"/>
        </w:rPr>
      </w:pPr>
    </w:p>
    <w:p w14:paraId="081DED54" w14:textId="377807D4" w:rsidR="00AE312B" w:rsidRPr="00144A3E" w:rsidDel="00570E94" w:rsidRDefault="00AE312B" w:rsidP="00AE312B">
      <w:pPr>
        <w:pStyle w:val="Beschriftung"/>
        <w:keepNext/>
        <w:rPr>
          <w:del w:id="415" w:author="Tobias Heidler" w:date="2024-07-09T13:22:00Z" w16du:dateUtc="2024-07-09T11:22:00Z"/>
        </w:rPr>
      </w:pPr>
      <w:bookmarkStart w:id="416" w:name="_Ref152142509"/>
      <w:del w:id="417" w:author="Tobias Heidler" w:date="2024-07-09T13:22:00Z" w16du:dateUtc="2024-07-09T11:22:00Z">
        <w:r w:rsidRPr="00144A3E" w:rsidDel="00570E94">
          <w:delText xml:space="preserve">Table </w:delText>
        </w:r>
        <w:r w:rsidRPr="00144A3E" w:rsidDel="00570E94">
          <w:fldChar w:fldCharType="begin"/>
        </w:r>
        <w:r w:rsidRPr="00144A3E" w:rsidDel="00570E94">
          <w:delInstrText xml:space="preserve"> SEQ Table \* ARABIC </w:delInstrText>
        </w:r>
        <w:r w:rsidRPr="00144A3E" w:rsidDel="00570E94">
          <w:fldChar w:fldCharType="separate"/>
        </w:r>
        <w:r w:rsidR="0099497B" w:rsidRPr="00144A3E" w:rsidDel="00570E94">
          <w:delText>1</w:delText>
        </w:r>
        <w:r w:rsidRPr="00144A3E" w:rsidDel="00570E94">
          <w:fldChar w:fldCharType="end"/>
        </w:r>
        <w:bookmarkEnd w:id="416"/>
        <w:r w:rsidRPr="00144A3E" w:rsidDel="00570E94">
          <w:delText>: Age-unmodified CCI scores per category</w:delText>
        </w:r>
      </w:del>
    </w:p>
    <w:tbl>
      <w:tblPr>
        <w:tblStyle w:val="EinfacheTabelle3"/>
        <w:tblW w:w="9072" w:type="dxa"/>
        <w:tblInd w:w="5" w:type="dxa"/>
        <w:tblCellMar>
          <w:left w:w="57" w:type="dxa"/>
          <w:right w:w="57" w:type="dxa"/>
        </w:tblCellMar>
        <w:tblLook w:val="0420" w:firstRow="1" w:lastRow="0" w:firstColumn="0" w:lastColumn="0" w:noHBand="0" w:noVBand="1"/>
      </w:tblPr>
      <w:tblGrid>
        <w:gridCol w:w="4705"/>
        <w:gridCol w:w="2387"/>
        <w:gridCol w:w="1980"/>
      </w:tblGrid>
      <w:tr w:rsidR="00312B3A" w:rsidRPr="00910449" w:rsidDel="00570E94" w14:paraId="49B526E3" w14:textId="57A1D5E0" w:rsidTr="00144A3E">
        <w:trPr>
          <w:cnfStyle w:val="100000000000" w:firstRow="1" w:lastRow="0" w:firstColumn="0" w:lastColumn="0" w:oddVBand="0" w:evenVBand="0" w:oddHBand="0" w:evenHBand="0" w:firstRowFirstColumn="0" w:firstRowLastColumn="0" w:lastRowFirstColumn="0" w:lastRowLastColumn="0"/>
          <w:trHeight w:val="340"/>
          <w:del w:id="418" w:author="Tobias Heidler" w:date="2024-07-09T13:22:00Z" w16du:dateUtc="2024-07-09T11:22:00Z"/>
        </w:trPr>
        <w:tc>
          <w:tcPr>
            <w:tcW w:w="4705" w:type="dxa"/>
          </w:tcPr>
          <w:p w14:paraId="2BE84DDB" w14:textId="7C98CFBA" w:rsidR="00312B3A" w:rsidRPr="00910449" w:rsidDel="00570E94" w:rsidRDefault="00312B3A" w:rsidP="005B6A80">
            <w:pPr>
              <w:pStyle w:val="AI-Normal"/>
              <w:rPr>
                <w:del w:id="419" w:author="Tobias Heidler" w:date="2024-07-09T13:22:00Z" w16du:dateUtc="2024-07-09T11:22:00Z"/>
                <w:rFonts w:ascii="Arial" w:hAnsi="Arial" w:cs="Arial"/>
              </w:rPr>
            </w:pPr>
            <w:del w:id="420" w:author="Tobias Heidler" w:date="2024-07-09T13:22:00Z" w16du:dateUtc="2024-07-09T11:22:00Z">
              <w:r w:rsidRPr="007F2315" w:rsidDel="00570E94">
                <w:rPr>
                  <w:rFonts w:ascii="Calibri" w:hAnsi="Calibri" w:cs="Calibri"/>
                  <w:color w:val="000000"/>
                  <w:lang w:val="en-US"/>
                </w:rPr>
                <w:delText>Comorbidity Group</w:delText>
              </w:r>
            </w:del>
          </w:p>
        </w:tc>
        <w:tc>
          <w:tcPr>
            <w:tcW w:w="2387" w:type="dxa"/>
          </w:tcPr>
          <w:p w14:paraId="09FF8E86" w14:textId="212CF932" w:rsidR="00312B3A" w:rsidRPr="00910449" w:rsidDel="00570E94" w:rsidRDefault="00312B3A" w:rsidP="005B6A80">
            <w:pPr>
              <w:pStyle w:val="AI-Normal"/>
              <w:rPr>
                <w:del w:id="421" w:author="Tobias Heidler" w:date="2024-07-09T13:22:00Z" w16du:dateUtc="2024-07-09T11:22:00Z"/>
                <w:rFonts w:ascii="Arial" w:hAnsi="Arial" w:cs="Arial"/>
              </w:rPr>
            </w:pPr>
            <w:del w:id="422" w:author="Tobias Heidler" w:date="2024-07-09T13:22:00Z" w16du:dateUtc="2024-07-09T11:22:00Z">
              <w:r w:rsidRPr="007F2315" w:rsidDel="00570E94">
                <w:rPr>
                  <w:rFonts w:ascii="Calibri" w:hAnsi="Calibri" w:cs="Calibri"/>
                  <w:color w:val="000000"/>
                  <w:lang w:val="en-US"/>
                </w:rPr>
                <w:delText>ICD-10 GM Codes</w:delText>
              </w:r>
            </w:del>
          </w:p>
        </w:tc>
        <w:tc>
          <w:tcPr>
            <w:tcW w:w="1980" w:type="dxa"/>
          </w:tcPr>
          <w:p w14:paraId="2C0B547E" w14:textId="78B1CA11" w:rsidR="00312B3A" w:rsidRPr="00910449" w:rsidDel="00570E94" w:rsidRDefault="00312B3A" w:rsidP="005B6A80">
            <w:pPr>
              <w:pStyle w:val="AI-Normal"/>
              <w:rPr>
                <w:del w:id="423" w:author="Tobias Heidler" w:date="2024-07-09T13:22:00Z" w16du:dateUtc="2024-07-09T11:22:00Z"/>
                <w:rFonts w:ascii="Arial" w:hAnsi="Arial" w:cs="Arial"/>
              </w:rPr>
            </w:pPr>
            <w:del w:id="424" w:author="Tobias Heidler" w:date="2024-07-09T13:22:00Z" w16du:dateUtc="2024-07-09T11:22:00Z">
              <w:r w:rsidRPr="007F2315" w:rsidDel="00570E94">
                <w:rPr>
                  <w:rFonts w:ascii="Calibri" w:hAnsi="Calibri" w:cs="Calibri"/>
                  <w:color w:val="000000"/>
                  <w:lang w:val="en-US"/>
                </w:rPr>
                <w:delText>Score</w:delText>
              </w:r>
            </w:del>
          </w:p>
        </w:tc>
      </w:tr>
      <w:tr w:rsidR="00312B3A" w:rsidRPr="007F2315" w:rsidDel="00570E94" w14:paraId="28AFC91B" w14:textId="68875731" w:rsidTr="00144A3E">
        <w:tblPrEx>
          <w:tblCellMar>
            <w:left w:w="108" w:type="dxa"/>
            <w:right w:w="108" w:type="dxa"/>
          </w:tblCellMar>
        </w:tblPrEx>
        <w:trPr>
          <w:cnfStyle w:val="000000100000" w:firstRow="0" w:lastRow="0" w:firstColumn="0" w:lastColumn="0" w:oddVBand="0" w:evenVBand="0" w:oddHBand="1" w:evenHBand="0" w:firstRowFirstColumn="0" w:firstRowLastColumn="0" w:lastRowFirstColumn="0" w:lastRowLastColumn="0"/>
          <w:trHeight w:val="300"/>
          <w:del w:id="425" w:author="Tobias Heidler" w:date="2024-07-09T13:22:00Z" w16du:dateUtc="2024-07-09T11:22:00Z"/>
        </w:trPr>
        <w:tc>
          <w:tcPr>
            <w:tcW w:w="4705" w:type="dxa"/>
            <w:noWrap/>
            <w:hideMark/>
          </w:tcPr>
          <w:p w14:paraId="45A1A662" w14:textId="146411CA" w:rsidR="00312B3A" w:rsidRPr="005B6A80" w:rsidDel="00570E94" w:rsidRDefault="00312B3A" w:rsidP="005B6A80">
            <w:pPr>
              <w:spacing w:after="0" w:line="240" w:lineRule="auto"/>
              <w:jc w:val="left"/>
              <w:rPr>
                <w:del w:id="426" w:author="Tobias Heidler" w:date="2024-07-09T13:22:00Z" w16du:dateUtc="2024-07-09T11:22:00Z"/>
                <w:rFonts w:ascii="Calibri" w:hAnsi="Calibri" w:cs="Calibri"/>
                <w:b/>
                <w:color w:val="000000"/>
                <w:sz w:val="22"/>
                <w:lang w:val="en-US"/>
              </w:rPr>
            </w:pPr>
            <w:del w:id="427" w:author="Tobias Heidler" w:date="2024-07-09T13:22:00Z" w16du:dateUtc="2024-07-09T11:22:00Z">
              <w:r w:rsidRPr="005B6A80" w:rsidDel="00570E94">
                <w:rPr>
                  <w:rFonts w:ascii="Calibri" w:hAnsi="Calibri" w:cs="Calibri"/>
                  <w:b/>
                  <w:color w:val="000000"/>
                  <w:sz w:val="22"/>
                  <w:lang w:val="en-US"/>
                </w:rPr>
                <w:delText>AIDS</w:delText>
              </w:r>
            </w:del>
          </w:p>
        </w:tc>
        <w:tc>
          <w:tcPr>
            <w:tcW w:w="2387" w:type="dxa"/>
            <w:noWrap/>
            <w:hideMark/>
          </w:tcPr>
          <w:p w14:paraId="6578E839" w14:textId="6FA398F7" w:rsidR="00312B3A" w:rsidRPr="007F2315" w:rsidDel="00570E94" w:rsidRDefault="00312B3A" w:rsidP="005B6A80">
            <w:pPr>
              <w:spacing w:after="0" w:line="240" w:lineRule="auto"/>
              <w:jc w:val="left"/>
              <w:rPr>
                <w:del w:id="428" w:author="Tobias Heidler" w:date="2024-07-09T13:22:00Z" w16du:dateUtc="2024-07-09T11:22:00Z"/>
                <w:rFonts w:ascii="Calibri" w:hAnsi="Calibri" w:cs="Calibri"/>
                <w:color w:val="000000"/>
                <w:sz w:val="22"/>
                <w:lang w:val="en-US"/>
              </w:rPr>
            </w:pPr>
            <w:del w:id="429" w:author="Tobias Heidler" w:date="2024-07-09T13:22:00Z" w16du:dateUtc="2024-07-09T11:22:00Z">
              <w:r w:rsidRPr="007F2315" w:rsidDel="00570E94">
                <w:rPr>
                  <w:rFonts w:ascii="Calibri" w:hAnsi="Calibri" w:cs="Calibri"/>
                  <w:color w:val="000000"/>
                  <w:sz w:val="22"/>
                  <w:lang w:val="en-US"/>
                </w:rPr>
                <w:delText>B20-B24, F02.4, O98.7, R75, Z11.4, Z21.9, Z71.1</w:delText>
              </w:r>
            </w:del>
          </w:p>
        </w:tc>
        <w:tc>
          <w:tcPr>
            <w:tcW w:w="1980" w:type="dxa"/>
            <w:noWrap/>
            <w:vAlign w:val="center"/>
            <w:hideMark/>
          </w:tcPr>
          <w:p w14:paraId="6A71BEC0" w14:textId="3FCE4DB1" w:rsidR="00312B3A" w:rsidRPr="007F2315" w:rsidDel="00570E94" w:rsidRDefault="00312B3A" w:rsidP="005B6A80">
            <w:pPr>
              <w:spacing w:after="0" w:line="240" w:lineRule="auto"/>
              <w:jc w:val="center"/>
              <w:rPr>
                <w:del w:id="430" w:author="Tobias Heidler" w:date="2024-07-09T13:22:00Z" w16du:dateUtc="2024-07-09T11:22:00Z"/>
                <w:rFonts w:ascii="Calibri" w:hAnsi="Calibri" w:cs="Calibri"/>
                <w:color w:val="000000"/>
                <w:sz w:val="22"/>
                <w:lang w:val="en-US"/>
              </w:rPr>
            </w:pPr>
            <w:del w:id="431" w:author="Tobias Heidler" w:date="2024-07-09T13:22:00Z" w16du:dateUtc="2024-07-09T11:22:00Z">
              <w:r w:rsidRPr="007F2315" w:rsidDel="00570E94">
                <w:rPr>
                  <w:rFonts w:ascii="Calibri" w:hAnsi="Calibri" w:cs="Calibri"/>
                  <w:color w:val="000000"/>
                  <w:sz w:val="22"/>
                  <w:lang w:val="en-US"/>
                </w:rPr>
                <w:delText>4</w:delText>
              </w:r>
            </w:del>
          </w:p>
        </w:tc>
      </w:tr>
      <w:tr w:rsidR="00312B3A" w:rsidRPr="007F2315" w:rsidDel="00570E94" w14:paraId="6F8BE4BF" w14:textId="41C12D86" w:rsidTr="00144A3E">
        <w:tblPrEx>
          <w:tblCellMar>
            <w:left w:w="108" w:type="dxa"/>
            <w:right w:w="108" w:type="dxa"/>
          </w:tblCellMar>
        </w:tblPrEx>
        <w:trPr>
          <w:trHeight w:val="300"/>
          <w:del w:id="432" w:author="Tobias Heidler" w:date="2024-07-09T13:22:00Z" w16du:dateUtc="2024-07-09T11:22:00Z"/>
        </w:trPr>
        <w:tc>
          <w:tcPr>
            <w:tcW w:w="4705" w:type="dxa"/>
            <w:noWrap/>
            <w:hideMark/>
          </w:tcPr>
          <w:p w14:paraId="7AC2E639" w14:textId="7161F407" w:rsidR="00312B3A" w:rsidRPr="005B6A80" w:rsidDel="00570E94" w:rsidRDefault="00312B3A" w:rsidP="005B6A80">
            <w:pPr>
              <w:spacing w:after="0" w:line="240" w:lineRule="auto"/>
              <w:jc w:val="left"/>
              <w:rPr>
                <w:del w:id="433" w:author="Tobias Heidler" w:date="2024-07-09T13:22:00Z" w16du:dateUtc="2024-07-09T11:22:00Z"/>
                <w:rFonts w:ascii="Calibri" w:hAnsi="Calibri" w:cs="Calibri"/>
                <w:b/>
                <w:color w:val="000000"/>
                <w:sz w:val="22"/>
                <w:lang w:val="en-US"/>
              </w:rPr>
            </w:pPr>
            <w:del w:id="434" w:author="Tobias Heidler" w:date="2024-07-09T13:22:00Z" w16du:dateUtc="2024-07-09T11:22:00Z">
              <w:r w:rsidRPr="005B6A80" w:rsidDel="00570E94">
                <w:rPr>
                  <w:rFonts w:ascii="Calibri" w:hAnsi="Calibri" w:cs="Calibri"/>
                  <w:b/>
                  <w:color w:val="000000"/>
                  <w:sz w:val="22"/>
                </w:rPr>
                <w:delText>Tumour without metastases, leukaemia, lymphoma, multiple myeloma</w:delText>
              </w:r>
            </w:del>
          </w:p>
        </w:tc>
        <w:tc>
          <w:tcPr>
            <w:tcW w:w="2387" w:type="dxa"/>
            <w:noWrap/>
            <w:hideMark/>
          </w:tcPr>
          <w:p w14:paraId="22071B9C" w14:textId="68351FD7" w:rsidR="00312B3A" w:rsidRPr="007F2315" w:rsidDel="00570E94" w:rsidRDefault="00312B3A" w:rsidP="005B6A80">
            <w:pPr>
              <w:spacing w:after="0" w:line="240" w:lineRule="auto"/>
              <w:jc w:val="left"/>
              <w:rPr>
                <w:del w:id="435" w:author="Tobias Heidler" w:date="2024-07-09T13:22:00Z" w16du:dateUtc="2024-07-09T11:22:00Z"/>
                <w:rFonts w:ascii="Calibri" w:hAnsi="Calibri" w:cs="Calibri"/>
                <w:color w:val="000000"/>
                <w:sz w:val="22"/>
                <w:lang w:val="en-US"/>
              </w:rPr>
            </w:pPr>
            <w:del w:id="436" w:author="Tobias Heidler" w:date="2024-07-09T13:22:00Z" w16du:dateUtc="2024-07-09T11:22:00Z">
              <w:r w:rsidRPr="007F2315" w:rsidDel="00570E94">
                <w:rPr>
                  <w:rFonts w:ascii="Calibri" w:hAnsi="Calibri" w:cs="Calibri"/>
                  <w:color w:val="000000"/>
                  <w:sz w:val="22"/>
                  <w:lang w:val="en-US"/>
                </w:rPr>
                <w:delText>C00 - C43, C45 - C76, C81 - C97</w:delText>
              </w:r>
            </w:del>
          </w:p>
        </w:tc>
        <w:tc>
          <w:tcPr>
            <w:tcW w:w="1980" w:type="dxa"/>
            <w:noWrap/>
            <w:vAlign w:val="center"/>
            <w:hideMark/>
          </w:tcPr>
          <w:p w14:paraId="05BAEFBD" w14:textId="563B733F" w:rsidR="00312B3A" w:rsidRPr="007F2315" w:rsidDel="00570E94" w:rsidRDefault="00312B3A" w:rsidP="005B6A80">
            <w:pPr>
              <w:spacing w:after="0" w:line="240" w:lineRule="auto"/>
              <w:jc w:val="center"/>
              <w:rPr>
                <w:del w:id="437" w:author="Tobias Heidler" w:date="2024-07-09T13:22:00Z" w16du:dateUtc="2024-07-09T11:22:00Z"/>
                <w:rFonts w:ascii="Calibri" w:hAnsi="Calibri" w:cs="Calibri"/>
                <w:color w:val="000000"/>
                <w:sz w:val="22"/>
                <w:lang w:val="en-US"/>
              </w:rPr>
            </w:pPr>
            <w:del w:id="438" w:author="Tobias Heidler" w:date="2024-07-09T13:22:00Z" w16du:dateUtc="2024-07-09T11:22:00Z">
              <w:r w:rsidRPr="007F2315" w:rsidDel="00570E94">
                <w:rPr>
                  <w:rFonts w:ascii="Calibri" w:hAnsi="Calibri" w:cs="Calibri"/>
                  <w:color w:val="000000"/>
                  <w:sz w:val="22"/>
                  <w:lang w:val="en-US"/>
                </w:rPr>
                <w:delText>2</w:delText>
              </w:r>
            </w:del>
          </w:p>
        </w:tc>
      </w:tr>
      <w:tr w:rsidR="00312B3A" w:rsidRPr="007F2315" w:rsidDel="00570E94" w14:paraId="6566795B" w14:textId="41F6A223" w:rsidTr="00144A3E">
        <w:tblPrEx>
          <w:tblCellMar>
            <w:left w:w="108" w:type="dxa"/>
            <w:right w:w="108" w:type="dxa"/>
          </w:tblCellMar>
        </w:tblPrEx>
        <w:trPr>
          <w:cnfStyle w:val="000000100000" w:firstRow="0" w:lastRow="0" w:firstColumn="0" w:lastColumn="0" w:oddVBand="0" w:evenVBand="0" w:oddHBand="1" w:evenHBand="0" w:firstRowFirstColumn="0" w:firstRowLastColumn="0" w:lastRowFirstColumn="0" w:lastRowLastColumn="0"/>
          <w:trHeight w:val="300"/>
          <w:del w:id="439" w:author="Tobias Heidler" w:date="2024-07-09T13:22:00Z" w16du:dateUtc="2024-07-09T11:22:00Z"/>
        </w:trPr>
        <w:tc>
          <w:tcPr>
            <w:tcW w:w="4705" w:type="dxa"/>
            <w:noWrap/>
            <w:hideMark/>
          </w:tcPr>
          <w:p w14:paraId="64D37157" w14:textId="2C533F5A" w:rsidR="00312B3A" w:rsidRPr="005B6A80" w:rsidDel="00570E94" w:rsidRDefault="00312B3A" w:rsidP="005B6A80">
            <w:pPr>
              <w:spacing w:after="0" w:line="240" w:lineRule="auto"/>
              <w:jc w:val="left"/>
              <w:rPr>
                <w:del w:id="440" w:author="Tobias Heidler" w:date="2024-07-09T13:22:00Z" w16du:dateUtc="2024-07-09T11:22:00Z"/>
                <w:rFonts w:ascii="Calibri" w:hAnsi="Calibri" w:cs="Calibri"/>
                <w:b/>
                <w:color w:val="000000"/>
                <w:sz w:val="22"/>
                <w:lang w:val="en-US"/>
              </w:rPr>
            </w:pPr>
            <w:del w:id="441" w:author="Tobias Heidler" w:date="2024-07-09T13:22:00Z" w16du:dateUtc="2024-07-09T11:22:00Z">
              <w:r w:rsidRPr="005B6A80" w:rsidDel="00570E94">
                <w:rPr>
                  <w:rFonts w:ascii="Calibri" w:hAnsi="Calibri" w:cs="Calibri"/>
                  <w:b/>
                  <w:color w:val="000000"/>
                  <w:sz w:val="22"/>
                </w:rPr>
                <w:delText>Cerebrovascular disease</w:delText>
              </w:r>
            </w:del>
          </w:p>
        </w:tc>
        <w:tc>
          <w:tcPr>
            <w:tcW w:w="2387" w:type="dxa"/>
            <w:noWrap/>
            <w:hideMark/>
          </w:tcPr>
          <w:p w14:paraId="1EAFFD7C" w14:textId="1C6DBB73" w:rsidR="00312B3A" w:rsidRPr="007F2315" w:rsidDel="00570E94" w:rsidRDefault="00312B3A" w:rsidP="005B6A80">
            <w:pPr>
              <w:spacing w:after="0" w:line="240" w:lineRule="auto"/>
              <w:jc w:val="left"/>
              <w:rPr>
                <w:del w:id="442" w:author="Tobias Heidler" w:date="2024-07-09T13:22:00Z" w16du:dateUtc="2024-07-09T11:22:00Z"/>
                <w:rFonts w:ascii="Calibri" w:hAnsi="Calibri" w:cs="Calibri"/>
                <w:color w:val="000000"/>
                <w:sz w:val="22"/>
                <w:lang w:val="en-US"/>
              </w:rPr>
            </w:pPr>
            <w:del w:id="443" w:author="Tobias Heidler" w:date="2024-07-09T13:22:00Z" w16du:dateUtc="2024-07-09T11:22:00Z">
              <w:r w:rsidRPr="007F2315" w:rsidDel="00570E94">
                <w:rPr>
                  <w:rFonts w:ascii="Calibri" w:hAnsi="Calibri" w:cs="Calibri"/>
                  <w:color w:val="000000"/>
                  <w:sz w:val="22"/>
                  <w:lang w:val="en-US"/>
                </w:rPr>
                <w:delText>G45, I60 - I64, I67, I69</w:delText>
              </w:r>
            </w:del>
          </w:p>
        </w:tc>
        <w:tc>
          <w:tcPr>
            <w:tcW w:w="1980" w:type="dxa"/>
            <w:noWrap/>
            <w:vAlign w:val="center"/>
            <w:hideMark/>
          </w:tcPr>
          <w:p w14:paraId="609C4095" w14:textId="42C95CB7" w:rsidR="00312B3A" w:rsidRPr="007F2315" w:rsidDel="00570E94" w:rsidRDefault="00312B3A" w:rsidP="005B6A80">
            <w:pPr>
              <w:spacing w:after="0" w:line="240" w:lineRule="auto"/>
              <w:jc w:val="center"/>
              <w:rPr>
                <w:del w:id="444" w:author="Tobias Heidler" w:date="2024-07-09T13:22:00Z" w16du:dateUtc="2024-07-09T11:22:00Z"/>
                <w:rFonts w:ascii="Calibri" w:hAnsi="Calibri" w:cs="Calibri"/>
                <w:color w:val="000000"/>
                <w:sz w:val="22"/>
                <w:lang w:val="en-US"/>
              </w:rPr>
            </w:pPr>
            <w:del w:id="445" w:author="Tobias Heidler" w:date="2024-07-09T13:22:00Z" w16du:dateUtc="2024-07-09T11:22:00Z">
              <w:r w:rsidRPr="007F2315" w:rsidDel="00570E94">
                <w:rPr>
                  <w:rFonts w:ascii="Calibri" w:hAnsi="Calibri" w:cs="Calibri"/>
                  <w:color w:val="000000"/>
                  <w:sz w:val="22"/>
                  <w:lang w:val="en-US"/>
                </w:rPr>
                <w:delText>0</w:delText>
              </w:r>
            </w:del>
          </w:p>
        </w:tc>
      </w:tr>
      <w:tr w:rsidR="00312B3A" w:rsidRPr="007F2315" w:rsidDel="00570E94" w14:paraId="09B2BE42" w14:textId="59FA34BE" w:rsidTr="00144A3E">
        <w:tblPrEx>
          <w:tblCellMar>
            <w:left w:w="108" w:type="dxa"/>
            <w:right w:w="108" w:type="dxa"/>
          </w:tblCellMar>
        </w:tblPrEx>
        <w:trPr>
          <w:trHeight w:val="300"/>
          <w:del w:id="446" w:author="Tobias Heidler" w:date="2024-07-09T13:22:00Z" w16du:dateUtc="2024-07-09T11:22:00Z"/>
        </w:trPr>
        <w:tc>
          <w:tcPr>
            <w:tcW w:w="4705" w:type="dxa"/>
            <w:noWrap/>
            <w:hideMark/>
          </w:tcPr>
          <w:p w14:paraId="274A811C" w14:textId="5BF1C0DF" w:rsidR="00312B3A" w:rsidRPr="005B6A80" w:rsidDel="00570E94" w:rsidRDefault="00312B3A" w:rsidP="005B6A80">
            <w:pPr>
              <w:spacing w:after="0" w:line="240" w:lineRule="auto"/>
              <w:jc w:val="left"/>
              <w:rPr>
                <w:del w:id="447" w:author="Tobias Heidler" w:date="2024-07-09T13:22:00Z" w16du:dateUtc="2024-07-09T11:22:00Z"/>
                <w:rFonts w:ascii="Calibri" w:hAnsi="Calibri" w:cs="Calibri"/>
                <w:b/>
                <w:color w:val="000000"/>
                <w:sz w:val="22"/>
                <w:lang w:val="en-US"/>
              </w:rPr>
            </w:pPr>
            <w:del w:id="448" w:author="Tobias Heidler" w:date="2024-07-09T13:22:00Z" w16du:dateUtc="2024-07-09T11:22:00Z">
              <w:r w:rsidRPr="005B6A80" w:rsidDel="00570E94">
                <w:rPr>
                  <w:rFonts w:ascii="Calibri" w:hAnsi="Calibri" w:cs="Calibri"/>
                  <w:b/>
                  <w:color w:val="000000"/>
                  <w:sz w:val="22"/>
                </w:rPr>
                <w:delText>Congestive heart failure</w:delText>
              </w:r>
            </w:del>
          </w:p>
        </w:tc>
        <w:tc>
          <w:tcPr>
            <w:tcW w:w="2387" w:type="dxa"/>
            <w:noWrap/>
            <w:hideMark/>
          </w:tcPr>
          <w:p w14:paraId="7047DBF9" w14:textId="480529F1" w:rsidR="00312B3A" w:rsidRPr="007F2315" w:rsidDel="00570E94" w:rsidRDefault="00312B3A" w:rsidP="005B6A80">
            <w:pPr>
              <w:spacing w:after="0" w:line="240" w:lineRule="auto"/>
              <w:jc w:val="left"/>
              <w:rPr>
                <w:del w:id="449" w:author="Tobias Heidler" w:date="2024-07-09T13:22:00Z" w16du:dateUtc="2024-07-09T11:22:00Z"/>
                <w:rFonts w:ascii="Calibri" w:hAnsi="Calibri" w:cs="Calibri"/>
                <w:color w:val="000000"/>
                <w:sz w:val="22"/>
                <w:lang w:val="en-US"/>
              </w:rPr>
            </w:pPr>
            <w:del w:id="450" w:author="Tobias Heidler" w:date="2024-07-09T13:22:00Z" w16du:dateUtc="2024-07-09T11:22:00Z">
              <w:r w:rsidRPr="007F2315" w:rsidDel="00570E94">
                <w:rPr>
                  <w:rFonts w:ascii="Calibri" w:hAnsi="Calibri" w:cs="Calibri"/>
                  <w:color w:val="000000"/>
                  <w:sz w:val="22"/>
                  <w:lang w:val="en-US"/>
                </w:rPr>
                <w:delText>I11.0, I13.0, I13.2, I25.5, I42.0, I42.6, I42.7, I42.8, I42.9, I43, I50</w:delText>
              </w:r>
            </w:del>
          </w:p>
        </w:tc>
        <w:tc>
          <w:tcPr>
            <w:tcW w:w="1980" w:type="dxa"/>
            <w:noWrap/>
            <w:vAlign w:val="center"/>
            <w:hideMark/>
          </w:tcPr>
          <w:p w14:paraId="0FCEC045" w14:textId="30E4F0E4" w:rsidR="00312B3A" w:rsidRPr="007F2315" w:rsidDel="00570E94" w:rsidRDefault="00312B3A" w:rsidP="005B6A80">
            <w:pPr>
              <w:spacing w:after="0" w:line="240" w:lineRule="auto"/>
              <w:jc w:val="center"/>
              <w:rPr>
                <w:del w:id="451" w:author="Tobias Heidler" w:date="2024-07-09T13:22:00Z" w16du:dateUtc="2024-07-09T11:22:00Z"/>
                <w:rFonts w:ascii="Calibri" w:hAnsi="Calibri" w:cs="Calibri"/>
                <w:color w:val="000000"/>
                <w:sz w:val="22"/>
                <w:lang w:val="en-US"/>
              </w:rPr>
            </w:pPr>
            <w:del w:id="452" w:author="Tobias Heidler" w:date="2024-07-09T13:22:00Z" w16du:dateUtc="2024-07-09T11:22:00Z">
              <w:r w:rsidRPr="007F2315" w:rsidDel="00570E94">
                <w:rPr>
                  <w:rFonts w:ascii="Calibri" w:hAnsi="Calibri" w:cs="Calibri"/>
                  <w:color w:val="000000"/>
                  <w:sz w:val="22"/>
                  <w:lang w:val="en-US"/>
                </w:rPr>
                <w:delText>2</w:delText>
              </w:r>
            </w:del>
          </w:p>
        </w:tc>
      </w:tr>
      <w:tr w:rsidR="00312B3A" w:rsidRPr="007F2315" w:rsidDel="00570E94" w14:paraId="5A9F9EA9" w14:textId="04406C50" w:rsidTr="00144A3E">
        <w:tblPrEx>
          <w:tblCellMar>
            <w:left w:w="108" w:type="dxa"/>
            <w:right w:w="108" w:type="dxa"/>
          </w:tblCellMar>
        </w:tblPrEx>
        <w:trPr>
          <w:cnfStyle w:val="000000100000" w:firstRow="0" w:lastRow="0" w:firstColumn="0" w:lastColumn="0" w:oddVBand="0" w:evenVBand="0" w:oddHBand="1" w:evenHBand="0" w:firstRowFirstColumn="0" w:firstRowLastColumn="0" w:lastRowFirstColumn="0" w:lastRowLastColumn="0"/>
          <w:trHeight w:val="300"/>
          <w:del w:id="453" w:author="Tobias Heidler" w:date="2024-07-09T13:22:00Z" w16du:dateUtc="2024-07-09T11:22:00Z"/>
        </w:trPr>
        <w:tc>
          <w:tcPr>
            <w:tcW w:w="4705" w:type="dxa"/>
            <w:noWrap/>
            <w:hideMark/>
          </w:tcPr>
          <w:p w14:paraId="29399D61" w14:textId="45059007" w:rsidR="00312B3A" w:rsidRPr="005B6A80" w:rsidDel="00570E94" w:rsidRDefault="00312B3A" w:rsidP="005B6A80">
            <w:pPr>
              <w:spacing w:after="0" w:line="240" w:lineRule="auto"/>
              <w:jc w:val="left"/>
              <w:rPr>
                <w:del w:id="454" w:author="Tobias Heidler" w:date="2024-07-09T13:22:00Z" w16du:dateUtc="2024-07-09T11:22:00Z"/>
                <w:rFonts w:ascii="Calibri" w:hAnsi="Calibri" w:cs="Calibri"/>
                <w:b/>
                <w:color w:val="000000"/>
                <w:sz w:val="22"/>
                <w:lang w:val="en-US"/>
              </w:rPr>
            </w:pPr>
            <w:del w:id="455" w:author="Tobias Heidler" w:date="2024-07-09T13:22:00Z" w16du:dateUtc="2024-07-09T11:22:00Z">
              <w:r w:rsidRPr="005B6A80" w:rsidDel="00570E94">
                <w:rPr>
                  <w:rFonts w:ascii="Calibri" w:hAnsi="Calibri" w:cs="Calibri"/>
                  <w:b/>
                  <w:color w:val="000000"/>
                  <w:sz w:val="22"/>
                </w:rPr>
                <w:delText>Chronic pulmonary disease</w:delText>
              </w:r>
            </w:del>
          </w:p>
        </w:tc>
        <w:tc>
          <w:tcPr>
            <w:tcW w:w="2387" w:type="dxa"/>
            <w:noWrap/>
            <w:hideMark/>
          </w:tcPr>
          <w:p w14:paraId="22575CF2" w14:textId="3A50B26A" w:rsidR="00312B3A" w:rsidRPr="007F2315" w:rsidDel="00570E94" w:rsidRDefault="00312B3A" w:rsidP="005B6A80">
            <w:pPr>
              <w:spacing w:after="0" w:line="240" w:lineRule="auto"/>
              <w:jc w:val="left"/>
              <w:rPr>
                <w:del w:id="456" w:author="Tobias Heidler" w:date="2024-07-09T13:22:00Z" w16du:dateUtc="2024-07-09T11:22:00Z"/>
                <w:rFonts w:ascii="Calibri" w:hAnsi="Calibri" w:cs="Calibri"/>
                <w:color w:val="000000"/>
                <w:sz w:val="22"/>
                <w:lang w:val="en-US"/>
              </w:rPr>
            </w:pPr>
            <w:del w:id="457" w:author="Tobias Heidler" w:date="2024-07-09T13:22:00Z" w16du:dateUtc="2024-07-09T11:22:00Z">
              <w:r w:rsidRPr="007F2315" w:rsidDel="00570E94">
                <w:rPr>
                  <w:rFonts w:ascii="Calibri" w:hAnsi="Calibri" w:cs="Calibri"/>
                  <w:color w:val="000000"/>
                  <w:sz w:val="22"/>
                  <w:lang w:val="en-US"/>
                </w:rPr>
                <w:delText>J43 - J47, J60 - J70</w:delText>
              </w:r>
            </w:del>
          </w:p>
        </w:tc>
        <w:tc>
          <w:tcPr>
            <w:tcW w:w="1980" w:type="dxa"/>
            <w:noWrap/>
            <w:vAlign w:val="center"/>
            <w:hideMark/>
          </w:tcPr>
          <w:p w14:paraId="0C956711" w14:textId="629188F8" w:rsidR="00312B3A" w:rsidRPr="007F2315" w:rsidDel="00570E94" w:rsidRDefault="00312B3A" w:rsidP="005B6A80">
            <w:pPr>
              <w:spacing w:after="0" w:line="240" w:lineRule="auto"/>
              <w:jc w:val="center"/>
              <w:rPr>
                <w:del w:id="458" w:author="Tobias Heidler" w:date="2024-07-09T13:22:00Z" w16du:dateUtc="2024-07-09T11:22:00Z"/>
                <w:rFonts w:ascii="Calibri" w:hAnsi="Calibri" w:cs="Calibri"/>
                <w:color w:val="000000"/>
                <w:sz w:val="22"/>
                <w:lang w:val="en-US"/>
              </w:rPr>
            </w:pPr>
            <w:del w:id="459" w:author="Tobias Heidler" w:date="2024-07-09T13:22:00Z" w16du:dateUtc="2024-07-09T11:22:00Z">
              <w:r w:rsidRPr="007F2315" w:rsidDel="00570E94">
                <w:rPr>
                  <w:rFonts w:ascii="Calibri" w:hAnsi="Calibri" w:cs="Calibri"/>
                  <w:color w:val="000000"/>
                  <w:sz w:val="22"/>
                  <w:lang w:val="en-US"/>
                </w:rPr>
                <w:delText>1</w:delText>
              </w:r>
            </w:del>
          </w:p>
        </w:tc>
      </w:tr>
      <w:tr w:rsidR="00312B3A" w:rsidRPr="007F2315" w:rsidDel="00570E94" w14:paraId="06313701" w14:textId="4A5640A1" w:rsidTr="00144A3E">
        <w:tblPrEx>
          <w:tblCellMar>
            <w:left w:w="108" w:type="dxa"/>
            <w:right w:w="108" w:type="dxa"/>
          </w:tblCellMar>
        </w:tblPrEx>
        <w:trPr>
          <w:trHeight w:val="300"/>
          <w:del w:id="460" w:author="Tobias Heidler" w:date="2024-07-09T13:22:00Z" w16du:dateUtc="2024-07-09T11:22:00Z"/>
        </w:trPr>
        <w:tc>
          <w:tcPr>
            <w:tcW w:w="4705" w:type="dxa"/>
            <w:noWrap/>
            <w:hideMark/>
          </w:tcPr>
          <w:p w14:paraId="3896AF08" w14:textId="15C9CFFB" w:rsidR="00312B3A" w:rsidRPr="005B6A80" w:rsidDel="00570E94" w:rsidRDefault="00312B3A" w:rsidP="005B6A80">
            <w:pPr>
              <w:spacing w:after="0" w:line="240" w:lineRule="auto"/>
              <w:jc w:val="left"/>
              <w:rPr>
                <w:del w:id="461" w:author="Tobias Heidler" w:date="2024-07-09T13:22:00Z" w16du:dateUtc="2024-07-09T11:22:00Z"/>
                <w:rFonts w:ascii="Calibri" w:hAnsi="Calibri" w:cs="Calibri"/>
                <w:b/>
                <w:color w:val="000000"/>
                <w:sz w:val="22"/>
                <w:lang w:val="en-US"/>
              </w:rPr>
            </w:pPr>
            <w:del w:id="462" w:author="Tobias Heidler" w:date="2024-07-09T13:22:00Z" w16du:dateUtc="2024-07-09T11:22:00Z">
              <w:r w:rsidRPr="005B6A80" w:rsidDel="00570E94">
                <w:rPr>
                  <w:rFonts w:ascii="Calibri" w:hAnsi="Calibri" w:cs="Calibri"/>
                  <w:b/>
                  <w:color w:val="000000"/>
                  <w:sz w:val="22"/>
                  <w:lang w:val="en-US"/>
                </w:rPr>
                <w:delText>Dementia</w:delText>
              </w:r>
            </w:del>
          </w:p>
        </w:tc>
        <w:tc>
          <w:tcPr>
            <w:tcW w:w="2387" w:type="dxa"/>
            <w:noWrap/>
            <w:hideMark/>
          </w:tcPr>
          <w:p w14:paraId="07C5A67E" w14:textId="02DDCAAB" w:rsidR="00312B3A" w:rsidRPr="007F2315" w:rsidDel="00570E94" w:rsidRDefault="00312B3A" w:rsidP="005B6A80">
            <w:pPr>
              <w:spacing w:after="0" w:line="240" w:lineRule="auto"/>
              <w:jc w:val="left"/>
              <w:rPr>
                <w:del w:id="463" w:author="Tobias Heidler" w:date="2024-07-09T13:22:00Z" w16du:dateUtc="2024-07-09T11:22:00Z"/>
                <w:rFonts w:ascii="Calibri" w:hAnsi="Calibri" w:cs="Calibri"/>
                <w:color w:val="000000"/>
                <w:sz w:val="22"/>
                <w:lang w:val="en-US"/>
              </w:rPr>
            </w:pPr>
            <w:del w:id="464" w:author="Tobias Heidler" w:date="2024-07-09T13:22:00Z" w16du:dateUtc="2024-07-09T11:22:00Z">
              <w:r w:rsidRPr="007F2315" w:rsidDel="00570E94">
                <w:rPr>
                  <w:rFonts w:ascii="Calibri" w:hAnsi="Calibri" w:cs="Calibri"/>
                  <w:color w:val="000000"/>
                  <w:sz w:val="22"/>
                  <w:lang w:val="en-US"/>
                </w:rPr>
                <w:delText>F00 - F03, F05.1, G30, G31.1, G31.9</w:delText>
              </w:r>
            </w:del>
          </w:p>
        </w:tc>
        <w:tc>
          <w:tcPr>
            <w:tcW w:w="1980" w:type="dxa"/>
            <w:noWrap/>
            <w:vAlign w:val="center"/>
            <w:hideMark/>
          </w:tcPr>
          <w:p w14:paraId="4490E86B" w14:textId="5C62835C" w:rsidR="00312B3A" w:rsidRPr="007F2315" w:rsidDel="00570E94" w:rsidRDefault="00312B3A" w:rsidP="005B6A80">
            <w:pPr>
              <w:spacing w:after="0" w:line="240" w:lineRule="auto"/>
              <w:jc w:val="center"/>
              <w:rPr>
                <w:del w:id="465" w:author="Tobias Heidler" w:date="2024-07-09T13:22:00Z" w16du:dateUtc="2024-07-09T11:22:00Z"/>
                <w:rFonts w:ascii="Calibri" w:hAnsi="Calibri" w:cs="Calibri"/>
                <w:color w:val="000000"/>
                <w:sz w:val="22"/>
                <w:lang w:val="en-US"/>
              </w:rPr>
            </w:pPr>
            <w:del w:id="466" w:author="Tobias Heidler" w:date="2024-07-09T13:22:00Z" w16du:dateUtc="2024-07-09T11:22:00Z">
              <w:r w:rsidRPr="007F2315" w:rsidDel="00570E94">
                <w:rPr>
                  <w:rFonts w:ascii="Calibri" w:hAnsi="Calibri" w:cs="Calibri"/>
                  <w:color w:val="000000"/>
                  <w:sz w:val="22"/>
                  <w:lang w:val="en-US"/>
                </w:rPr>
                <w:delText>2</w:delText>
              </w:r>
            </w:del>
          </w:p>
        </w:tc>
      </w:tr>
      <w:tr w:rsidR="00312B3A" w:rsidRPr="007F2315" w:rsidDel="00570E94" w14:paraId="77715FCC" w14:textId="57B20C5D" w:rsidTr="00144A3E">
        <w:tblPrEx>
          <w:tblCellMar>
            <w:left w:w="108" w:type="dxa"/>
            <w:right w:w="108" w:type="dxa"/>
          </w:tblCellMar>
        </w:tblPrEx>
        <w:trPr>
          <w:cnfStyle w:val="000000100000" w:firstRow="0" w:lastRow="0" w:firstColumn="0" w:lastColumn="0" w:oddVBand="0" w:evenVBand="0" w:oddHBand="1" w:evenHBand="0" w:firstRowFirstColumn="0" w:firstRowLastColumn="0" w:lastRowFirstColumn="0" w:lastRowLastColumn="0"/>
          <w:trHeight w:val="300"/>
          <w:del w:id="467" w:author="Tobias Heidler" w:date="2024-07-09T13:22:00Z" w16du:dateUtc="2024-07-09T11:22:00Z"/>
        </w:trPr>
        <w:tc>
          <w:tcPr>
            <w:tcW w:w="4705" w:type="dxa"/>
            <w:noWrap/>
            <w:hideMark/>
          </w:tcPr>
          <w:p w14:paraId="2917C495" w14:textId="40E9EB30" w:rsidR="00312B3A" w:rsidRPr="005B6A80" w:rsidDel="00570E94" w:rsidRDefault="00312B3A" w:rsidP="005B6A80">
            <w:pPr>
              <w:spacing w:after="0" w:line="240" w:lineRule="auto"/>
              <w:jc w:val="left"/>
              <w:rPr>
                <w:del w:id="468" w:author="Tobias Heidler" w:date="2024-07-09T13:22:00Z" w16du:dateUtc="2024-07-09T11:22:00Z"/>
                <w:rFonts w:ascii="Calibri" w:hAnsi="Calibri" w:cs="Calibri"/>
                <w:b/>
                <w:color w:val="000000"/>
                <w:sz w:val="22"/>
                <w:lang w:val="en-US"/>
              </w:rPr>
            </w:pPr>
            <w:del w:id="469" w:author="Tobias Heidler" w:date="2024-07-09T13:22:00Z" w16du:dateUtc="2024-07-09T11:22:00Z">
              <w:r w:rsidRPr="005B6A80" w:rsidDel="00570E94">
                <w:rPr>
                  <w:rFonts w:ascii="Calibri" w:hAnsi="Calibri" w:cs="Calibri"/>
                  <w:b/>
                  <w:color w:val="000000"/>
                  <w:sz w:val="22"/>
                  <w:lang w:val="en-US"/>
                </w:rPr>
                <w:delText>Diabetes without complications</w:delText>
              </w:r>
            </w:del>
          </w:p>
        </w:tc>
        <w:tc>
          <w:tcPr>
            <w:tcW w:w="2387" w:type="dxa"/>
            <w:noWrap/>
            <w:hideMark/>
          </w:tcPr>
          <w:p w14:paraId="0FDD49D8" w14:textId="677256C2" w:rsidR="00312B3A" w:rsidRPr="007F2315" w:rsidDel="00570E94" w:rsidRDefault="00312B3A" w:rsidP="005B6A80">
            <w:pPr>
              <w:spacing w:after="0" w:line="240" w:lineRule="auto"/>
              <w:jc w:val="left"/>
              <w:rPr>
                <w:del w:id="470" w:author="Tobias Heidler" w:date="2024-07-09T13:22:00Z" w16du:dateUtc="2024-07-09T11:22:00Z"/>
                <w:rFonts w:ascii="Calibri" w:hAnsi="Calibri" w:cs="Calibri"/>
                <w:color w:val="000000"/>
                <w:sz w:val="22"/>
                <w:lang w:val="en-US"/>
              </w:rPr>
            </w:pPr>
            <w:del w:id="471" w:author="Tobias Heidler" w:date="2024-07-09T13:22:00Z" w16du:dateUtc="2024-07-09T11:22:00Z">
              <w:r w:rsidRPr="007F2315" w:rsidDel="00570E94">
                <w:rPr>
                  <w:rFonts w:ascii="Calibri" w:hAnsi="Calibri" w:cs="Calibri"/>
                  <w:color w:val="000000"/>
                  <w:sz w:val="22"/>
                  <w:lang w:val="en-US"/>
                </w:rPr>
                <w:delText>E10 - E14 ending with .0 or .1</w:delText>
              </w:r>
            </w:del>
          </w:p>
        </w:tc>
        <w:tc>
          <w:tcPr>
            <w:tcW w:w="1980" w:type="dxa"/>
            <w:noWrap/>
            <w:vAlign w:val="center"/>
            <w:hideMark/>
          </w:tcPr>
          <w:p w14:paraId="3766A269" w14:textId="0447F5EC" w:rsidR="00312B3A" w:rsidRPr="007F2315" w:rsidDel="00570E94" w:rsidRDefault="00312B3A" w:rsidP="005B6A80">
            <w:pPr>
              <w:spacing w:after="0" w:line="240" w:lineRule="auto"/>
              <w:jc w:val="center"/>
              <w:rPr>
                <w:del w:id="472" w:author="Tobias Heidler" w:date="2024-07-09T13:22:00Z" w16du:dateUtc="2024-07-09T11:22:00Z"/>
                <w:rFonts w:ascii="Calibri" w:hAnsi="Calibri" w:cs="Calibri"/>
                <w:color w:val="000000"/>
                <w:sz w:val="22"/>
                <w:lang w:val="en-US"/>
              </w:rPr>
            </w:pPr>
            <w:del w:id="473" w:author="Tobias Heidler" w:date="2024-07-09T13:22:00Z" w16du:dateUtc="2024-07-09T11:22:00Z">
              <w:r w:rsidRPr="007F2315" w:rsidDel="00570E94">
                <w:rPr>
                  <w:rFonts w:ascii="Calibri" w:hAnsi="Calibri" w:cs="Calibri"/>
                  <w:color w:val="000000"/>
                  <w:sz w:val="22"/>
                  <w:lang w:val="en-US"/>
                </w:rPr>
                <w:delText>0</w:delText>
              </w:r>
            </w:del>
          </w:p>
        </w:tc>
      </w:tr>
      <w:tr w:rsidR="00312B3A" w:rsidRPr="007F2315" w:rsidDel="00570E94" w14:paraId="2A563B83" w14:textId="6163A5D5" w:rsidTr="00144A3E">
        <w:tblPrEx>
          <w:tblCellMar>
            <w:left w:w="108" w:type="dxa"/>
            <w:right w:w="108" w:type="dxa"/>
          </w:tblCellMar>
        </w:tblPrEx>
        <w:trPr>
          <w:trHeight w:val="300"/>
          <w:del w:id="474" w:author="Tobias Heidler" w:date="2024-07-09T13:22:00Z" w16du:dateUtc="2024-07-09T11:22:00Z"/>
        </w:trPr>
        <w:tc>
          <w:tcPr>
            <w:tcW w:w="4705" w:type="dxa"/>
            <w:noWrap/>
            <w:hideMark/>
          </w:tcPr>
          <w:p w14:paraId="53750427" w14:textId="32EC73CD" w:rsidR="00312B3A" w:rsidRPr="005B6A80" w:rsidDel="00570E94" w:rsidRDefault="00312B3A" w:rsidP="005B6A80">
            <w:pPr>
              <w:spacing w:after="0" w:line="240" w:lineRule="auto"/>
              <w:jc w:val="left"/>
              <w:rPr>
                <w:del w:id="475" w:author="Tobias Heidler" w:date="2024-07-09T13:22:00Z" w16du:dateUtc="2024-07-09T11:22:00Z"/>
                <w:rFonts w:ascii="Calibri" w:hAnsi="Calibri" w:cs="Calibri"/>
                <w:b/>
                <w:color w:val="000000"/>
                <w:sz w:val="22"/>
                <w:lang w:val="en-US"/>
              </w:rPr>
            </w:pPr>
            <w:del w:id="476" w:author="Tobias Heidler" w:date="2024-07-09T13:22:00Z" w16du:dateUtc="2024-07-09T11:22:00Z">
              <w:r w:rsidRPr="005B6A80" w:rsidDel="00570E94">
                <w:rPr>
                  <w:rFonts w:ascii="Calibri" w:hAnsi="Calibri" w:cs="Calibri"/>
                  <w:b/>
                  <w:color w:val="000000"/>
                  <w:sz w:val="22"/>
                  <w:lang w:val="en-US"/>
                </w:rPr>
                <w:delText>Diabetes with complications</w:delText>
              </w:r>
            </w:del>
          </w:p>
        </w:tc>
        <w:tc>
          <w:tcPr>
            <w:tcW w:w="2387" w:type="dxa"/>
            <w:noWrap/>
            <w:hideMark/>
          </w:tcPr>
          <w:p w14:paraId="4B2D2D80" w14:textId="4AC74800" w:rsidR="00312B3A" w:rsidRPr="007F2315" w:rsidDel="00570E94" w:rsidRDefault="00312B3A" w:rsidP="005B6A80">
            <w:pPr>
              <w:spacing w:after="0" w:line="240" w:lineRule="auto"/>
              <w:jc w:val="left"/>
              <w:rPr>
                <w:del w:id="477" w:author="Tobias Heidler" w:date="2024-07-09T13:22:00Z" w16du:dateUtc="2024-07-09T11:22:00Z"/>
                <w:rFonts w:ascii="Calibri" w:hAnsi="Calibri" w:cs="Calibri"/>
                <w:color w:val="000000"/>
                <w:sz w:val="22"/>
                <w:lang w:val="en-US"/>
              </w:rPr>
            </w:pPr>
            <w:del w:id="478" w:author="Tobias Heidler" w:date="2024-07-09T13:22:00Z" w16du:dateUtc="2024-07-09T11:22:00Z">
              <w:r w:rsidRPr="007F2315" w:rsidDel="00570E94">
                <w:rPr>
                  <w:rFonts w:ascii="Calibri" w:hAnsi="Calibri" w:cs="Calibri"/>
                  <w:color w:val="000000"/>
                  <w:sz w:val="22"/>
                  <w:lang w:val="en-US"/>
                </w:rPr>
                <w:delText>E10 - E14 ending with .2, .3, .4, .5 or .7</w:delText>
              </w:r>
            </w:del>
          </w:p>
        </w:tc>
        <w:tc>
          <w:tcPr>
            <w:tcW w:w="1980" w:type="dxa"/>
            <w:noWrap/>
            <w:vAlign w:val="center"/>
            <w:hideMark/>
          </w:tcPr>
          <w:p w14:paraId="1F375F78" w14:textId="68BE2378" w:rsidR="00312B3A" w:rsidRPr="007F2315" w:rsidDel="00570E94" w:rsidRDefault="00312B3A" w:rsidP="005B6A80">
            <w:pPr>
              <w:spacing w:after="0" w:line="240" w:lineRule="auto"/>
              <w:jc w:val="center"/>
              <w:rPr>
                <w:del w:id="479" w:author="Tobias Heidler" w:date="2024-07-09T13:22:00Z" w16du:dateUtc="2024-07-09T11:22:00Z"/>
                <w:rFonts w:ascii="Calibri" w:hAnsi="Calibri" w:cs="Calibri"/>
                <w:color w:val="000000"/>
                <w:sz w:val="22"/>
                <w:lang w:val="en-US"/>
              </w:rPr>
            </w:pPr>
            <w:del w:id="480" w:author="Tobias Heidler" w:date="2024-07-09T13:22:00Z" w16du:dateUtc="2024-07-09T11:22:00Z">
              <w:r w:rsidRPr="007F2315" w:rsidDel="00570E94">
                <w:rPr>
                  <w:rFonts w:ascii="Calibri" w:hAnsi="Calibri" w:cs="Calibri"/>
                  <w:color w:val="000000"/>
                  <w:sz w:val="22"/>
                  <w:lang w:val="en-US"/>
                </w:rPr>
                <w:delText>1</w:delText>
              </w:r>
            </w:del>
          </w:p>
        </w:tc>
      </w:tr>
      <w:tr w:rsidR="00312B3A" w:rsidRPr="007F2315" w:rsidDel="00570E94" w14:paraId="1D426DE4" w14:textId="73B2F071" w:rsidTr="00144A3E">
        <w:tblPrEx>
          <w:tblCellMar>
            <w:left w:w="108" w:type="dxa"/>
            <w:right w:w="108" w:type="dxa"/>
          </w:tblCellMar>
        </w:tblPrEx>
        <w:trPr>
          <w:cnfStyle w:val="000000100000" w:firstRow="0" w:lastRow="0" w:firstColumn="0" w:lastColumn="0" w:oddVBand="0" w:evenVBand="0" w:oddHBand="1" w:evenHBand="0" w:firstRowFirstColumn="0" w:firstRowLastColumn="0" w:lastRowFirstColumn="0" w:lastRowLastColumn="0"/>
          <w:trHeight w:val="300"/>
          <w:del w:id="481" w:author="Tobias Heidler" w:date="2024-07-09T13:22:00Z" w16du:dateUtc="2024-07-09T11:22:00Z"/>
        </w:trPr>
        <w:tc>
          <w:tcPr>
            <w:tcW w:w="4705" w:type="dxa"/>
            <w:noWrap/>
            <w:hideMark/>
          </w:tcPr>
          <w:p w14:paraId="4935DDEA" w14:textId="44BAFBF6" w:rsidR="00312B3A" w:rsidRPr="005B6A80" w:rsidDel="00570E94" w:rsidRDefault="00312B3A" w:rsidP="005B6A80">
            <w:pPr>
              <w:spacing w:after="0" w:line="240" w:lineRule="auto"/>
              <w:jc w:val="left"/>
              <w:rPr>
                <w:del w:id="482" w:author="Tobias Heidler" w:date="2024-07-09T13:22:00Z" w16du:dateUtc="2024-07-09T11:22:00Z"/>
                <w:rFonts w:ascii="Calibri" w:hAnsi="Calibri" w:cs="Calibri"/>
                <w:b/>
                <w:color w:val="000000"/>
                <w:sz w:val="22"/>
                <w:lang w:val="en-US"/>
              </w:rPr>
            </w:pPr>
            <w:del w:id="483" w:author="Tobias Heidler" w:date="2024-07-09T13:22:00Z" w16du:dateUtc="2024-07-09T11:22:00Z">
              <w:r w:rsidRPr="005B6A80" w:rsidDel="00570E94">
                <w:rPr>
                  <w:rFonts w:ascii="Calibri" w:hAnsi="Calibri" w:cs="Calibri"/>
                  <w:b/>
                  <w:color w:val="000000"/>
                  <w:sz w:val="22"/>
                  <w:lang w:val="en-US"/>
                </w:rPr>
                <w:delText>Hemiplegia</w:delText>
              </w:r>
            </w:del>
          </w:p>
        </w:tc>
        <w:tc>
          <w:tcPr>
            <w:tcW w:w="2387" w:type="dxa"/>
            <w:noWrap/>
            <w:hideMark/>
          </w:tcPr>
          <w:p w14:paraId="328F453B" w14:textId="2477D069" w:rsidR="00312B3A" w:rsidRPr="007F2315" w:rsidDel="00570E94" w:rsidRDefault="00312B3A" w:rsidP="005B6A80">
            <w:pPr>
              <w:spacing w:after="0" w:line="240" w:lineRule="auto"/>
              <w:jc w:val="left"/>
              <w:rPr>
                <w:del w:id="484" w:author="Tobias Heidler" w:date="2024-07-09T13:22:00Z" w16du:dateUtc="2024-07-09T11:22:00Z"/>
                <w:rFonts w:ascii="Calibri" w:hAnsi="Calibri" w:cs="Calibri"/>
                <w:color w:val="000000"/>
                <w:sz w:val="22"/>
                <w:lang w:val="en-US"/>
              </w:rPr>
            </w:pPr>
            <w:del w:id="485" w:author="Tobias Heidler" w:date="2024-07-09T13:22:00Z" w16du:dateUtc="2024-07-09T11:22:00Z">
              <w:r w:rsidRPr="007F2315" w:rsidDel="00570E94">
                <w:rPr>
                  <w:rFonts w:ascii="Calibri" w:hAnsi="Calibri" w:cs="Calibri"/>
                  <w:color w:val="000000"/>
                  <w:sz w:val="22"/>
                  <w:lang w:val="en-US"/>
                </w:rPr>
                <w:delText>G11.4, G80 - G82, G83.0-3, G83.8</w:delText>
              </w:r>
            </w:del>
          </w:p>
        </w:tc>
        <w:tc>
          <w:tcPr>
            <w:tcW w:w="1980" w:type="dxa"/>
            <w:noWrap/>
            <w:vAlign w:val="center"/>
            <w:hideMark/>
          </w:tcPr>
          <w:p w14:paraId="3D5FBF80" w14:textId="76CB6371" w:rsidR="00312B3A" w:rsidRPr="007F2315" w:rsidDel="00570E94" w:rsidRDefault="00312B3A" w:rsidP="005B6A80">
            <w:pPr>
              <w:spacing w:after="0" w:line="240" w:lineRule="auto"/>
              <w:jc w:val="center"/>
              <w:rPr>
                <w:del w:id="486" w:author="Tobias Heidler" w:date="2024-07-09T13:22:00Z" w16du:dateUtc="2024-07-09T11:22:00Z"/>
                <w:rFonts w:ascii="Calibri" w:hAnsi="Calibri" w:cs="Calibri"/>
                <w:color w:val="000000"/>
                <w:sz w:val="22"/>
                <w:lang w:val="en-US"/>
              </w:rPr>
            </w:pPr>
            <w:del w:id="487" w:author="Tobias Heidler" w:date="2024-07-09T13:22:00Z" w16du:dateUtc="2024-07-09T11:22:00Z">
              <w:r w:rsidRPr="007F2315" w:rsidDel="00570E94">
                <w:rPr>
                  <w:rFonts w:ascii="Calibri" w:hAnsi="Calibri" w:cs="Calibri"/>
                  <w:color w:val="000000"/>
                  <w:sz w:val="22"/>
                  <w:lang w:val="en-US"/>
                </w:rPr>
                <w:delText>2</w:delText>
              </w:r>
            </w:del>
          </w:p>
        </w:tc>
      </w:tr>
      <w:tr w:rsidR="00312B3A" w:rsidRPr="007F2315" w:rsidDel="00570E94" w14:paraId="5C7A8C45" w14:textId="39FA0057" w:rsidTr="00144A3E">
        <w:tblPrEx>
          <w:tblCellMar>
            <w:left w:w="108" w:type="dxa"/>
            <w:right w:w="108" w:type="dxa"/>
          </w:tblCellMar>
        </w:tblPrEx>
        <w:trPr>
          <w:trHeight w:val="300"/>
          <w:del w:id="488" w:author="Tobias Heidler" w:date="2024-07-09T13:22:00Z" w16du:dateUtc="2024-07-09T11:22:00Z"/>
        </w:trPr>
        <w:tc>
          <w:tcPr>
            <w:tcW w:w="4705" w:type="dxa"/>
            <w:noWrap/>
            <w:hideMark/>
          </w:tcPr>
          <w:p w14:paraId="187E75E2" w14:textId="663373FC" w:rsidR="00312B3A" w:rsidRPr="005B6A80" w:rsidDel="00570E94" w:rsidRDefault="00312B3A" w:rsidP="005B6A80">
            <w:pPr>
              <w:spacing w:after="0" w:line="240" w:lineRule="auto"/>
              <w:jc w:val="left"/>
              <w:rPr>
                <w:del w:id="489" w:author="Tobias Heidler" w:date="2024-07-09T13:22:00Z" w16du:dateUtc="2024-07-09T11:22:00Z"/>
                <w:rFonts w:ascii="Calibri" w:hAnsi="Calibri" w:cs="Calibri"/>
                <w:b/>
                <w:color w:val="000000"/>
                <w:sz w:val="22"/>
                <w:lang w:val="en-US"/>
              </w:rPr>
            </w:pPr>
            <w:del w:id="490" w:author="Tobias Heidler" w:date="2024-07-09T13:22:00Z" w16du:dateUtc="2024-07-09T11:22:00Z">
              <w:r w:rsidRPr="005B6A80" w:rsidDel="00570E94">
                <w:rPr>
                  <w:rFonts w:ascii="Calibri" w:hAnsi="Calibri" w:cs="Calibri"/>
                  <w:b/>
                  <w:color w:val="000000"/>
                  <w:sz w:val="22"/>
                </w:rPr>
                <w:delText>Metastatic solid tumour</w:delText>
              </w:r>
            </w:del>
          </w:p>
        </w:tc>
        <w:tc>
          <w:tcPr>
            <w:tcW w:w="2387" w:type="dxa"/>
            <w:noWrap/>
            <w:hideMark/>
          </w:tcPr>
          <w:p w14:paraId="467D1F77" w14:textId="07AB950B" w:rsidR="00312B3A" w:rsidRPr="007F2315" w:rsidDel="00570E94" w:rsidRDefault="00312B3A" w:rsidP="005B6A80">
            <w:pPr>
              <w:spacing w:after="0" w:line="240" w:lineRule="auto"/>
              <w:jc w:val="left"/>
              <w:rPr>
                <w:del w:id="491" w:author="Tobias Heidler" w:date="2024-07-09T13:22:00Z" w16du:dateUtc="2024-07-09T11:22:00Z"/>
                <w:rFonts w:ascii="Calibri" w:hAnsi="Calibri" w:cs="Calibri"/>
                <w:color w:val="000000"/>
                <w:sz w:val="22"/>
                <w:lang w:val="en-US"/>
              </w:rPr>
            </w:pPr>
            <w:del w:id="492" w:author="Tobias Heidler" w:date="2024-07-09T13:22:00Z" w16du:dateUtc="2024-07-09T11:22:00Z">
              <w:r w:rsidRPr="007F2315" w:rsidDel="00570E94">
                <w:rPr>
                  <w:rFonts w:ascii="Calibri" w:hAnsi="Calibri" w:cs="Calibri"/>
                  <w:color w:val="000000"/>
                  <w:sz w:val="22"/>
                  <w:lang w:val="en-US"/>
                </w:rPr>
                <w:delText>C77 - C80</w:delText>
              </w:r>
            </w:del>
          </w:p>
        </w:tc>
        <w:tc>
          <w:tcPr>
            <w:tcW w:w="1980" w:type="dxa"/>
            <w:noWrap/>
            <w:vAlign w:val="center"/>
            <w:hideMark/>
          </w:tcPr>
          <w:p w14:paraId="492CF331" w14:textId="713283DF" w:rsidR="00312B3A" w:rsidRPr="007F2315" w:rsidDel="00570E94" w:rsidRDefault="00312B3A" w:rsidP="005B6A80">
            <w:pPr>
              <w:spacing w:after="0" w:line="240" w:lineRule="auto"/>
              <w:jc w:val="center"/>
              <w:rPr>
                <w:del w:id="493" w:author="Tobias Heidler" w:date="2024-07-09T13:22:00Z" w16du:dateUtc="2024-07-09T11:22:00Z"/>
                <w:rFonts w:ascii="Calibri" w:hAnsi="Calibri" w:cs="Calibri"/>
                <w:color w:val="000000"/>
                <w:sz w:val="22"/>
                <w:lang w:val="en-US"/>
              </w:rPr>
            </w:pPr>
            <w:del w:id="494" w:author="Tobias Heidler" w:date="2024-07-09T13:22:00Z" w16du:dateUtc="2024-07-09T11:22:00Z">
              <w:r w:rsidRPr="007F2315" w:rsidDel="00570E94">
                <w:rPr>
                  <w:rFonts w:ascii="Calibri" w:hAnsi="Calibri" w:cs="Calibri"/>
                  <w:color w:val="000000"/>
                  <w:sz w:val="22"/>
                  <w:lang w:val="en-US"/>
                </w:rPr>
                <w:delText>6</w:delText>
              </w:r>
            </w:del>
          </w:p>
        </w:tc>
      </w:tr>
      <w:tr w:rsidR="00312B3A" w:rsidRPr="007F2315" w:rsidDel="00570E94" w14:paraId="75F7336A" w14:textId="4E45D205" w:rsidTr="00144A3E">
        <w:tblPrEx>
          <w:tblCellMar>
            <w:left w:w="108" w:type="dxa"/>
            <w:right w:w="108" w:type="dxa"/>
          </w:tblCellMar>
        </w:tblPrEx>
        <w:trPr>
          <w:cnfStyle w:val="000000100000" w:firstRow="0" w:lastRow="0" w:firstColumn="0" w:lastColumn="0" w:oddVBand="0" w:evenVBand="0" w:oddHBand="1" w:evenHBand="0" w:firstRowFirstColumn="0" w:firstRowLastColumn="0" w:lastRowFirstColumn="0" w:lastRowLastColumn="0"/>
          <w:trHeight w:val="300"/>
          <w:del w:id="495" w:author="Tobias Heidler" w:date="2024-07-09T13:22:00Z" w16du:dateUtc="2024-07-09T11:22:00Z"/>
        </w:trPr>
        <w:tc>
          <w:tcPr>
            <w:tcW w:w="4705" w:type="dxa"/>
            <w:noWrap/>
            <w:hideMark/>
          </w:tcPr>
          <w:p w14:paraId="64641B5D" w14:textId="63F14D88" w:rsidR="00312B3A" w:rsidRPr="005B6A80" w:rsidDel="00570E94" w:rsidRDefault="00312B3A" w:rsidP="005B6A80">
            <w:pPr>
              <w:spacing w:after="0" w:line="240" w:lineRule="auto"/>
              <w:jc w:val="left"/>
              <w:rPr>
                <w:del w:id="496" w:author="Tobias Heidler" w:date="2024-07-09T13:22:00Z" w16du:dateUtc="2024-07-09T11:22:00Z"/>
                <w:rFonts w:ascii="Calibri" w:hAnsi="Calibri" w:cs="Calibri"/>
                <w:b/>
                <w:color w:val="000000"/>
                <w:sz w:val="22"/>
                <w:lang w:val="en-US"/>
              </w:rPr>
            </w:pPr>
            <w:del w:id="497" w:author="Tobias Heidler" w:date="2024-07-09T13:22:00Z" w16du:dateUtc="2024-07-09T11:22:00Z">
              <w:r w:rsidRPr="005B6A80" w:rsidDel="00570E94">
                <w:rPr>
                  <w:rFonts w:ascii="Calibri" w:hAnsi="Calibri" w:cs="Calibri"/>
                  <w:b/>
                  <w:color w:val="000000"/>
                  <w:sz w:val="22"/>
                </w:rPr>
                <w:delText>Coronary artery disease</w:delText>
              </w:r>
            </w:del>
          </w:p>
        </w:tc>
        <w:tc>
          <w:tcPr>
            <w:tcW w:w="2387" w:type="dxa"/>
            <w:noWrap/>
            <w:hideMark/>
          </w:tcPr>
          <w:p w14:paraId="6F7AB8FE" w14:textId="7797D6C7" w:rsidR="00312B3A" w:rsidRPr="007F2315" w:rsidDel="00570E94" w:rsidRDefault="00312B3A" w:rsidP="005B6A80">
            <w:pPr>
              <w:spacing w:after="0" w:line="240" w:lineRule="auto"/>
              <w:jc w:val="left"/>
              <w:rPr>
                <w:del w:id="498" w:author="Tobias Heidler" w:date="2024-07-09T13:22:00Z" w16du:dateUtc="2024-07-09T11:22:00Z"/>
                <w:rFonts w:ascii="Calibri" w:hAnsi="Calibri" w:cs="Calibri"/>
                <w:color w:val="000000"/>
                <w:sz w:val="22"/>
                <w:lang w:val="en-US"/>
              </w:rPr>
            </w:pPr>
            <w:del w:id="499" w:author="Tobias Heidler" w:date="2024-07-09T13:22:00Z" w16du:dateUtc="2024-07-09T11:22:00Z">
              <w:r w:rsidRPr="007F2315" w:rsidDel="00570E94">
                <w:rPr>
                  <w:rFonts w:ascii="Calibri" w:hAnsi="Calibri" w:cs="Calibri"/>
                  <w:color w:val="000000"/>
                  <w:sz w:val="22"/>
                  <w:lang w:val="en-US"/>
                </w:rPr>
                <w:delText>I21, I22, I25.2</w:delText>
              </w:r>
            </w:del>
          </w:p>
        </w:tc>
        <w:tc>
          <w:tcPr>
            <w:tcW w:w="1980" w:type="dxa"/>
            <w:noWrap/>
            <w:vAlign w:val="center"/>
            <w:hideMark/>
          </w:tcPr>
          <w:p w14:paraId="5217CBED" w14:textId="7D62B1A4" w:rsidR="00312B3A" w:rsidRPr="007F2315" w:rsidDel="00570E94" w:rsidRDefault="00312B3A" w:rsidP="005B6A80">
            <w:pPr>
              <w:spacing w:after="0" w:line="240" w:lineRule="auto"/>
              <w:jc w:val="center"/>
              <w:rPr>
                <w:del w:id="500" w:author="Tobias Heidler" w:date="2024-07-09T13:22:00Z" w16du:dateUtc="2024-07-09T11:22:00Z"/>
                <w:rFonts w:ascii="Calibri" w:hAnsi="Calibri" w:cs="Calibri"/>
                <w:color w:val="000000"/>
                <w:sz w:val="22"/>
                <w:lang w:val="en-US"/>
              </w:rPr>
            </w:pPr>
            <w:del w:id="501" w:author="Tobias Heidler" w:date="2024-07-09T13:22:00Z" w16du:dateUtc="2024-07-09T11:22:00Z">
              <w:r w:rsidRPr="007F2315" w:rsidDel="00570E94">
                <w:rPr>
                  <w:rFonts w:ascii="Calibri" w:hAnsi="Calibri" w:cs="Calibri"/>
                  <w:color w:val="000000"/>
                  <w:sz w:val="22"/>
                  <w:lang w:val="en-US"/>
                </w:rPr>
                <w:delText>0</w:delText>
              </w:r>
            </w:del>
          </w:p>
        </w:tc>
      </w:tr>
      <w:tr w:rsidR="00312B3A" w:rsidRPr="007F2315" w:rsidDel="00570E94" w14:paraId="12C0B51E" w14:textId="7522C444" w:rsidTr="00144A3E">
        <w:tblPrEx>
          <w:tblCellMar>
            <w:left w:w="108" w:type="dxa"/>
            <w:right w:w="108" w:type="dxa"/>
          </w:tblCellMar>
        </w:tblPrEx>
        <w:trPr>
          <w:trHeight w:val="300"/>
          <w:del w:id="502" w:author="Tobias Heidler" w:date="2024-07-09T13:22:00Z" w16du:dateUtc="2024-07-09T11:22:00Z"/>
        </w:trPr>
        <w:tc>
          <w:tcPr>
            <w:tcW w:w="4705" w:type="dxa"/>
            <w:noWrap/>
            <w:hideMark/>
          </w:tcPr>
          <w:p w14:paraId="277C4E10" w14:textId="22B3F530" w:rsidR="00312B3A" w:rsidRPr="005B6A80" w:rsidDel="00570E94" w:rsidRDefault="00312B3A" w:rsidP="005B6A80">
            <w:pPr>
              <w:spacing w:after="0" w:line="240" w:lineRule="auto"/>
              <w:jc w:val="left"/>
              <w:rPr>
                <w:del w:id="503" w:author="Tobias Heidler" w:date="2024-07-09T13:22:00Z" w16du:dateUtc="2024-07-09T11:22:00Z"/>
                <w:rFonts w:ascii="Calibri" w:hAnsi="Calibri" w:cs="Calibri"/>
                <w:b/>
                <w:color w:val="000000"/>
                <w:sz w:val="22"/>
                <w:lang w:val="en-US"/>
              </w:rPr>
            </w:pPr>
            <w:del w:id="504" w:author="Tobias Heidler" w:date="2024-07-09T13:22:00Z" w16du:dateUtc="2024-07-09T11:22:00Z">
              <w:r w:rsidRPr="005B6A80" w:rsidDel="00570E94">
                <w:rPr>
                  <w:rFonts w:ascii="Calibri" w:hAnsi="Calibri" w:cs="Calibri"/>
                  <w:b/>
                  <w:color w:val="000000"/>
                  <w:sz w:val="22"/>
                </w:rPr>
                <w:delText>Mild liver disease</w:delText>
              </w:r>
            </w:del>
          </w:p>
        </w:tc>
        <w:tc>
          <w:tcPr>
            <w:tcW w:w="2387" w:type="dxa"/>
            <w:noWrap/>
            <w:hideMark/>
          </w:tcPr>
          <w:p w14:paraId="66CB8CA8" w14:textId="4EA42EB1" w:rsidR="00312B3A" w:rsidRPr="007F2315" w:rsidDel="00570E94" w:rsidRDefault="00312B3A" w:rsidP="005B6A80">
            <w:pPr>
              <w:spacing w:after="0" w:line="240" w:lineRule="auto"/>
              <w:jc w:val="left"/>
              <w:rPr>
                <w:del w:id="505" w:author="Tobias Heidler" w:date="2024-07-09T13:22:00Z" w16du:dateUtc="2024-07-09T11:22:00Z"/>
                <w:rFonts w:ascii="Calibri" w:hAnsi="Calibri" w:cs="Calibri"/>
                <w:color w:val="000000"/>
                <w:sz w:val="22"/>
                <w:lang w:val="en-US"/>
              </w:rPr>
            </w:pPr>
            <w:del w:id="506" w:author="Tobias Heidler" w:date="2024-07-09T13:22:00Z" w16du:dateUtc="2024-07-09T11:22:00Z">
              <w:r w:rsidRPr="007F2315" w:rsidDel="00570E94">
                <w:rPr>
                  <w:rFonts w:ascii="Calibri" w:hAnsi="Calibri" w:cs="Calibri"/>
                  <w:color w:val="000000"/>
                  <w:sz w:val="22"/>
                  <w:lang w:val="en-US"/>
                </w:rPr>
                <w:delText>B15 - B19, K70.3, K73, K74.6, K70.3, K75.4</w:delText>
              </w:r>
            </w:del>
          </w:p>
        </w:tc>
        <w:tc>
          <w:tcPr>
            <w:tcW w:w="1980" w:type="dxa"/>
            <w:noWrap/>
            <w:vAlign w:val="center"/>
            <w:hideMark/>
          </w:tcPr>
          <w:p w14:paraId="29E008DC" w14:textId="1905232A" w:rsidR="00312B3A" w:rsidRPr="007F2315" w:rsidDel="00570E94" w:rsidRDefault="00312B3A" w:rsidP="005B6A80">
            <w:pPr>
              <w:spacing w:after="0" w:line="240" w:lineRule="auto"/>
              <w:jc w:val="center"/>
              <w:rPr>
                <w:del w:id="507" w:author="Tobias Heidler" w:date="2024-07-09T13:22:00Z" w16du:dateUtc="2024-07-09T11:22:00Z"/>
                <w:rFonts w:ascii="Calibri" w:hAnsi="Calibri" w:cs="Calibri"/>
                <w:color w:val="000000"/>
                <w:sz w:val="22"/>
                <w:lang w:val="en-US"/>
              </w:rPr>
            </w:pPr>
            <w:del w:id="508" w:author="Tobias Heidler" w:date="2024-07-09T13:22:00Z" w16du:dateUtc="2024-07-09T11:22:00Z">
              <w:r w:rsidRPr="007F2315" w:rsidDel="00570E94">
                <w:rPr>
                  <w:rFonts w:ascii="Calibri" w:hAnsi="Calibri" w:cs="Calibri"/>
                  <w:color w:val="000000"/>
                  <w:sz w:val="22"/>
                  <w:lang w:val="en-US"/>
                </w:rPr>
                <w:delText>2</w:delText>
              </w:r>
            </w:del>
          </w:p>
        </w:tc>
      </w:tr>
      <w:tr w:rsidR="00312B3A" w:rsidRPr="007F2315" w:rsidDel="00570E94" w14:paraId="41554305" w14:textId="4AFAB44F" w:rsidTr="00144A3E">
        <w:tblPrEx>
          <w:tblCellMar>
            <w:left w:w="108" w:type="dxa"/>
            <w:right w:w="108" w:type="dxa"/>
          </w:tblCellMar>
        </w:tblPrEx>
        <w:trPr>
          <w:cnfStyle w:val="000000100000" w:firstRow="0" w:lastRow="0" w:firstColumn="0" w:lastColumn="0" w:oddVBand="0" w:evenVBand="0" w:oddHBand="1" w:evenHBand="0" w:firstRowFirstColumn="0" w:firstRowLastColumn="0" w:lastRowFirstColumn="0" w:lastRowLastColumn="0"/>
          <w:trHeight w:val="300"/>
          <w:del w:id="509" w:author="Tobias Heidler" w:date="2024-07-09T13:22:00Z" w16du:dateUtc="2024-07-09T11:22:00Z"/>
        </w:trPr>
        <w:tc>
          <w:tcPr>
            <w:tcW w:w="4705" w:type="dxa"/>
            <w:noWrap/>
            <w:hideMark/>
          </w:tcPr>
          <w:p w14:paraId="05F10789" w14:textId="42E14846" w:rsidR="00312B3A" w:rsidRPr="005B6A80" w:rsidDel="00570E94" w:rsidRDefault="00312B3A" w:rsidP="005B6A80">
            <w:pPr>
              <w:spacing w:after="0" w:line="240" w:lineRule="auto"/>
              <w:jc w:val="left"/>
              <w:rPr>
                <w:del w:id="510" w:author="Tobias Heidler" w:date="2024-07-09T13:22:00Z" w16du:dateUtc="2024-07-09T11:22:00Z"/>
                <w:rFonts w:ascii="Calibri" w:hAnsi="Calibri" w:cs="Calibri"/>
                <w:b/>
                <w:color w:val="000000"/>
                <w:sz w:val="22"/>
                <w:lang w:val="en-US"/>
              </w:rPr>
            </w:pPr>
            <w:del w:id="511" w:author="Tobias Heidler" w:date="2024-07-09T13:22:00Z" w16du:dateUtc="2024-07-09T11:22:00Z">
              <w:r w:rsidRPr="005B6A80" w:rsidDel="00570E94">
                <w:rPr>
                  <w:rFonts w:ascii="Calibri" w:hAnsi="Calibri" w:cs="Calibri"/>
                  <w:b/>
                  <w:color w:val="000000"/>
                  <w:sz w:val="22"/>
                </w:rPr>
                <w:delText>Moderate or severe liver disease</w:delText>
              </w:r>
            </w:del>
          </w:p>
        </w:tc>
        <w:tc>
          <w:tcPr>
            <w:tcW w:w="2387" w:type="dxa"/>
            <w:noWrap/>
            <w:hideMark/>
          </w:tcPr>
          <w:p w14:paraId="0ABAB8C3" w14:textId="6B3AF7E6" w:rsidR="00312B3A" w:rsidRPr="007F2315" w:rsidDel="00570E94" w:rsidRDefault="00312B3A" w:rsidP="005B6A80">
            <w:pPr>
              <w:spacing w:after="0" w:line="240" w:lineRule="auto"/>
              <w:jc w:val="left"/>
              <w:rPr>
                <w:del w:id="512" w:author="Tobias Heidler" w:date="2024-07-09T13:22:00Z" w16du:dateUtc="2024-07-09T11:22:00Z"/>
                <w:rFonts w:ascii="Calibri" w:hAnsi="Calibri" w:cs="Calibri"/>
                <w:color w:val="000000"/>
                <w:sz w:val="22"/>
                <w:lang w:val="en-US"/>
              </w:rPr>
            </w:pPr>
            <w:del w:id="513" w:author="Tobias Heidler" w:date="2024-07-09T13:22:00Z" w16du:dateUtc="2024-07-09T11:22:00Z">
              <w:r w:rsidRPr="007F2315" w:rsidDel="00570E94">
                <w:rPr>
                  <w:rFonts w:ascii="Calibri" w:hAnsi="Calibri" w:cs="Calibri"/>
                  <w:color w:val="000000"/>
                  <w:sz w:val="22"/>
                  <w:lang w:val="en-US"/>
                </w:rPr>
                <w:delText>R18, I85.0, I85.9, I98.2, I98.3</w:delText>
              </w:r>
            </w:del>
          </w:p>
        </w:tc>
        <w:tc>
          <w:tcPr>
            <w:tcW w:w="1980" w:type="dxa"/>
            <w:noWrap/>
            <w:vAlign w:val="center"/>
            <w:hideMark/>
          </w:tcPr>
          <w:p w14:paraId="384EC7D7" w14:textId="07BF24FD" w:rsidR="00312B3A" w:rsidRPr="007F2315" w:rsidDel="00570E94" w:rsidRDefault="00312B3A" w:rsidP="005B6A80">
            <w:pPr>
              <w:spacing w:after="0" w:line="240" w:lineRule="auto"/>
              <w:jc w:val="center"/>
              <w:rPr>
                <w:del w:id="514" w:author="Tobias Heidler" w:date="2024-07-09T13:22:00Z" w16du:dateUtc="2024-07-09T11:22:00Z"/>
                <w:rFonts w:ascii="Calibri" w:hAnsi="Calibri" w:cs="Calibri"/>
                <w:color w:val="000000"/>
                <w:sz w:val="22"/>
                <w:lang w:val="en-US"/>
              </w:rPr>
            </w:pPr>
            <w:del w:id="515" w:author="Tobias Heidler" w:date="2024-07-09T13:22:00Z" w16du:dateUtc="2024-07-09T11:22:00Z">
              <w:r w:rsidRPr="007F2315" w:rsidDel="00570E94">
                <w:rPr>
                  <w:rFonts w:ascii="Calibri" w:hAnsi="Calibri" w:cs="Calibri"/>
                  <w:color w:val="000000"/>
                  <w:sz w:val="22"/>
                  <w:lang w:val="en-US"/>
                </w:rPr>
                <w:delText>4</w:delText>
              </w:r>
            </w:del>
          </w:p>
        </w:tc>
      </w:tr>
      <w:tr w:rsidR="00312B3A" w:rsidRPr="007F2315" w:rsidDel="00570E94" w14:paraId="214A5878" w14:textId="5AD96BBD" w:rsidTr="00144A3E">
        <w:tblPrEx>
          <w:tblCellMar>
            <w:left w:w="108" w:type="dxa"/>
            <w:right w:w="108" w:type="dxa"/>
          </w:tblCellMar>
        </w:tblPrEx>
        <w:trPr>
          <w:trHeight w:val="300"/>
          <w:del w:id="516" w:author="Tobias Heidler" w:date="2024-07-09T13:22:00Z" w16du:dateUtc="2024-07-09T11:22:00Z"/>
        </w:trPr>
        <w:tc>
          <w:tcPr>
            <w:tcW w:w="4705" w:type="dxa"/>
            <w:noWrap/>
            <w:hideMark/>
          </w:tcPr>
          <w:p w14:paraId="7EF8EE54" w14:textId="5E370C57" w:rsidR="00312B3A" w:rsidRPr="005B6A80" w:rsidDel="00570E94" w:rsidRDefault="00312B3A" w:rsidP="005B6A80">
            <w:pPr>
              <w:spacing w:after="0" w:line="240" w:lineRule="auto"/>
              <w:jc w:val="left"/>
              <w:rPr>
                <w:del w:id="517" w:author="Tobias Heidler" w:date="2024-07-09T13:22:00Z" w16du:dateUtc="2024-07-09T11:22:00Z"/>
                <w:rFonts w:ascii="Calibri" w:hAnsi="Calibri" w:cs="Calibri"/>
                <w:b/>
                <w:color w:val="000000"/>
                <w:sz w:val="22"/>
                <w:lang w:val="en-US"/>
              </w:rPr>
            </w:pPr>
            <w:del w:id="518" w:author="Tobias Heidler" w:date="2024-07-09T13:22:00Z" w16du:dateUtc="2024-07-09T11:22:00Z">
              <w:r w:rsidRPr="005B6A80" w:rsidDel="00570E94">
                <w:rPr>
                  <w:rFonts w:ascii="Calibri" w:hAnsi="Calibri" w:cs="Calibri"/>
                  <w:b/>
                  <w:color w:val="000000"/>
                  <w:sz w:val="22"/>
                </w:rPr>
                <w:delText>Peptic ulcer disease</w:delText>
              </w:r>
            </w:del>
          </w:p>
        </w:tc>
        <w:tc>
          <w:tcPr>
            <w:tcW w:w="2387" w:type="dxa"/>
            <w:noWrap/>
            <w:hideMark/>
          </w:tcPr>
          <w:p w14:paraId="2EDC12B7" w14:textId="5CBEC4E9" w:rsidR="00312B3A" w:rsidRPr="007F2315" w:rsidDel="00570E94" w:rsidRDefault="00312B3A" w:rsidP="005B6A80">
            <w:pPr>
              <w:spacing w:after="0" w:line="240" w:lineRule="auto"/>
              <w:jc w:val="left"/>
              <w:rPr>
                <w:del w:id="519" w:author="Tobias Heidler" w:date="2024-07-09T13:22:00Z" w16du:dateUtc="2024-07-09T11:22:00Z"/>
                <w:rFonts w:ascii="Calibri" w:hAnsi="Calibri" w:cs="Calibri"/>
                <w:color w:val="000000"/>
                <w:sz w:val="22"/>
                <w:lang w:val="en-US"/>
              </w:rPr>
            </w:pPr>
            <w:del w:id="520" w:author="Tobias Heidler" w:date="2024-07-09T13:22:00Z" w16du:dateUtc="2024-07-09T11:22:00Z">
              <w:r w:rsidRPr="007F2315" w:rsidDel="00570E94">
                <w:rPr>
                  <w:rFonts w:ascii="Calibri" w:hAnsi="Calibri" w:cs="Calibri"/>
                  <w:color w:val="000000"/>
                  <w:sz w:val="22"/>
                  <w:lang w:val="en-US"/>
                </w:rPr>
                <w:delText>K25 - K28</w:delText>
              </w:r>
            </w:del>
          </w:p>
        </w:tc>
        <w:tc>
          <w:tcPr>
            <w:tcW w:w="1980" w:type="dxa"/>
            <w:noWrap/>
            <w:vAlign w:val="center"/>
            <w:hideMark/>
          </w:tcPr>
          <w:p w14:paraId="4BC6B63E" w14:textId="7B071C66" w:rsidR="00312B3A" w:rsidRPr="007F2315" w:rsidDel="00570E94" w:rsidRDefault="00312B3A" w:rsidP="005B6A80">
            <w:pPr>
              <w:spacing w:after="0" w:line="240" w:lineRule="auto"/>
              <w:jc w:val="center"/>
              <w:rPr>
                <w:del w:id="521" w:author="Tobias Heidler" w:date="2024-07-09T13:22:00Z" w16du:dateUtc="2024-07-09T11:22:00Z"/>
                <w:rFonts w:ascii="Calibri" w:hAnsi="Calibri" w:cs="Calibri"/>
                <w:color w:val="000000"/>
                <w:sz w:val="22"/>
                <w:lang w:val="en-US"/>
              </w:rPr>
            </w:pPr>
            <w:del w:id="522" w:author="Tobias Heidler" w:date="2024-07-09T13:22:00Z" w16du:dateUtc="2024-07-09T11:22:00Z">
              <w:r w:rsidRPr="007F2315" w:rsidDel="00570E94">
                <w:rPr>
                  <w:rFonts w:ascii="Calibri" w:hAnsi="Calibri" w:cs="Calibri"/>
                  <w:color w:val="000000"/>
                  <w:sz w:val="22"/>
                  <w:lang w:val="en-US"/>
                </w:rPr>
                <w:delText>0</w:delText>
              </w:r>
            </w:del>
          </w:p>
        </w:tc>
      </w:tr>
      <w:tr w:rsidR="00312B3A" w:rsidRPr="007F2315" w:rsidDel="00570E94" w14:paraId="0420157B" w14:textId="5F324074" w:rsidTr="00144A3E">
        <w:tblPrEx>
          <w:tblCellMar>
            <w:left w:w="108" w:type="dxa"/>
            <w:right w:w="108" w:type="dxa"/>
          </w:tblCellMar>
        </w:tblPrEx>
        <w:trPr>
          <w:cnfStyle w:val="000000100000" w:firstRow="0" w:lastRow="0" w:firstColumn="0" w:lastColumn="0" w:oddVBand="0" w:evenVBand="0" w:oddHBand="1" w:evenHBand="0" w:firstRowFirstColumn="0" w:firstRowLastColumn="0" w:lastRowFirstColumn="0" w:lastRowLastColumn="0"/>
          <w:trHeight w:val="300"/>
          <w:del w:id="523" w:author="Tobias Heidler" w:date="2024-07-09T13:22:00Z" w16du:dateUtc="2024-07-09T11:22:00Z"/>
        </w:trPr>
        <w:tc>
          <w:tcPr>
            <w:tcW w:w="4705" w:type="dxa"/>
            <w:noWrap/>
            <w:hideMark/>
          </w:tcPr>
          <w:p w14:paraId="3C30B54E" w14:textId="4772CF94" w:rsidR="00312B3A" w:rsidRPr="005B6A80" w:rsidDel="00570E94" w:rsidRDefault="00312B3A" w:rsidP="005B6A80">
            <w:pPr>
              <w:spacing w:after="0" w:line="240" w:lineRule="auto"/>
              <w:jc w:val="left"/>
              <w:rPr>
                <w:del w:id="524" w:author="Tobias Heidler" w:date="2024-07-09T13:22:00Z" w16du:dateUtc="2024-07-09T11:22:00Z"/>
                <w:rFonts w:ascii="Calibri" w:hAnsi="Calibri" w:cs="Calibri"/>
                <w:b/>
                <w:color w:val="000000"/>
                <w:sz w:val="22"/>
                <w:lang w:val="en-US"/>
              </w:rPr>
            </w:pPr>
            <w:del w:id="525" w:author="Tobias Heidler" w:date="2024-07-09T13:22:00Z" w16du:dateUtc="2024-07-09T11:22:00Z">
              <w:r w:rsidRPr="005B6A80" w:rsidDel="00570E94">
                <w:rPr>
                  <w:rFonts w:ascii="Calibri" w:hAnsi="Calibri" w:cs="Calibri"/>
                  <w:b/>
                  <w:color w:val="000000"/>
                  <w:sz w:val="22"/>
                </w:rPr>
                <w:delText>Peripheral vascular disease</w:delText>
              </w:r>
            </w:del>
          </w:p>
        </w:tc>
        <w:tc>
          <w:tcPr>
            <w:tcW w:w="2387" w:type="dxa"/>
            <w:noWrap/>
            <w:hideMark/>
          </w:tcPr>
          <w:p w14:paraId="33A856A4" w14:textId="797FBFB7" w:rsidR="00312B3A" w:rsidRPr="007F2315" w:rsidDel="00570E94" w:rsidRDefault="00312B3A" w:rsidP="005B6A80">
            <w:pPr>
              <w:spacing w:after="0" w:line="240" w:lineRule="auto"/>
              <w:jc w:val="left"/>
              <w:rPr>
                <w:del w:id="526" w:author="Tobias Heidler" w:date="2024-07-09T13:22:00Z" w16du:dateUtc="2024-07-09T11:22:00Z"/>
                <w:rFonts w:ascii="Calibri" w:hAnsi="Calibri" w:cs="Calibri"/>
                <w:color w:val="000000"/>
                <w:sz w:val="22"/>
                <w:lang w:val="en-US"/>
              </w:rPr>
            </w:pPr>
            <w:del w:id="527" w:author="Tobias Heidler" w:date="2024-07-09T13:22:00Z" w16du:dateUtc="2024-07-09T11:22:00Z">
              <w:r w:rsidRPr="007F2315" w:rsidDel="00570E94">
                <w:rPr>
                  <w:rFonts w:ascii="Calibri" w:hAnsi="Calibri" w:cs="Calibri"/>
                  <w:color w:val="000000"/>
                  <w:sz w:val="22"/>
                  <w:lang w:val="en-US"/>
                </w:rPr>
                <w:delText>I70, I71, I73.1, I73.8, I77.1, I79.0, I79.2, K55</w:delText>
              </w:r>
            </w:del>
          </w:p>
        </w:tc>
        <w:tc>
          <w:tcPr>
            <w:tcW w:w="1980" w:type="dxa"/>
            <w:noWrap/>
            <w:vAlign w:val="center"/>
            <w:hideMark/>
          </w:tcPr>
          <w:p w14:paraId="5C109B3B" w14:textId="2E53C827" w:rsidR="00312B3A" w:rsidRPr="007F2315" w:rsidDel="00570E94" w:rsidRDefault="00312B3A" w:rsidP="005B6A80">
            <w:pPr>
              <w:spacing w:after="0" w:line="240" w:lineRule="auto"/>
              <w:jc w:val="center"/>
              <w:rPr>
                <w:del w:id="528" w:author="Tobias Heidler" w:date="2024-07-09T13:22:00Z" w16du:dateUtc="2024-07-09T11:22:00Z"/>
                <w:rFonts w:ascii="Calibri" w:hAnsi="Calibri" w:cs="Calibri"/>
                <w:color w:val="000000"/>
                <w:sz w:val="22"/>
                <w:lang w:val="en-US"/>
              </w:rPr>
            </w:pPr>
            <w:del w:id="529" w:author="Tobias Heidler" w:date="2024-07-09T13:22:00Z" w16du:dateUtc="2024-07-09T11:22:00Z">
              <w:r w:rsidRPr="007F2315" w:rsidDel="00570E94">
                <w:rPr>
                  <w:rFonts w:ascii="Calibri" w:hAnsi="Calibri" w:cs="Calibri"/>
                  <w:color w:val="000000"/>
                  <w:sz w:val="22"/>
                  <w:lang w:val="en-US"/>
                </w:rPr>
                <w:delText>0</w:delText>
              </w:r>
            </w:del>
          </w:p>
        </w:tc>
      </w:tr>
      <w:tr w:rsidR="00312B3A" w:rsidRPr="007F2315" w:rsidDel="00570E94" w14:paraId="6E1EC745" w14:textId="6683AA92" w:rsidTr="00144A3E">
        <w:tblPrEx>
          <w:tblCellMar>
            <w:left w:w="108" w:type="dxa"/>
            <w:right w:w="108" w:type="dxa"/>
          </w:tblCellMar>
        </w:tblPrEx>
        <w:trPr>
          <w:trHeight w:val="300"/>
          <w:del w:id="530" w:author="Tobias Heidler" w:date="2024-07-09T13:22:00Z" w16du:dateUtc="2024-07-09T11:22:00Z"/>
        </w:trPr>
        <w:tc>
          <w:tcPr>
            <w:tcW w:w="4705" w:type="dxa"/>
            <w:noWrap/>
            <w:hideMark/>
          </w:tcPr>
          <w:p w14:paraId="5DE4CA80" w14:textId="0E83A5BB" w:rsidR="00312B3A" w:rsidRPr="005B6A80" w:rsidDel="00570E94" w:rsidRDefault="00312B3A" w:rsidP="005B6A80">
            <w:pPr>
              <w:spacing w:after="0" w:line="240" w:lineRule="auto"/>
              <w:jc w:val="left"/>
              <w:rPr>
                <w:del w:id="531" w:author="Tobias Heidler" w:date="2024-07-09T13:22:00Z" w16du:dateUtc="2024-07-09T11:22:00Z"/>
                <w:rFonts w:ascii="Calibri" w:hAnsi="Calibri" w:cs="Calibri"/>
                <w:b/>
                <w:color w:val="000000"/>
                <w:sz w:val="22"/>
                <w:lang w:val="en-US"/>
              </w:rPr>
            </w:pPr>
            <w:del w:id="532" w:author="Tobias Heidler" w:date="2024-07-09T13:22:00Z" w16du:dateUtc="2024-07-09T11:22:00Z">
              <w:r w:rsidRPr="005B6A80" w:rsidDel="00570E94">
                <w:rPr>
                  <w:rFonts w:ascii="Calibri" w:hAnsi="Calibri" w:cs="Calibri"/>
                  <w:b/>
                  <w:color w:val="000000"/>
                  <w:sz w:val="22"/>
                </w:rPr>
                <w:delText>Moderate or severe renal disease</w:delText>
              </w:r>
            </w:del>
          </w:p>
        </w:tc>
        <w:tc>
          <w:tcPr>
            <w:tcW w:w="2387" w:type="dxa"/>
            <w:noWrap/>
            <w:hideMark/>
          </w:tcPr>
          <w:p w14:paraId="2D3980E5" w14:textId="37A7B781" w:rsidR="00312B3A" w:rsidRPr="007F2315" w:rsidDel="00570E94" w:rsidRDefault="00312B3A" w:rsidP="005B6A80">
            <w:pPr>
              <w:spacing w:after="0" w:line="240" w:lineRule="auto"/>
              <w:jc w:val="left"/>
              <w:rPr>
                <w:del w:id="533" w:author="Tobias Heidler" w:date="2024-07-09T13:22:00Z" w16du:dateUtc="2024-07-09T11:22:00Z"/>
                <w:rFonts w:ascii="Calibri" w:hAnsi="Calibri" w:cs="Calibri"/>
                <w:color w:val="000000"/>
                <w:sz w:val="22"/>
                <w:lang w:val="en-US"/>
              </w:rPr>
            </w:pPr>
            <w:del w:id="534" w:author="Tobias Heidler" w:date="2024-07-09T13:22:00Z" w16du:dateUtc="2024-07-09T11:22:00Z">
              <w:r w:rsidRPr="007F2315" w:rsidDel="00570E94">
                <w:rPr>
                  <w:rFonts w:ascii="Calibri" w:hAnsi="Calibri" w:cs="Calibri"/>
                  <w:color w:val="000000"/>
                  <w:sz w:val="22"/>
                  <w:lang w:val="en-US"/>
                </w:rPr>
                <w:delText>N03.2-7, N05.2-7, N11, N18, N19, N25.0, I12.0, I13.1, Q61.1-4, Z49, Z94.0, Z99.2</w:delText>
              </w:r>
            </w:del>
          </w:p>
        </w:tc>
        <w:tc>
          <w:tcPr>
            <w:tcW w:w="1980" w:type="dxa"/>
            <w:noWrap/>
            <w:vAlign w:val="center"/>
            <w:hideMark/>
          </w:tcPr>
          <w:p w14:paraId="1212965A" w14:textId="494B3D83" w:rsidR="00312B3A" w:rsidRPr="007F2315" w:rsidDel="00570E94" w:rsidRDefault="00312B3A" w:rsidP="005B6A80">
            <w:pPr>
              <w:spacing w:after="0" w:line="240" w:lineRule="auto"/>
              <w:jc w:val="center"/>
              <w:rPr>
                <w:del w:id="535" w:author="Tobias Heidler" w:date="2024-07-09T13:22:00Z" w16du:dateUtc="2024-07-09T11:22:00Z"/>
                <w:rFonts w:ascii="Calibri" w:hAnsi="Calibri" w:cs="Calibri"/>
                <w:color w:val="000000"/>
                <w:sz w:val="22"/>
                <w:lang w:val="en-US"/>
              </w:rPr>
            </w:pPr>
            <w:del w:id="536" w:author="Tobias Heidler" w:date="2024-07-09T13:22:00Z" w16du:dateUtc="2024-07-09T11:22:00Z">
              <w:r w:rsidRPr="007F2315" w:rsidDel="00570E94">
                <w:rPr>
                  <w:rFonts w:ascii="Calibri" w:hAnsi="Calibri" w:cs="Calibri"/>
                  <w:color w:val="000000"/>
                  <w:sz w:val="22"/>
                  <w:lang w:val="en-US"/>
                </w:rPr>
                <w:delText>1</w:delText>
              </w:r>
            </w:del>
          </w:p>
        </w:tc>
      </w:tr>
      <w:tr w:rsidR="00312B3A" w:rsidRPr="007F2315" w:rsidDel="00570E94" w14:paraId="75B4731F" w14:textId="30C949E3" w:rsidTr="00144A3E">
        <w:tblPrEx>
          <w:tblCellMar>
            <w:left w:w="108" w:type="dxa"/>
            <w:right w:w="108" w:type="dxa"/>
          </w:tblCellMar>
        </w:tblPrEx>
        <w:trPr>
          <w:cnfStyle w:val="000000100000" w:firstRow="0" w:lastRow="0" w:firstColumn="0" w:lastColumn="0" w:oddVBand="0" w:evenVBand="0" w:oddHBand="1" w:evenHBand="0" w:firstRowFirstColumn="0" w:firstRowLastColumn="0" w:lastRowFirstColumn="0" w:lastRowLastColumn="0"/>
          <w:trHeight w:val="300"/>
          <w:del w:id="537" w:author="Tobias Heidler" w:date="2024-07-09T13:22:00Z" w16du:dateUtc="2024-07-09T11:22:00Z"/>
        </w:trPr>
        <w:tc>
          <w:tcPr>
            <w:tcW w:w="4705" w:type="dxa"/>
            <w:noWrap/>
            <w:hideMark/>
          </w:tcPr>
          <w:p w14:paraId="2DCF9455" w14:textId="2A35C847" w:rsidR="00312B3A" w:rsidRPr="005B6A80" w:rsidDel="00570E94" w:rsidRDefault="00312B3A" w:rsidP="005B6A80">
            <w:pPr>
              <w:spacing w:after="0" w:line="240" w:lineRule="auto"/>
              <w:jc w:val="left"/>
              <w:rPr>
                <w:del w:id="538" w:author="Tobias Heidler" w:date="2024-07-09T13:22:00Z" w16du:dateUtc="2024-07-09T11:22:00Z"/>
                <w:rFonts w:ascii="Calibri" w:hAnsi="Calibri" w:cs="Calibri"/>
                <w:b/>
                <w:color w:val="000000"/>
                <w:sz w:val="22"/>
                <w:lang w:val="en-US"/>
              </w:rPr>
            </w:pPr>
            <w:del w:id="539" w:author="Tobias Heidler" w:date="2024-07-09T13:22:00Z" w16du:dateUtc="2024-07-09T11:22:00Z">
              <w:r w:rsidRPr="005B6A80" w:rsidDel="00570E94">
                <w:rPr>
                  <w:rFonts w:ascii="Calibri" w:hAnsi="Calibri" w:cs="Calibri"/>
                  <w:b/>
                  <w:color w:val="000000"/>
                  <w:sz w:val="22"/>
                </w:rPr>
                <w:delText>Connective tissue disorder</w:delText>
              </w:r>
            </w:del>
          </w:p>
        </w:tc>
        <w:tc>
          <w:tcPr>
            <w:tcW w:w="2387" w:type="dxa"/>
            <w:noWrap/>
            <w:hideMark/>
          </w:tcPr>
          <w:p w14:paraId="0F7A5ADF" w14:textId="7D3ACAC2" w:rsidR="00312B3A" w:rsidRPr="007F2315" w:rsidDel="00570E94" w:rsidRDefault="00312B3A" w:rsidP="005B6A80">
            <w:pPr>
              <w:spacing w:after="0" w:line="240" w:lineRule="auto"/>
              <w:jc w:val="left"/>
              <w:rPr>
                <w:del w:id="540" w:author="Tobias Heidler" w:date="2024-07-09T13:22:00Z" w16du:dateUtc="2024-07-09T11:22:00Z"/>
                <w:rFonts w:ascii="Calibri" w:hAnsi="Calibri" w:cs="Calibri"/>
                <w:color w:val="000000"/>
                <w:sz w:val="22"/>
                <w:lang w:val="en-US"/>
              </w:rPr>
            </w:pPr>
            <w:del w:id="541" w:author="Tobias Heidler" w:date="2024-07-09T13:22:00Z" w16du:dateUtc="2024-07-09T11:22:00Z">
              <w:r w:rsidRPr="007F2315" w:rsidDel="00570E94">
                <w:rPr>
                  <w:rFonts w:ascii="Calibri" w:hAnsi="Calibri" w:cs="Calibri"/>
                  <w:color w:val="000000"/>
                  <w:sz w:val="22"/>
                  <w:lang w:val="en-US"/>
                </w:rPr>
                <w:delText>M05, M06, M12.3, M07.0-3, M08, M13, M30, M31.3-6, M32-M34, M35.0, M35.1, M35.3, M45, M46</w:delText>
              </w:r>
            </w:del>
          </w:p>
        </w:tc>
        <w:tc>
          <w:tcPr>
            <w:tcW w:w="1980" w:type="dxa"/>
            <w:noWrap/>
            <w:vAlign w:val="center"/>
            <w:hideMark/>
          </w:tcPr>
          <w:p w14:paraId="63FCD641" w14:textId="2615E39A" w:rsidR="00312B3A" w:rsidRPr="007F2315" w:rsidDel="00570E94" w:rsidRDefault="00312B3A" w:rsidP="005B6A80">
            <w:pPr>
              <w:spacing w:after="0" w:line="240" w:lineRule="auto"/>
              <w:jc w:val="center"/>
              <w:rPr>
                <w:del w:id="542" w:author="Tobias Heidler" w:date="2024-07-09T13:22:00Z" w16du:dateUtc="2024-07-09T11:22:00Z"/>
                <w:rFonts w:ascii="Calibri" w:hAnsi="Calibri" w:cs="Calibri"/>
                <w:color w:val="000000"/>
                <w:sz w:val="22"/>
                <w:lang w:val="en-US"/>
              </w:rPr>
            </w:pPr>
            <w:del w:id="543" w:author="Tobias Heidler" w:date="2024-07-09T13:22:00Z" w16du:dateUtc="2024-07-09T11:22:00Z">
              <w:r w:rsidRPr="007F2315" w:rsidDel="00570E94">
                <w:rPr>
                  <w:rFonts w:ascii="Calibri" w:hAnsi="Calibri" w:cs="Calibri"/>
                  <w:color w:val="000000"/>
                  <w:sz w:val="22"/>
                  <w:lang w:val="en-US"/>
                </w:rPr>
                <w:delText>1</w:delText>
              </w:r>
            </w:del>
          </w:p>
        </w:tc>
      </w:tr>
    </w:tbl>
    <w:p w14:paraId="26B1619A" w14:textId="3524531F" w:rsidR="00312B3A" w:rsidRPr="00910449" w:rsidDel="00570E94" w:rsidRDefault="00312B3A" w:rsidP="00312B3A">
      <w:pPr>
        <w:rPr>
          <w:del w:id="544" w:author="Tobias Heidler" w:date="2024-07-09T13:22:00Z" w16du:dateUtc="2024-07-09T11:22:00Z"/>
          <w:rFonts w:ascii="Arial" w:hAnsi="Arial" w:cs="Arial"/>
        </w:rPr>
      </w:pPr>
    </w:p>
    <w:p w14:paraId="7DFA15CD" w14:textId="065E7054" w:rsidR="00312B3A" w:rsidRPr="00910449" w:rsidDel="00570E94" w:rsidRDefault="00312B3A" w:rsidP="00312B3A">
      <w:pPr>
        <w:pStyle w:val="Listenabsatz"/>
        <w:numPr>
          <w:ilvl w:val="0"/>
          <w:numId w:val="37"/>
        </w:numPr>
        <w:rPr>
          <w:del w:id="545" w:author="Tobias Heidler" w:date="2024-07-09T13:22:00Z" w16du:dateUtc="2024-07-09T11:22:00Z"/>
          <w:rFonts w:ascii="Arial" w:hAnsi="Arial" w:cs="Arial"/>
        </w:rPr>
      </w:pPr>
      <w:del w:id="546" w:author="Tobias Heidler" w:date="2024-07-09T13:22:00Z" w16du:dateUtc="2024-07-09T11:22:00Z">
        <w:r w:rsidRPr="00910449" w:rsidDel="00570E94">
          <w:rPr>
            <w:rFonts w:ascii="Arial" w:hAnsi="Arial" w:cs="Arial"/>
            <w:i/>
          </w:rPr>
          <w:delText xml:space="preserve">SLE-specific treatment </w:delText>
        </w:r>
        <w:r w:rsidRPr="00910449" w:rsidDel="00570E94">
          <w:rPr>
            <w:rFonts w:ascii="Arial" w:hAnsi="Arial" w:cs="Arial"/>
          </w:rPr>
          <w:delText>(N, N%)</w:delText>
        </w:r>
      </w:del>
    </w:p>
    <w:p w14:paraId="2CC9B875" w14:textId="0C67038A" w:rsidR="00312B3A" w:rsidRPr="00910449" w:rsidDel="00570E94" w:rsidRDefault="00312B3A" w:rsidP="00AE312B">
      <w:pPr>
        <w:rPr>
          <w:del w:id="547" w:author="Tobias Heidler" w:date="2024-07-09T13:22:00Z" w16du:dateUtc="2024-07-09T11:22:00Z"/>
          <w:rFonts w:ascii="Arial" w:hAnsi="Arial" w:cs="Arial"/>
        </w:rPr>
      </w:pPr>
      <w:del w:id="548" w:author="Tobias Heidler" w:date="2024-07-09T13:22:00Z" w16du:dateUtc="2024-07-09T11:22:00Z">
        <w:r w:rsidRPr="00910449" w:rsidDel="00570E94">
          <w:rPr>
            <w:rFonts w:ascii="Arial" w:hAnsi="Arial" w:cs="Arial"/>
          </w:rPr>
          <w:delText xml:space="preserve">SLE-specific treatment (see </w:delText>
        </w:r>
        <w:r w:rsidRPr="00B017CB" w:rsidDel="00570E94">
          <w:rPr>
            <w:rFonts w:ascii="Arial" w:hAnsi="Arial" w:cs="Arial"/>
            <w:b/>
          </w:rPr>
          <w:fldChar w:fldCharType="begin"/>
        </w:r>
        <w:r w:rsidRPr="00B017CB" w:rsidDel="00570E94">
          <w:rPr>
            <w:rFonts w:ascii="Arial" w:hAnsi="Arial" w:cs="Arial"/>
            <w:b/>
          </w:rPr>
          <w:delInstrText xml:space="preserve"> REF _Ref144104022 \h  \* MERGEFORMAT </w:delInstrText>
        </w:r>
        <w:r w:rsidRPr="00B017CB" w:rsidDel="00570E94">
          <w:rPr>
            <w:rFonts w:ascii="Arial" w:hAnsi="Arial" w:cs="Arial"/>
            <w:b/>
          </w:rPr>
        </w:r>
        <w:r w:rsidRPr="00B017CB" w:rsidDel="00570E94">
          <w:rPr>
            <w:rFonts w:ascii="Arial" w:hAnsi="Arial" w:cs="Arial"/>
            <w:b/>
          </w:rPr>
          <w:fldChar w:fldCharType="separate"/>
        </w:r>
        <w:r w:rsidRPr="00B017CB" w:rsidDel="00570E94">
          <w:rPr>
            <w:rFonts w:ascii="Arial" w:hAnsi="Arial" w:cs="Arial"/>
            <w:b/>
          </w:rPr>
          <w:delText xml:space="preserve">Table </w:delText>
        </w:r>
        <w:r w:rsidRPr="00B017CB" w:rsidDel="00570E94">
          <w:rPr>
            <w:rFonts w:ascii="Arial" w:hAnsi="Arial" w:cs="Arial"/>
            <w:b/>
            <w:noProof/>
          </w:rPr>
          <w:delText>2</w:delText>
        </w:r>
        <w:r w:rsidRPr="00B017CB" w:rsidDel="00570E94">
          <w:rPr>
            <w:rFonts w:ascii="Arial" w:hAnsi="Arial" w:cs="Arial"/>
            <w:b/>
          </w:rPr>
          <w:delText>: SLE-specific medication</w:delText>
        </w:r>
        <w:r w:rsidRPr="00B017CB" w:rsidDel="00570E94">
          <w:rPr>
            <w:rFonts w:ascii="Arial" w:hAnsi="Arial" w:cs="Arial"/>
            <w:b/>
          </w:rPr>
          <w:fldChar w:fldCharType="end"/>
        </w:r>
        <w:r w:rsidRPr="00910449" w:rsidDel="00570E94">
          <w:rPr>
            <w:rFonts w:ascii="Arial" w:hAnsi="Arial" w:cs="Arial"/>
          </w:rPr>
          <w:delText>) includes all outpatient prescription</w:delText>
        </w:r>
        <w:r w:rsidDel="00570E94">
          <w:rPr>
            <w:rFonts w:ascii="Arial" w:hAnsi="Arial" w:cs="Arial"/>
          </w:rPr>
          <w:delText>s</w:delText>
        </w:r>
        <w:r w:rsidRPr="00910449" w:rsidDel="00570E94">
          <w:rPr>
            <w:rFonts w:ascii="Arial" w:hAnsi="Arial" w:cs="Arial"/>
          </w:rPr>
          <w:delText xml:space="preserve"> in the baseline period. Given an ATC-Code less than 7 characters long, all sub-ATC-codes should be included in the analysis as well (e.g.: J06BA includes the </w:delText>
        </w:r>
        <w:r w:rsidR="00BF24A5" w:rsidDel="00570E94">
          <w:rPr>
            <w:rFonts w:ascii="Arial" w:hAnsi="Arial" w:cs="Arial"/>
          </w:rPr>
          <w:delText>sub</w:delText>
        </w:r>
        <w:r w:rsidRPr="00910449" w:rsidDel="00570E94">
          <w:rPr>
            <w:rFonts w:ascii="Arial" w:hAnsi="Arial" w:cs="Arial"/>
          </w:rPr>
          <w:delText xml:space="preserve">codes J06BA01 and J06BA02). Number and percentage of patients receiving the respective </w:delText>
        </w:r>
        <w:r w:rsidDel="00570E94">
          <w:rPr>
            <w:rFonts w:ascii="Arial" w:hAnsi="Arial" w:cs="Arial"/>
          </w:rPr>
          <w:delText>agents are</w:delText>
        </w:r>
        <w:r w:rsidRPr="00910449" w:rsidDel="00570E94">
          <w:rPr>
            <w:rFonts w:ascii="Arial" w:hAnsi="Arial" w:cs="Arial"/>
          </w:rPr>
          <w:delText xml:space="preserve"> to be reported.</w:delText>
        </w:r>
      </w:del>
    </w:p>
    <w:p w14:paraId="118C945C" w14:textId="6C3E8C45" w:rsidR="00AE312B" w:rsidRPr="00144A3E" w:rsidDel="00570E94" w:rsidRDefault="00AE312B" w:rsidP="00AE312B">
      <w:pPr>
        <w:pStyle w:val="Beschriftung"/>
        <w:keepNext/>
        <w:rPr>
          <w:del w:id="549" w:author="Tobias Heidler" w:date="2024-07-09T13:22:00Z" w16du:dateUtc="2024-07-09T11:22:00Z"/>
        </w:rPr>
      </w:pPr>
      <w:bookmarkStart w:id="550" w:name="_Ref153536960"/>
      <w:del w:id="551" w:author="Tobias Heidler" w:date="2024-07-09T13:22:00Z" w16du:dateUtc="2024-07-09T11:22:00Z">
        <w:r w:rsidRPr="00144A3E" w:rsidDel="00570E94">
          <w:delText xml:space="preserve">Table </w:delText>
        </w:r>
        <w:r w:rsidRPr="00144A3E" w:rsidDel="00570E94">
          <w:fldChar w:fldCharType="begin"/>
        </w:r>
        <w:r w:rsidRPr="00144A3E" w:rsidDel="00570E94">
          <w:delInstrText xml:space="preserve"> SEQ Table \* ARABIC </w:delInstrText>
        </w:r>
        <w:r w:rsidRPr="00144A3E" w:rsidDel="00570E94">
          <w:fldChar w:fldCharType="separate"/>
        </w:r>
        <w:r w:rsidR="0099497B" w:rsidRPr="00144A3E" w:rsidDel="00570E94">
          <w:delText>2</w:delText>
        </w:r>
        <w:r w:rsidRPr="00144A3E" w:rsidDel="00570E94">
          <w:fldChar w:fldCharType="end"/>
        </w:r>
        <w:bookmarkEnd w:id="550"/>
        <w:r w:rsidRPr="00144A3E" w:rsidDel="00570E94">
          <w:delText>: SLE-specific medication</w:delText>
        </w:r>
      </w:del>
    </w:p>
    <w:tbl>
      <w:tblPr>
        <w:tblStyle w:val="EinfacheTabelle4"/>
        <w:tblW w:w="0" w:type="auto"/>
        <w:tblLook w:val="04A0" w:firstRow="1" w:lastRow="0" w:firstColumn="1" w:lastColumn="0" w:noHBand="0" w:noVBand="1"/>
      </w:tblPr>
      <w:tblGrid>
        <w:gridCol w:w="3021"/>
        <w:gridCol w:w="3021"/>
      </w:tblGrid>
      <w:tr w:rsidR="00312B3A" w:rsidRPr="00910449" w:rsidDel="00570E94" w14:paraId="18050995" w14:textId="2F95810D" w:rsidTr="005B6A80">
        <w:trPr>
          <w:cnfStyle w:val="100000000000" w:firstRow="1" w:lastRow="0" w:firstColumn="0" w:lastColumn="0" w:oddVBand="0" w:evenVBand="0" w:oddHBand="0" w:evenHBand="0" w:firstRowFirstColumn="0" w:firstRowLastColumn="0" w:lastRowFirstColumn="0" w:lastRowLastColumn="0"/>
          <w:del w:id="552" w:author="Tobias Heidler" w:date="2024-07-09T13:22:00Z" w16du:dateUtc="2024-07-09T11:22:00Z"/>
        </w:trPr>
        <w:tc>
          <w:tcPr>
            <w:cnfStyle w:val="001000000000" w:firstRow="0" w:lastRow="0" w:firstColumn="1" w:lastColumn="0" w:oddVBand="0" w:evenVBand="0" w:oddHBand="0" w:evenHBand="0" w:firstRowFirstColumn="0" w:firstRowLastColumn="0" w:lastRowFirstColumn="0" w:lastRowLastColumn="0"/>
            <w:tcW w:w="3021" w:type="dxa"/>
            <w:vAlign w:val="bottom"/>
          </w:tcPr>
          <w:p w14:paraId="51B62091" w14:textId="072D58D1" w:rsidR="00312B3A" w:rsidRPr="00910449" w:rsidDel="00570E94" w:rsidRDefault="00312B3A" w:rsidP="005B6A80">
            <w:pPr>
              <w:pStyle w:val="AI-Normal"/>
              <w:rPr>
                <w:del w:id="553" w:author="Tobias Heidler" w:date="2024-07-09T13:22:00Z" w16du:dateUtc="2024-07-09T11:22:00Z"/>
                <w:rFonts w:ascii="Arial" w:hAnsi="Arial" w:cs="Arial"/>
                <w:szCs w:val="22"/>
              </w:rPr>
            </w:pPr>
            <w:del w:id="554" w:author="Tobias Heidler" w:date="2024-07-09T13:22:00Z" w16du:dateUtc="2024-07-09T11:22:00Z">
              <w:r w:rsidDel="00570E94">
                <w:rPr>
                  <w:rFonts w:ascii="Calibri" w:hAnsi="Calibri" w:cs="Calibri"/>
                  <w:color w:val="000000"/>
                  <w:szCs w:val="22"/>
                </w:rPr>
                <w:delText>Agents</w:delText>
              </w:r>
            </w:del>
          </w:p>
        </w:tc>
        <w:tc>
          <w:tcPr>
            <w:tcW w:w="3021" w:type="dxa"/>
            <w:vAlign w:val="bottom"/>
          </w:tcPr>
          <w:p w14:paraId="530C4021" w14:textId="460E59BD" w:rsidR="00312B3A" w:rsidRPr="00910449" w:rsidDel="00570E94" w:rsidRDefault="00312B3A" w:rsidP="005B6A80">
            <w:pPr>
              <w:pStyle w:val="AI-Normal"/>
              <w:cnfStyle w:val="100000000000" w:firstRow="1" w:lastRow="0" w:firstColumn="0" w:lastColumn="0" w:oddVBand="0" w:evenVBand="0" w:oddHBand="0" w:evenHBand="0" w:firstRowFirstColumn="0" w:firstRowLastColumn="0" w:lastRowFirstColumn="0" w:lastRowLastColumn="0"/>
              <w:rPr>
                <w:del w:id="555" w:author="Tobias Heidler" w:date="2024-07-09T13:22:00Z" w16du:dateUtc="2024-07-09T11:22:00Z"/>
                <w:rFonts w:ascii="Arial" w:hAnsi="Arial" w:cs="Arial"/>
                <w:szCs w:val="22"/>
              </w:rPr>
            </w:pPr>
            <w:del w:id="556" w:author="Tobias Heidler" w:date="2024-07-09T13:22:00Z" w16du:dateUtc="2024-07-09T11:22:00Z">
              <w:r w:rsidDel="00570E94">
                <w:rPr>
                  <w:rFonts w:ascii="Calibri" w:hAnsi="Calibri" w:cs="Calibri"/>
                  <w:color w:val="000000"/>
                  <w:szCs w:val="22"/>
                </w:rPr>
                <w:delText>ATC-Code</w:delText>
              </w:r>
            </w:del>
          </w:p>
        </w:tc>
      </w:tr>
      <w:tr w:rsidR="00312B3A" w:rsidRPr="00910449" w:rsidDel="00570E94" w14:paraId="0C4EB0A9" w14:textId="2FA82CD2" w:rsidTr="005B6A80">
        <w:trPr>
          <w:cnfStyle w:val="000000100000" w:firstRow="0" w:lastRow="0" w:firstColumn="0" w:lastColumn="0" w:oddVBand="0" w:evenVBand="0" w:oddHBand="1" w:evenHBand="0" w:firstRowFirstColumn="0" w:firstRowLastColumn="0" w:lastRowFirstColumn="0" w:lastRowLastColumn="0"/>
          <w:del w:id="557" w:author="Tobias Heidler" w:date="2024-07-09T13:22:00Z" w16du:dateUtc="2024-07-09T11:22:00Z"/>
        </w:trPr>
        <w:tc>
          <w:tcPr>
            <w:cnfStyle w:val="001000000000" w:firstRow="0" w:lastRow="0" w:firstColumn="1" w:lastColumn="0" w:oddVBand="0" w:evenVBand="0" w:oddHBand="0" w:evenHBand="0" w:firstRowFirstColumn="0" w:firstRowLastColumn="0" w:lastRowFirstColumn="0" w:lastRowLastColumn="0"/>
            <w:tcW w:w="3021" w:type="dxa"/>
            <w:vAlign w:val="bottom"/>
          </w:tcPr>
          <w:p w14:paraId="144D5992" w14:textId="1BAC3F08" w:rsidR="00312B3A" w:rsidRPr="00910449" w:rsidDel="00570E94" w:rsidRDefault="00312B3A" w:rsidP="005B6A80">
            <w:pPr>
              <w:pStyle w:val="AI-Normal"/>
              <w:rPr>
                <w:del w:id="558" w:author="Tobias Heidler" w:date="2024-07-09T13:22:00Z" w16du:dateUtc="2024-07-09T11:22:00Z"/>
                <w:rFonts w:ascii="Arial" w:hAnsi="Arial" w:cs="Arial"/>
                <w:szCs w:val="22"/>
              </w:rPr>
            </w:pPr>
            <w:del w:id="559" w:author="Tobias Heidler" w:date="2024-07-09T13:22:00Z" w16du:dateUtc="2024-07-09T11:22:00Z">
              <w:r w:rsidDel="00570E94">
                <w:rPr>
                  <w:rFonts w:ascii="Calibri" w:hAnsi="Calibri" w:cs="Calibri"/>
                  <w:color w:val="000000"/>
                  <w:szCs w:val="22"/>
                </w:rPr>
                <w:delText>Abatacept</w:delText>
              </w:r>
            </w:del>
          </w:p>
        </w:tc>
        <w:tc>
          <w:tcPr>
            <w:tcW w:w="3021" w:type="dxa"/>
            <w:vAlign w:val="bottom"/>
          </w:tcPr>
          <w:p w14:paraId="7671F19B" w14:textId="08794712" w:rsidR="00312B3A" w:rsidRPr="00910449" w:rsidDel="00570E94" w:rsidRDefault="00312B3A" w:rsidP="005B6A80">
            <w:pPr>
              <w:pStyle w:val="AI-Normal"/>
              <w:cnfStyle w:val="000000100000" w:firstRow="0" w:lastRow="0" w:firstColumn="0" w:lastColumn="0" w:oddVBand="0" w:evenVBand="0" w:oddHBand="1" w:evenHBand="0" w:firstRowFirstColumn="0" w:firstRowLastColumn="0" w:lastRowFirstColumn="0" w:lastRowLastColumn="0"/>
              <w:rPr>
                <w:del w:id="560" w:author="Tobias Heidler" w:date="2024-07-09T13:22:00Z" w16du:dateUtc="2024-07-09T11:22:00Z"/>
                <w:rFonts w:ascii="Arial" w:hAnsi="Arial" w:cs="Arial"/>
                <w:szCs w:val="22"/>
              </w:rPr>
            </w:pPr>
            <w:del w:id="561" w:author="Tobias Heidler" w:date="2024-07-09T13:22:00Z" w16du:dateUtc="2024-07-09T11:22:00Z">
              <w:r w:rsidDel="00570E94">
                <w:rPr>
                  <w:rFonts w:ascii="Calibri" w:hAnsi="Calibri" w:cs="Calibri"/>
                  <w:color w:val="000000"/>
                  <w:szCs w:val="22"/>
                </w:rPr>
                <w:delText>L04AA24</w:delText>
              </w:r>
              <w:r w:rsidDel="00570E94">
                <w:rPr>
                  <w:color w:val="000000"/>
                  <w:sz w:val="16"/>
                  <w:szCs w:val="16"/>
                </w:rPr>
                <w:delText> </w:delText>
              </w:r>
            </w:del>
          </w:p>
        </w:tc>
      </w:tr>
      <w:tr w:rsidR="00312B3A" w:rsidRPr="00910449" w:rsidDel="00570E94" w14:paraId="232FBF19" w14:textId="7E69A2F2" w:rsidTr="005B6A80">
        <w:trPr>
          <w:del w:id="562" w:author="Tobias Heidler" w:date="2024-07-09T13:22:00Z" w16du:dateUtc="2024-07-09T11:22:00Z"/>
        </w:trPr>
        <w:tc>
          <w:tcPr>
            <w:cnfStyle w:val="001000000000" w:firstRow="0" w:lastRow="0" w:firstColumn="1" w:lastColumn="0" w:oddVBand="0" w:evenVBand="0" w:oddHBand="0" w:evenHBand="0" w:firstRowFirstColumn="0" w:firstRowLastColumn="0" w:lastRowFirstColumn="0" w:lastRowLastColumn="0"/>
            <w:tcW w:w="3021" w:type="dxa"/>
            <w:vAlign w:val="bottom"/>
          </w:tcPr>
          <w:p w14:paraId="41DC05DB" w14:textId="73A7D322" w:rsidR="00312B3A" w:rsidRPr="00910449" w:rsidDel="00570E94" w:rsidRDefault="00312B3A" w:rsidP="005B6A80">
            <w:pPr>
              <w:pStyle w:val="AI-Normal"/>
              <w:rPr>
                <w:del w:id="563" w:author="Tobias Heidler" w:date="2024-07-09T13:22:00Z" w16du:dateUtc="2024-07-09T11:22:00Z"/>
                <w:rFonts w:ascii="Arial" w:hAnsi="Arial" w:cs="Arial"/>
                <w:szCs w:val="22"/>
              </w:rPr>
            </w:pPr>
            <w:del w:id="564" w:author="Tobias Heidler" w:date="2024-07-09T13:22:00Z" w16du:dateUtc="2024-07-09T11:22:00Z">
              <w:r w:rsidDel="00570E94">
                <w:rPr>
                  <w:rFonts w:ascii="Calibri" w:hAnsi="Calibri" w:cs="Calibri"/>
                  <w:color w:val="000000"/>
                  <w:szCs w:val="22"/>
                </w:rPr>
                <w:delText>Azathioprine</w:delText>
              </w:r>
            </w:del>
          </w:p>
        </w:tc>
        <w:tc>
          <w:tcPr>
            <w:tcW w:w="3021" w:type="dxa"/>
            <w:vAlign w:val="bottom"/>
          </w:tcPr>
          <w:p w14:paraId="30D980D2" w14:textId="43ADD24D" w:rsidR="00312B3A" w:rsidRPr="00910449" w:rsidDel="00570E94" w:rsidRDefault="00312B3A" w:rsidP="005B6A80">
            <w:pPr>
              <w:pStyle w:val="AI-Normal"/>
              <w:cnfStyle w:val="000000000000" w:firstRow="0" w:lastRow="0" w:firstColumn="0" w:lastColumn="0" w:oddVBand="0" w:evenVBand="0" w:oddHBand="0" w:evenHBand="0" w:firstRowFirstColumn="0" w:firstRowLastColumn="0" w:lastRowFirstColumn="0" w:lastRowLastColumn="0"/>
              <w:rPr>
                <w:del w:id="565" w:author="Tobias Heidler" w:date="2024-07-09T13:22:00Z" w16du:dateUtc="2024-07-09T11:22:00Z"/>
                <w:rFonts w:ascii="Arial" w:hAnsi="Arial" w:cs="Arial"/>
                <w:szCs w:val="22"/>
              </w:rPr>
            </w:pPr>
            <w:del w:id="566" w:author="Tobias Heidler" w:date="2024-07-09T13:22:00Z" w16du:dateUtc="2024-07-09T11:22:00Z">
              <w:r w:rsidDel="00570E94">
                <w:rPr>
                  <w:rFonts w:ascii="Calibri" w:hAnsi="Calibri" w:cs="Calibri"/>
                  <w:color w:val="000000"/>
                  <w:szCs w:val="22"/>
                </w:rPr>
                <w:delText>L04AX01</w:delText>
              </w:r>
            </w:del>
          </w:p>
        </w:tc>
      </w:tr>
      <w:tr w:rsidR="00312B3A" w:rsidRPr="00910449" w:rsidDel="00570E94" w14:paraId="59C18AD1" w14:textId="75970956" w:rsidTr="005B6A80">
        <w:trPr>
          <w:cnfStyle w:val="000000100000" w:firstRow="0" w:lastRow="0" w:firstColumn="0" w:lastColumn="0" w:oddVBand="0" w:evenVBand="0" w:oddHBand="1" w:evenHBand="0" w:firstRowFirstColumn="0" w:firstRowLastColumn="0" w:lastRowFirstColumn="0" w:lastRowLastColumn="0"/>
          <w:del w:id="567" w:author="Tobias Heidler" w:date="2024-07-09T13:22:00Z" w16du:dateUtc="2024-07-09T11:22:00Z"/>
        </w:trPr>
        <w:tc>
          <w:tcPr>
            <w:cnfStyle w:val="001000000000" w:firstRow="0" w:lastRow="0" w:firstColumn="1" w:lastColumn="0" w:oddVBand="0" w:evenVBand="0" w:oddHBand="0" w:evenHBand="0" w:firstRowFirstColumn="0" w:firstRowLastColumn="0" w:lastRowFirstColumn="0" w:lastRowLastColumn="0"/>
            <w:tcW w:w="3021" w:type="dxa"/>
            <w:vAlign w:val="bottom"/>
          </w:tcPr>
          <w:p w14:paraId="79C2EE81" w14:textId="646E9B1D" w:rsidR="00312B3A" w:rsidRPr="00910449" w:rsidDel="00570E94" w:rsidRDefault="00312B3A" w:rsidP="005B6A80">
            <w:pPr>
              <w:pStyle w:val="AI-Normal"/>
              <w:rPr>
                <w:del w:id="568" w:author="Tobias Heidler" w:date="2024-07-09T13:22:00Z" w16du:dateUtc="2024-07-09T11:22:00Z"/>
                <w:rFonts w:ascii="Arial" w:hAnsi="Arial" w:cs="Arial"/>
                <w:szCs w:val="22"/>
              </w:rPr>
            </w:pPr>
            <w:del w:id="569" w:author="Tobias Heidler" w:date="2024-07-09T13:22:00Z" w16du:dateUtc="2024-07-09T11:22:00Z">
              <w:r w:rsidDel="00570E94">
                <w:rPr>
                  <w:rFonts w:ascii="Calibri" w:hAnsi="Calibri" w:cs="Calibri"/>
                  <w:color w:val="000000"/>
                  <w:szCs w:val="22"/>
                </w:rPr>
                <w:delText>Baracitinib</w:delText>
              </w:r>
            </w:del>
          </w:p>
        </w:tc>
        <w:tc>
          <w:tcPr>
            <w:tcW w:w="3021" w:type="dxa"/>
            <w:vAlign w:val="bottom"/>
          </w:tcPr>
          <w:p w14:paraId="4644D58E" w14:textId="28B652E6" w:rsidR="00312B3A" w:rsidRPr="00910449" w:rsidDel="00570E94" w:rsidRDefault="00312B3A" w:rsidP="005B6A80">
            <w:pPr>
              <w:pStyle w:val="AI-Normal"/>
              <w:cnfStyle w:val="000000100000" w:firstRow="0" w:lastRow="0" w:firstColumn="0" w:lastColumn="0" w:oddVBand="0" w:evenVBand="0" w:oddHBand="1" w:evenHBand="0" w:firstRowFirstColumn="0" w:firstRowLastColumn="0" w:lastRowFirstColumn="0" w:lastRowLastColumn="0"/>
              <w:rPr>
                <w:del w:id="570" w:author="Tobias Heidler" w:date="2024-07-09T13:22:00Z" w16du:dateUtc="2024-07-09T11:22:00Z"/>
                <w:rFonts w:ascii="Arial" w:hAnsi="Arial" w:cs="Arial"/>
                <w:szCs w:val="22"/>
              </w:rPr>
            </w:pPr>
            <w:del w:id="571" w:author="Tobias Heidler" w:date="2024-07-09T13:22:00Z" w16du:dateUtc="2024-07-09T11:22:00Z">
              <w:r w:rsidDel="00570E94">
                <w:rPr>
                  <w:rFonts w:ascii="Calibri" w:hAnsi="Calibri" w:cs="Calibri"/>
                  <w:color w:val="000000"/>
                  <w:szCs w:val="22"/>
                </w:rPr>
                <w:delText>L04AA37</w:delText>
              </w:r>
            </w:del>
          </w:p>
        </w:tc>
      </w:tr>
      <w:tr w:rsidR="00312B3A" w:rsidRPr="00910449" w:rsidDel="00570E94" w14:paraId="52140683" w14:textId="40A1C757" w:rsidTr="005B6A80">
        <w:trPr>
          <w:del w:id="572" w:author="Tobias Heidler" w:date="2024-07-09T13:22:00Z" w16du:dateUtc="2024-07-09T11:22:00Z"/>
        </w:trPr>
        <w:tc>
          <w:tcPr>
            <w:cnfStyle w:val="001000000000" w:firstRow="0" w:lastRow="0" w:firstColumn="1" w:lastColumn="0" w:oddVBand="0" w:evenVBand="0" w:oddHBand="0" w:evenHBand="0" w:firstRowFirstColumn="0" w:firstRowLastColumn="0" w:lastRowFirstColumn="0" w:lastRowLastColumn="0"/>
            <w:tcW w:w="3021" w:type="dxa"/>
            <w:vAlign w:val="bottom"/>
          </w:tcPr>
          <w:p w14:paraId="70F752C8" w14:textId="553668D2" w:rsidR="00312B3A" w:rsidRPr="00910449" w:rsidDel="00570E94" w:rsidRDefault="00312B3A" w:rsidP="005B6A80">
            <w:pPr>
              <w:pStyle w:val="AI-Normal"/>
              <w:rPr>
                <w:del w:id="573" w:author="Tobias Heidler" w:date="2024-07-09T13:22:00Z" w16du:dateUtc="2024-07-09T11:22:00Z"/>
                <w:rFonts w:ascii="Arial" w:hAnsi="Arial" w:cs="Arial"/>
                <w:szCs w:val="22"/>
              </w:rPr>
            </w:pPr>
            <w:del w:id="574" w:author="Tobias Heidler" w:date="2024-07-09T13:22:00Z" w16du:dateUtc="2024-07-09T11:22:00Z">
              <w:r w:rsidDel="00570E94">
                <w:rPr>
                  <w:rFonts w:ascii="Calibri" w:hAnsi="Calibri" w:cs="Calibri"/>
                  <w:szCs w:val="22"/>
                </w:rPr>
                <w:delText>Belimumab</w:delText>
              </w:r>
            </w:del>
          </w:p>
        </w:tc>
        <w:tc>
          <w:tcPr>
            <w:tcW w:w="3021" w:type="dxa"/>
            <w:vAlign w:val="bottom"/>
          </w:tcPr>
          <w:p w14:paraId="5B2FC135" w14:textId="3AF0BD7A" w:rsidR="00312B3A" w:rsidRPr="00910449" w:rsidDel="00570E94" w:rsidRDefault="00312B3A" w:rsidP="005B6A80">
            <w:pPr>
              <w:pStyle w:val="AI-Normal"/>
              <w:cnfStyle w:val="000000000000" w:firstRow="0" w:lastRow="0" w:firstColumn="0" w:lastColumn="0" w:oddVBand="0" w:evenVBand="0" w:oddHBand="0" w:evenHBand="0" w:firstRowFirstColumn="0" w:firstRowLastColumn="0" w:lastRowFirstColumn="0" w:lastRowLastColumn="0"/>
              <w:rPr>
                <w:del w:id="575" w:author="Tobias Heidler" w:date="2024-07-09T13:22:00Z" w16du:dateUtc="2024-07-09T11:22:00Z"/>
                <w:rFonts w:ascii="Arial" w:hAnsi="Arial" w:cs="Arial"/>
                <w:szCs w:val="22"/>
              </w:rPr>
            </w:pPr>
            <w:del w:id="576" w:author="Tobias Heidler" w:date="2024-07-09T13:22:00Z" w16du:dateUtc="2024-07-09T11:22:00Z">
              <w:r w:rsidDel="00570E94">
                <w:rPr>
                  <w:rFonts w:ascii="Calibri" w:hAnsi="Calibri" w:cs="Calibri"/>
                  <w:szCs w:val="22"/>
                </w:rPr>
                <w:delText>L04AG04</w:delText>
              </w:r>
            </w:del>
          </w:p>
        </w:tc>
      </w:tr>
      <w:tr w:rsidR="00312B3A" w:rsidRPr="00910449" w:rsidDel="00570E94" w14:paraId="24B2B665" w14:textId="16D8B19B" w:rsidTr="005B6A80">
        <w:trPr>
          <w:cnfStyle w:val="000000100000" w:firstRow="0" w:lastRow="0" w:firstColumn="0" w:lastColumn="0" w:oddVBand="0" w:evenVBand="0" w:oddHBand="1" w:evenHBand="0" w:firstRowFirstColumn="0" w:firstRowLastColumn="0" w:lastRowFirstColumn="0" w:lastRowLastColumn="0"/>
          <w:del w:id="577" w:author="Tobias Heidler" w:date="2024-07-09T13:22:00Z" w16du:dateUtc="2024-07-09T11:22:00Z"/>
        </w:trPr>
        <w:tc>
          <w:tcPr>
            <w:cnfStyle w:val="001000000000" w:firstRow="0" w:lastRow="0" w:firstColumn="1" w:lastColumn="0" w:oddVBand="0" w:evenVBand="0" w:oddHBand="0" w:evenHBand="0" w:firstRowFirstColumn="0" w:firstRowLastColumn="0" w:lastRowFirstColumn="0" w:lastRowLastColumn="0"/>
            <w:tcW w:w="3021" w:type="dxa"/>
            <w:vAlign w:val="bottom"/>
          </w:tcPr>
          <w:p w14:paraId="654ABDE2" w14:textId="706A3CA4" w:rsidR="00312B3A" w:rsidRPr="00910449" w:rsidDel="00570E94" w:rsidRDefault="00312B3A" w:rsidP="005B6A80">
            <w:pPr>
              <w:pStyle w:val="AI-Normal"/>
              <w:rPr>
                <w:del w:id="578" w:author="Tobias Heidler" w:date="2024-07-09T13:22:00Z" w16du:dateUtc="2024-07-09T11:22:00Z"/>
                <w:rFonts w:ascii="Arial" w:hAnsi="Arial" w:cs="Arial"/>
                <w:szCs w:val="22"/>
              </w:rPr>
            </w:pPr>
            <w:del w:id="579" w:author="Tobias Heidler" w:date="2024-07-09T13:22:00Z" w16du:dateUtc="2024-07-09T11:22:00Z">
              <w:r w:rsidDel="00570E94">
                <w:rPr>
                  <w:rFonts w:ascii="Calibri" w:hAnsi="Calibri" w:cs="Calibri"/>
                  <w:color w:val="000000"/>
                  <w:szCs w:val="22"/>
                </w:rPr>
                <w:delText>Chloroquine</w:delText>
              </w:r>
            </w:del>
          </w:p>
        </w:tc>
        <w:tc>
          <w:tcPr>
            <w:tcW w:w="3021" w:type="dxa"/>
            <w:vAlign w:val="bottom"/>
          </w:tcPr>
          <w:p w14:paraId="7F636F53" w14:textId="7CBDC26C" w:rsidR="00312B3A" w:rsidRPr="00910449" w:rsidDel="00570E94" w:rsidRDefault="00312B3A" w:rsidP="005B6A80">
            <w:pPr>
              <w:pStyle w:val="AI-Normal"/>
              <w:cnfStyle w:val="000000100000" w:firstRow="0" w:lastRow="0" w:firstColumn="0" w:lastColumn="0" w:oddVBand="0" w:evenVBand="0" w:oddHBand="1" w:evenHBand="0" w:firstRowFirstColumn="0" w:firstRowLastColumn="0" w:lastRowFirstColumn="0" w:lastRowLastColumn="0"/>
              <w:rPr>
                <w:del w:id="580" w:author="Tobias Heidler" w:date="2024-07-09T13:22:00Z" w16du:dateUtc="2024-07-09T11:22:00Z"/>
                <w:rFonts w:ascii="Arial" w:hAnsi="Arial" w:cs="Arial"/>
                <w:szCs w:val="22"/>
              </w:rPr>
            </w:pPr>
            <w:del w:id="581" w:author="Tobias Heidler" w:date="2024-07-09T13:22:00Z" w16du:dateUtc="2024-07-09T11:22:00Z">
              <w:r w:rsidDel="00570E94">
                <w:rPr>
                  <w:rFonts w:ascii="Calibri" w:hAnsi="Calibri" w:cs="Calibri"/>
                  <w:color w:val="000000"/>
                  <w:szCs w:val="22"/>
                </w:rPr>
                <w:delText>P01BA01</w:delText>
              </w:r>
            </w:del>
          </w:p>
        </w:tc>
      </w:tr>
      <w:tr w:rsidR="00312B3A" w:rsidRPr="00910449" w:rsidDel="00570E94" w14:paraId="2045C53B" w14:textId="0E098E7F" w:rsidTr="005B6A80">
        <w:trPr>
          <w:del w:id="582" w:author="Tobias Heidler" w:date="2024-07-09T13:22:00Z" w16du:dateUtc="2024-07-09T11:22:00Z"/>
        </w:trPr>
        <w:tc>
          <w:tcPr>
            <w:cnfStyle w:val="001000000000" w:firstRow="0" w:lastRow="0" w:firstColumn="1" w:lastColumn="0" w:oddVBand="0" w:evenVBand="0" w:oddHBand="0" w:evenHBand="0" w:firstRowFirstColumn="0" w:firstRowLastColumn="0" w:lastRowFirstColumn="0" w:lastRowLastColumn="0"/>
            <w:tcW w:w="3021" w:type="dxa"/>
            <w:vAlign w:val="bottom"/>
          </w:tcPr>
          <w:p w14:paraId="770C0240" w14:textId="49945BE5" w:rsidR="00312B3A" w:rsidRPr="00910449" w:rsidDel="00570E94" w:rsidRDefault="00312B3A" w:rsidP="005B6A80">
            <w:pPr>
              <w:pStyle w:val="AI-Normal"/>
              <w:rPr>
                <w:del w:id="583" w:author="Tobias Heidler" w:date="2024-07-09T13:22:00Z" w16du:dateUtc="2024-07-09T11:22:00Z"/>
                <w:rFonts w:ascii="Arial" w:hAnsi="Arial" w:cs="Arial"/>
                <w:szCs w:val="22"/>
              </w:rPr>
            </w:pPr>
            <w:del w:id="584" w:author="Tobias Heidler" w:date="2024-07-09T13:22:00Z" w16du:dateUtc="2024-07-09T11:22:00Z">
              <w:r w:rsidDel="00570E94">
                <w:rPr>
                  <w:rFonts w:ascii="Calibri" w:hAnsi="Calibri" w:cs="Calibri"/>
                  <w:color w:val="000000"/>
                  <w:szCs w:val="22"/>
                </w:rPr>
                <w:delText>Ciclosporin</w:delText>
              </w:r>
            </w:del>
          </w:p>
        </w:tc>
        <w:tc>
          <w:tcPr>
            <w:tcW w:w="3021" w:type="dxa"/>
            <w:vAlign w:val="bottom"/>
          </w:tcPr>
          <w:p w14:paraId="22BF4EFB" w14:textId="2BDE665B" w:rsidR="00312B3A" w:rsidRPr="00910449" w:rsidDel="00570E94" w:rsidRDefault="00312B3A" w:rsidP="005B6A80">
            <w:pPr>
              <w:pStyle w:val="AI-Normal"/>
              <w:cnfStyle w:val="000000000000" w:firstRow="0" w:lastRow="0" w:firstColumn="0" w:lastColumn="0" w:oddVBand="0" w:evenVBand="0" w:oddHBand="0" w:evenHBand="0" w:firstRowFirstColumn="0" w:firstRowLastColumn="0" w:lastRowFirstColumn="0" w:lastRowLastColumn="0"/>
              <w:rPr>
                <w:del w:id="585" w:author="Tobias Heidler" w:date="2024-07-09T13:22:00Z" w16du:dateUtc="2024-07-09T11:22:00Z"/>
                <w:rFonts w:ascii="Arial" w:hAnsi="Arial" w:cs="Arial"/>
                <w:szCs w:val="22"/>
              </w:rPr>
            </w:pPr>
            <w:del w:id="586" w:author="Tobias Heidler" w:date="2024-07-09T13:22:00Z" w16du:dateUtc="2024-07-09T11:22:00Z">
              <w:r w:rsidDel="00570E94">
                <w:rPr>
                  <w:rFonts w:ascii="Calibri" w:hAnsi="Calibri" w:cs="Calibri"/>
                  <w:color w:val="000000"/>
                  <w:szCs w:val="22"/>
                </w:rPr>
                <w:delText>L04AD01</w:delText>
              </w:r>
            </w:del>
          </w:p>
        </w:tc>
      </w:tr>
      <w:tr w:rsidR="00312B3A" w:rsidRPr="00910449" w:rsidDel="00570E94" w14:paraId="6CA857A1" w14:textId="3FB2FF85" w:rsidTr="005B6A80">
        <w:trPr>
          <w:cnfStyle w:val="000000100000" w:firstRow="0" w:lastRow="0" w:firstColumn="0" w:lastColumn="0" w:oddVBand="0" w:evenVBand="0" w:oddHBand="1" w:evenHBand="0" w:firstRowFirstColumn="0" w:firstRowLastColumn="0" w:lastRowFirstColumn="0" w:lastRowLastColumn="0"/>
          <w:del w:id="587" w:author="Tobias Heidler" w:date="2024-07-09T13:22:00Z" w16du:dateUtc="2024-07-09T11:22:00Z"/>
        </w:trPr>
        <w:tc>
          <w:tcPr>
            <w:cnfStyle w:val="001000000000" w:firstRow="0" w:lastRow="0" w:firstColumn="1" w:lastColumn="0" w:oddVBand="0" w:evenVBand="0" w:oddHBand="0" w:evenHBand="0" w:firstRowFirstColumn="0" w:firstRowLastColumn="0" w:lastRowFirstColumn="0" w:lastRowLastColumn="0"/>
            <w:tcW w:w="3021" w:type="dxa"/>
            <w:vAlign w:val="bottom"/>
          </w:tcPr>
          <w:p w14:paraId="2FAC3E4E" w14:textId="33AC4436" w:rsidR="00312B3A" w:rsidRPr="00910449" w:rsidDel="00570E94" w:rsidRDefault="00312B3A" w:rsidP="005B6A80">
            <w:pPr>
              <w:pStyle w:val="AI-Normal"/>
              <w:rPr>
                <w:del w:id="588" w:author="Tobias Heidler" w:date="2024-07-09T13:22:00Z" w16du:dateUtc="2024-07-09T11:22:00Z"/>
                <w:rFonts w:ascii="Arial" w:hAnsi="Arial" w:cs="Arial"/>
                <w:szCs w:val="22"/>
              </w:rPr>
            </w:pPr>
            <w:del w:id="589" w:author="Tobias Heidler" w:date="2024-07-09T13:22:00Z" w16du:dateUtc="2024-07-09T11:22:00Z">
              <w:r w:rsidDel="00570E94">
                <w:rPr>
                  <w:rFonts w:ascii="Calibri" w:hAnsi="Calibri" w:cs="Calibri"/>
                  <w:szCs w:val="22"/>
                </w:rPr>
                <w:delText>Cyclophosphamide</w:delText>
              </w:r>
            </w:del>
          </w:p>
        </w:tc>
        <w:tc>
          <w:tcPr>
            <w:tcW w:w="3021" w:type="dxa"/>
            <w:vAlign w:val="bottom"/>
          </w:tcPr>
          <w:p w14:paraId="7DDEEFF4" w14:textId="0AE9A030" w:rsidR="00312B3A" w:rsidRPr="00910449" w:rsidDel="00570E94" w:rsidRDefault="00312B3A" w:rsidP="005B6A80">
            <w:pPr>
              <w:pStyle w:val="AI-Normal"/>
              <w:cnfStyle w:val="000000100000" w:firstRow="0" w:lastRow="0" w:firstColumn="0" w:lastColumn="0" w:oddVBand="0" w:evenVBand="0" w:oddHBand="1" w:evenHBand="0" w:firstRowFirstColumn="0" w:firstRowLastColumn="0" w:lastRowFirstColumn="0" w:lastRowLastColumn="0"/>
              <w:rPr>
                <w:del w:id="590" w:author="Tobias Heidler" w:date="2024-07-09T13:22:00Z" w16du:dateUtc="2024-07-09T11:22:00Z"/>
                <w:rFonts w:ascii="Arial" w:hAnsi="Arial" w:cs="Arial"/>
                <w:szCs w:val="22"/>
              </w:rPr>
            </w:pPr>
            <w:del w:id="591" w:author="Tobias Heidler" w:date="2024-07-09T13:22:00Z" w16du:dateUtc="2024-07-09T11:22:00Z">
              <w:r w:rsidDel="00570E94">
                <w:rPr>
                  <w:rFonts w:ascii="Calibri" w:hAnsi="Calibri" w:cs="Calibri"/>
                  <w:szCs w:val="22"/>
                </w:rPr>
                <w:delText>L01AA01</w:delText>
              </w:r>
            </w:del>
          </w:p>
        </w:tc>
      </w:tr>
      <w:tr w:rsidR="00312B3A" w:rsidRPr="00910449" w:rsidDel="00570E94" w14:paraId="54EBBDA3" w14:textId="31FC8860" w:rsidTr="005B6A80">
        <w:trPr>
          <w:del w:id="592" w:author="Tobias Heidler" w:date="2024-07-09T13:22:00Z" w16du:dateUtc="2024-07-09T11:22:00Z"/>
        </w:trPr>
        <w:tc>
          <w:tcPr>
            <w:cnfStyle w:val="001000000000" w:firstRow="0" w:lastRow="0" w:firstColumn="1" w:lastColumn="0" w:oddVBand="0" w:evenVBand="0" w:oddHBand="0" w:evenHBand="0" w:firstRowFirstColumn="0" w:firstRowLastColumn="0" w:lastRowFirstColumn="0" w:lastRowLastColumn="0"/>
            <w:tcW w:w="3021" w:type="dxa"/>
            <w:vAlign w:val="bottom"/>
          </w:tcPr>
          <w:p w14:paraId="11369C39" w14:textId="3CCC6279" w:rsidR="00312B3A" w:rsidRPr="00910449" w:rsidDel="00570E94" w:rsidRDefault="00312B3A" w:rsidP="005B6A80">
            <w:pPr>
              <w:pStyle w:val="AI-Normal"/>
              <w:rPr>
                <w:del w:id="593" w:author="Tobias Heidler" w:date="2024-07-09T13:22:00Z" w16du:dateUtc="2024-07-09T11:22:00Z"/>
                <w:rFonts w:ascii="Arial" w:hAnsi="Arial" w:cs="Arial"/>
                <w:szCs w:val="22"/>
              </w:rPr>
            </w:pPr>
            <w:del w:id="594" w:author="Tobias Heidler" w:date="2024-07-09T13:22:00Z" w16du:dateUtc="2024-07-09T11:22:00Z">
              <w:r w:rsidDel="00570E94">
                <w:rPr>
                  <w:rFonts w:ascii="Calibri" w:hAnsi="Calibri" w:cs="Calibri"/>
                  <w:szCs w:val="22"/>
                </w:rPr>
                <w:delText>Hydroxychloroquine</w:delText>
              </w:r>
            </w:del>
          </w:p>
        </w:tc>
        <w:tc>
          <w:tcPr>
            <w:tcW w:w="3021" w:type="dxa"/>
            <w:vAlign w:val="bottom"/>
          </w:tcPr>
          <w:p w14:paraId="7713FD5D" w14:textId="4D78E52B" w:rsidR="00312B3A" w:rsidRPr="00910449" w:rsidDel="00570E94" w:rsidRDefault="00312B3A" w:rsidP="005B6A80">
            <w:pPr>
              <w:pStyle w:val="AI-Normal"/>
              <w:cnfStyle w:val="000000000000" w:firstRow="0" w:lastRow="0" w:firstColumn="0" w:lastColumn="0" w:oddVBand="0" w:evenVBand="0" w:oddHBand="0" w:evenHBand="0" w:firstRowFirstColumn="0" w:firstRowLastColumn="0" w:lastRowFirstColumn="0" w:lastRowLastColumn="0"/>
              <w:rPr>
                <w:del w:id="595" w:author="Tobias Heidler" w:date="2024-07-09T13:22:00Z" w16du:dateUtc="2024-07-09T11:22:00Z"/>
                <w:rFonts w:ascii="Arial" w:hAnsi="Arial" w:cs="Arial"/>
                <w:szCs w:val="22"/>
              </w:rPr>
            </w:pPr>
            <w:del w:id="596" w:author="Tobias Heidler" w:date="2024-07-09T13:22:00Z" w16du:dateUtc="2024-07-09T11:22:00Z">
              <w:r w:rsidDel="00570E94">
                <w:rPr>
                  <w:rFonts w:ascii="Calibri" w:hAnsi="Calibri" w:cs="Calibri"/>
                  <w:szCs w:val="22"/>
                </w:rPr>
                <w:delText>P01BA02</w:delText>
              </w:r>
            </w:del>
          </w:p>
        </w:tc>
      </w:tr>
      <w:tr w:rsidR="00312B3A" w:rsidRPr="00910449" w:rsidDel="00570E94" w14:paraId="1D939A77" w14:textId="15396460" w:rsidTr="005B6A80">
        <w:trPr>
          <w:cnfStyle w:val="000000100000" w:firstRow="0" w:lastRow="0" w:firstColumn="0" w:lastColumn="0" w:oddVBand="0" w:evenVBand="0" w:oddHBand="1" w:evenHBand="0" w:firstRowFirstColumn="0" w:firstRowLastColumn="0" w:lastRowFirstColumn="0" w:lastRowLastColumn="0"/>
          <w:del w:id="597" w:author="Tobias Heidler" w:date="2024-07-09T13:22:00Z" w16du:dateUtc="2024-07-09T11:22:00Z"/>
        </w:trPr>
        <w:tc>
          <w:tcPr>
            <w:cnfStyle w:val="001000000000" w:firstRow="0" w:lastRow="0" w:firstColumn="1" w:lastColumn="0" w:oddVBand="0" w:evenVBand="0" w:oddHBand="0" w:evenHBand="0" w:firstRowFirstColumn="0" w:firstRowLastColumn="0" w:lastRowFirstColumn="0" w:lastRowLastColumn="0"/>
            <w:tcW w:w="3021" w:type="dxa"/>
            <w:vAlign w:val="bottom"/>
          </w:tcPr>
          <w:p w14:paraId="72D702EF" w14:textId="24BB2824" w:rsidR="00312B3A" w:rsidRPr="00910449" w:rsidDel="00570E94" w:rsidRDefault="00312B3A" w:rsidP="005B6A80">
            <w:pPr>
              <w:pStyle w:val="AI-Normal"/>
              <w:rPr>
                <w:del w:id="598" w:author="Tobias Heidler" w:date="2024-07-09T13:22:00Z" w16du:dateUtc="2024-07-09T11:22:00Z"/>
                <w:rFonts w:ascii="Arial" w:hAnsi="Arial" w:cs="Arial"/>
                <w:szCs w:val="22"/>
              </w:rPr>
            </w:pPr>
            <w:del w:id="599" w:author="Tobias Heidler" w:date="2024-07-09T13:22:00Z" w16du:dateUtc="2024-07-09T11:22:00Z">
              <w:r w:rsidDel="00570E94">
                <w:rPr>
                  <w:rFonts w:ascii="Calibri" w:hAnsi="Calibri" w:cs="Calibri"/>
                  <w:szCs w:val="22"/>
                </w:rPr>
                <w:delText>Immunoglobulins, normal human</w:delText>
              </w:r>
            </w:del>
          </w:p>
        </w:tc>
        <w:tc>
          <w:tcPr>
            <w:tcW w:w="3021" w:type="dxa"/>
            <w:vAlign w:val="bottom"/>
          </w:tcPr>
          <w:p w14:paraId="3D987A2B" w14:textId="7D2F28B3" w:rsidR="00312B3A" w:rsidRPr="00910449" w:rsidDel="00570E94" w:rsidRDefault="00312B3A" w:rsidP="005B6A80">
            <w:pPr>
              <w:pStyle w:val="AI-Normal"/>
              <w:cnfStyle w:val="000000100000" w:firstRow="0" w:lastRow="0" w:firstColumn="0" w:lastColumn="0" w:oddVBand="0" w:evenVBand="0" w:oddHBand="1" w:evenHBand="0" w:firstRowFirstColumn="0" w:firstRowLastColumn="0" w:lastRowFirstColumn="0" w:lastRowLastColumn="0"/>
              <w:rPr>
                <w:del w:id="600" w:author="Tobias Heidler" w:date="2024-07-09T13:22:00Z" w16du:dateUtc="2024-07-09T11:22:00Z"/>
                <w:rFonts w:ascii="Arial" w:hAnsi="Arial" w:cs="Arial"/>
                <w:szCs w:val="22"/>
              </w:rPr>
            </w:pPr>
            <w:del w:id="601" w:author="Tobias Heidler" w:date="2024-07-09T13:22:00Z" w16du:dateUtc="2024-07-09T11:22:00Z">
              <w:r w:rsidDel="00570E94">
                <w:rPr>
                  <w:rFonts w:ascii="Calibri" w:hAnsi="Calibri" w:cs="Calibri"/>
                  <w:szCs w:val="22"/>
                </w:rPr>
                <w:delText>J06BA</w:delText>
              </w:r>
            </w:del>
          </w:p>
        </w:tc>
      </w:tr>
      <w:tr w:rsidR="00312B3A" w:rsidRPr="00910449" w:rsidDel="00570E94" w14:paraId="0968F6CC" w14:textId="327DB6C2" w:rsidTr="005B6A80">
        <w:trPr>
          <w:del w:id="602" w:author="Tobias Heidler" w:date="2024-07-09T13:22:00Z" w16du:dateUtc="2024-07-09T11:22:00Z"/>
        </w:trPr>
        <w:tc>
          <w:tcPr>
            <w:cnfStyle w:val="001000000000" w:firstRow="0" w:lastRow="0" w:firstColumn="1" w:lastColumn="0" w:oddVBand="0" w:evenVBand="0" w:oddHBand="0" w:evenHBand="0" w:firstRowFirstColumn="0" w:firstRowLastColumn="0" w:lastRowFirstColumn="0" w:lastRowLastColumn="0"/>
            <w:tcW w:w="3021" w:type="dxa"/>
            <w:vAlign w:val="bottom"/>
          </w:tcPr>
          <w:p w14:paraId="42998EB6" w14:textId="05D7BE62" w:rsidR="00312B3A" w:rsidRPr="00910449" w:rsidDel="00570E94" w:rsidRDefault="00312B3A" w:rsidP="005B6A80">
            <w:pPr>
              <w:pStyle w:val="AI-Normal"/>
              <w:rPr>
                <w:del w:id="603" w:author="Tobias Heidler" w:date="2024-07-09T13:22:00Z" w16du:dateUtc="2024-07-09T11:22:00Z"/>
                <w:rFonts w:ascii="Arial" w:hAnsi="Arial" w:cs="Arial"/>
                <w:szCs w:val="22"/>
              </w:rPr>
            </w:pPr>
            <w:del w:id="604" w:author="Tobias Heidler" w:date="2024-07-09T13:22:00Z" w16du:dateUtc="2024-07-09T11:22:00Z">
              <w:r w:rsidDel="00570E94">
                <w:rPr>
                  <w:rFonts w:ascii="Calibri" w:hAnsi="Calibri" w:cs="Calibri"/>
                  <w:szCs w:val="22"/>
                </w:rPr>
                <w:delText>Leflunomide</w:delText>
              </w:r>
              <w:r w:rsidDel="00570E94">
                <w:rPr>
                  <w:b w:val="0"/>
                  <w:bCs w:val="0"/>
                  <w:color w:val="000000"/>
                  <w:sz w:val="16"/>
                  <w:szCs w:val="16"/>
                </w:rPr>
                <w:delText> </w:delText>
              </w:r>
            </w:del>
          </w:p>
        </w:tc>
        <w:tc>
          <w:tcPr>
            <w:tcW w:w="3021" w:type="dxa"/>
            <w:vAlign w:val="bottom"/>
          </w:tcPr>
          <w:p w14:paraId="1804C0E6" w14:textId="26EB7895" w:rsidR="00312B3A" w:rsidRPr="00910449" w:rsidDel="00570E94" w:rsidRDefault="00312B3A" w:rsidP="005B6A80">
            <w:pPr>
              <w:pStyle w:val="AI-Normal"/>
              <w:cnfStyle w:val="000000000000" w:firstRow="0" w:lastRow="0" w:firstColumn="0" w:lastColumn="0" w:oddVBand="0" w:evenVBand="0" w:oddHBand="0" w:evenHBand="0" w:firstRowFirstColumn="0" w:firstRowLastColumn="0" w:lastRowFirstColumn="0" w:lastRowLastColumn="0"/>
              <w:rPr>
                <w:del w:id="605" w:author="Tobias Heidler" w:date="2024-07-09T13:22:00Z" w16du:dateUtc="2024-07-09T11:22:00Z"/>
                <w:rFonts w:ascii="Arial" w:hAnsi="Arial" w:cs="Arial"/>
                <w:szCs w:val="22"/>
              </w:rPr>
            </w:pPr>
            <w:del w:id="606" w:author="Tobias Heidler" w:date="2024-07-09T13:22:00Z" w16du:dateUtc="2024-07-09T11:22:00Z">
              <w:r w:rsidDel="00570E94">
                <w:rPr>
                  <w:rFonts w:ascii="Calibri" w:hAnsi="Calibri" w:cs="Calibri"/>
                  <w:szCs w:val="22"/>
                </w:rPr>
                <w:delText>L04AA14</w:delText>
              </w:r>
            </w:del>
          </w:p>
        </w:tc>
      </w:tr>
      <w:tr w:rsidR="00312B3A" w:rsidRPr="00910449" w:rsidDel="00570E94" w14:paraId="1A3D4298" w14:textId="199EE801" w:rsidTr="005B6A80">
        <w:trPr>
          <w:cnfStyle w:val="000000100000" w:firstRow="0" w:lastRow="0" w:firstColumn="0" w:lastColumn="0" w:oddVBand="0" w:evenVBand="0" w:oddHBand="1" w:evenHBand="0" w:firstRowFirstColumn="0" w:firstRowLastColumn="0" w:lastRowFirstColumn="0" w:lastRowLastColumn="0"/>
          <w:del w:id="607" w:author="Tobias Heidler" w:date="2024-07-09T13:22:00Z" w16du:dateUtc="2024-07-09T11:22:00Z"/>
        </w:trPr>
        <w:tc>
          <w:tcPr>
            <w:cnfStyle w:val="001000000000" w:firstRow="0" w:lastRow="0" w:firstColumn="1" w:lastColumn="0" w:oddVBand="0" w:evenVBand="0" w:oddHBand="0" w:evenHBand="0" w:firstRowFirstColumn="0" w:firstRowLastColumn="0" w:lastRowFirstColumn="0" w:lastRowLastColumn="0"/>
            <w:tcW w:w="3021" w:type="dxa"/>
            <w:vAlign w:val="bottom"/>
          </w:tcPr>
          <w:p w14:paraId="1AD0AF47" w14:textId="6FEF1CC9" w:rsidR="00312B3A" w:rsidRPr="00910449" w:rsidDel="00570E94" w:rsidRDefault="00312B3A" w:rsidP="005B6A80">
            <w:pPr>
              <w:pStyle w:val="AI-Normal"/>
              <w:rPr>
                <w:del w:id="608" w:author="Tobias Heidler" w:date="2024-07-09T13:22:00Z" w16du:dateUtc="2024-07-09T11:22:00Z"/>
                <w:rFonts w:ascii="Arial" w:hAnsi="Arial" w:cs="Arial"/>
                <w:szCs w:val="22"/>
              </w:rPr>
            </w:pPr>
            <w:del w:id="609" w:author="Tobias Heidler" w:date="2024-07-09T13:22:00Z" w16du:dateUtc="2024-07-09T11:22:00Z">
              <w:r w:rsidDel="00570E94">
                <w:rPr>
                  <w:rFonts w:ascii="Calibri" w:hAnsi="Calibri" w:cs="Calibri"/>
                  <w:szCs w:val="22"/>
                </w:rPr>
                <w:delText>Methotrexate</w:delText>
              </w:r>
            </w:del>
          </w:p>
        </w:tc>
        <w:tc>
          <w:tcPr>
            <w:tcW w:w="3021" w:type="dxa"/>
            <w:vAlign w:val="bottom"/>
          </w:tcPr>
          <w:p w14:paraId="52E0EEFD" w14:textId="16AA2D77" w:rsidR="00312B3A" w:rsidRPr="00910449" w:rsidDel="00570E94" w:rsidRDefault="00312B3A" w:rsidP="005B6A80">
            <w:pPr>
              <w:pStyle w:val="AI-Normal"/>
              <w:cnfStyle w:val="000000100000" w:firstRow="0" w:lastRow="0" w:firstColumn="0" w:lastColumn="0" w:oddVBand="0" w:evenVBand="0" w:oddHBand="1" w:evenHBand="0" w:firstRowFirstColumn="0" w:firstRowLastColumn="0" w:lastRowFirstColumn="0" w:lastRowLastColumn="0"/>
              <w:rPr>
                <w:del w:id="610" w:author="Tobias Heidler" w:date="2024-07-09T13:22:00Z" w16du:dateUtc="2024-07-09T11:22:00Z"/>
                <w:rFonts w:ascii="Arial" w:hAnsi="Arial" w:cs="Arial"/>
                <w:szCs w:val="22"/>
              </w:rPr>
            </w:pPr>
            <w:del w:id="611" w:author="Tobias Heidler" w:date="2024-07-09T13:22:00Z" w16du:dateUtc="2024-07-09T11:22:00Z">
              <w:r w:rsidDel="00570E94">
                <w:rPr>
                  <w:rFonts w:ascii="Calibri" w:hAnsi="Calibri" w:cs="Calibri"/>
                  <w:szCs w:val="22"/>
                </w:rPr>
                <w:delText xml:space="preserve">L01BA01, L04AX03, </w:delText>
              </w:r>
              <w:r w:rsidRPr="00CC0CD7" w:rsidDel="00570E94">
                <w:rPr>
                  <w:rFonts w:ascii="Calibri" w:hAnsi="Calibri" w:cs="Calibri"/>
                  <w:szCs w:val="22"/>
                </w:rPr>
                <w:delText>M01CX01</w:delText>
              </w:r>
            </w:del>
          </w:p>
        </w:tc>
      </w:tr>
      <w:tr w:rsidR="00312B3A" w:rsidRPr="00910449" w:rsidDel="00570E94" w14:paraId="4CEA5447" w14:textId="64EFB0E1" w:rsidTr="005B6A80">
        <w:trPr>
          <w:del w:id="612" w:author="Tobias Heidler" w:date="2024-07-09T13:22:00Z" w16du:dateUtc="2024-07-09T11:22:00Z"/>
        </w:trPr>
        <w:tc>
          <w:tcPr>
            <w:cnfStyle w:val="001000000000" w:firstRow="0" w:lastRow="0" w:firstColumn="1" w:lastColumn="0" w:oddVBand="0" w:evenVBand="0" w:oddHBand="0" w:evenHBand="0" w:firstRowFirstColumn="0" w:firstRowLastColumn="0" w:lastRowFirstColumn="0" w:lastRowLastColumn="0"/>
            <w:tcW w:w="3021" w:type="dxa"/>
            <w:vAlign w:val="bottom"/>
          </w:tcPr>
          <w:p w14:paraId="3B307D29" w14:textId="5E5C23CD" w:rsidR="00312B3A" w:rsidRPr="00910449" w:rsidDel="00570E94" w:rsidRDefault="00312B3A" w:rsidP="005B6A80">
            <w:pPr>
              <w:pStyle w:val="AI-Normal"/>
              <w:rPr>
                <w:del w:id="613" w:author="Tobias Heidler" w:date="2024-07-09T13:22:00Z" w16du:dateUtc="2024-07-09T11:22:00Z"/>
                <w:rFonts w:ascii="Arial" w:hAnsi="Arial" w:cs="Arial"/>
                <w:szCs w:val="22"/>
              </w:rPr>
            </w:pPr>
            <w:del w:id="614" w:author="Tobias Heidler" w:date="2024-07-09T13:22:00Z" w16du:dateUtc="2024-07-09T11:22:00Z">
              <w:r w:rsidDel="00570E94">
                <w:rPr>
                  <w:rFonts w:ascii="Calibri" w:hAnsi="Calibri" w:cs="Calibri"/>
                  <w:color w:val="000000"/>
                  <w:szCs w:val="22"/>
                </w:rPr>
                <w:delText>Mycophenolate</w:delText>
              </w:r>
            </w:del>
          </w:p>
        </w:tc>
        <w:tc>
          <w:tcPr>
            <w:tcW w:w="3021" w:type="dxa"/>
            <w:vAlign w:val="bottom"/>
          </w:tcPr>
          <w:p w14:paraId="4E3E73B9" w14:textId="2DC11FDA" w:rsidR="00312B3A" w:rsidRPr="00910449" w:rsidDel="00570E94" w:rsidRDefault="00312B3A" w:rsidP="005B6A80">
            <w:pPr>
              <w:pStyle w:val="AI-Normal"/>
              <w:cnfStyle w:val="000000000000" w:firstRow="0" w:lastRow="0" w:firstColumn="0" w:lastColumn="0" w:oddVBand="0" w:evenVBand="0" w:oddHBand="0" w:evenHBand="0" w:firstRowFirstColumn="0" w:firstRowLastColumn="0" w:lastRowFirstColumn="0" w:lastRowLastColumn="0"/>
              <w:rPr>
                <w:del w:id="615" w:author="Tobias Heidler" w:date="2024-07-09T13:22:00Z" w16du:dateUtc="2024-07-09T11:22:00Z"/>
                <w:rFonts w:ascii="Arial" w:hAnsi="Arial" w:cs="Arial"/>
                <w:szCs w:val="22"/>
              </w:rPr>
            </w:pPr>
            <w:del w:id="616" w:author="Tobias Heidler" w:date="2024-07-09T13:22:00Z" w16du:dateUtc="2024-07-09T11:22:00Z">
              <w:r w:rsidDel="00570E94">
                <w:rPr>
                  <w:rFonts w:ascii="Calibri" w:hAnsi="Calibri" w:cs="Calibri"/>
                  <w:color w:val="000000"/>
                  <w:szCs w:val="22"/>
                </w:rPr>
                <w:delText>L04AA06</w:delText>
              </w:r>
            </w:del>
          </w:p>
        </w:tc>
      </w:tr>
      <w:tr w:rsidR="00312B3A" w:rsidRPr="00910449" w:rsidDel="00570E94" w14:paraId="370A3E39" w14:textId="41F0DF31" w:rsidTr="005B6A80">
        <w:trPr>
          <w:cnfStyle w:val="000000100000" w:firstRow="0" w:lastRow="0" w:firstColumn="0" w:lastColumn="0" w:oddVBand="0" w:evenVBand="0" w:oddHBand="1" w:evenHBand="0" w:firstRowFirstColumn="0" w:firstRowLastColumn="0" w:lastRowFirstColumn="0" w:lastRowLastColumn="0"/>
          <w:del w:id="617" w:author="Tobias Heidler" w:date="2024-07-09T13:22:00Z" w16du:dateUtc="2024-07-09T11:22:00Z"/>
        </w:trPr>
        <w:tc>
          <w:tcPr>
            <w:cnfStyle w:val="001000000000" w:firstRow="0" w:lastRow="0" w:firstColumn="1" w:lastColumn="0" w:oddVBand="0" w:evenVBand="0" w:oddHBand="0" w:evenHBand="0" w:firstRowFirstColumn="0" w:firstRowLastColumn="0" w:lastRowFirstColumn="0" w:lastRowLastColumn="0"/>
            <w:tcW w:w="3021" w:type="dxa"/>
            <w:vAlign w:val="bottom"/>
          </w:tcPr>
          <w:p w14:paraId="54AFF9FD" w14:textId="6D8070B9" w:rsidR="00312B3A" w:rsidRPr="00910449" w:rsidDel="00570E94" w:rsidRDefault="00312B3A" w:rsidP="005B6A80">
            <w:pPr>
              <w:pStyle w:val="AI-Normal"/>
              <w:rPr>
                <w:del w:id="618" w:author="Tobias Heidler" w:date="2024-07-09T13:22:00Z" w16du:dateUtc="2024-07-09T11:22:00Z"/>
                <w:rFonts w:ascii="Arial" w:hAnsi="Arial" w:cs="Arial"/>
                <w:szCs w:val="22"/>
              </w:rPr>
            </w:pPr>
            <w:del w:id="619" w:author="Tobias Heidler" w:date="2024-07-09T13:22:00Z" w16du:dateUtc="2024-07-09T11:22:00Z">
              <w:r w:rsidDel="00570E94">
                <w:rPr>
                  <w:rFonts w:ascii="Calibri" w:hAnsi="Calibri" w:cs="Calibri"/>
                  <w:color w:val="000000"/>
                  <w:szCs w:val="22"/>
                </w:rPr>
                <w:delText>Rituximab</w:delText>
              </w:r>
            </w:del>
          </w:p>
        </w:tc>
        <w:tc>
          <w:tcPr>
            <w:tcW w:w="3021" w:type="dxa"/>
            <w:vAlign w:val="bottom"/>
          </w:tcPr>
          <w:p w14:paraId="7E1642B6" w14:textId="5F0E4819" w:rsidR="00312B3A" w:rsidRPr="00910449" w:rsidDel="00570E94" w:rsidRDefault="00312B3A" w:rsidP="005B6A80">
            <w:pPr>
              <w:pStyle w:val="AI-Normal"/>
              <w:cnfStyle w:val="000000100000" w:firstRow="0" w:lastRow="0" w:firstColumn="0" w:lastColumn="0" w:oddVBand="0" w:evenVBand="0" w:oddHBand="1" w:evenHBand="0" w:firstRowFirstColumn="0" w:firstRowLastColumn="0" w:lastRowFirstColumn="0" w:lastRowLastColumn="0"/>
              <w:rPr>
                <w:del w:id="620" w:author="Tobias Heidler" w:date="2024-07-09T13:22:00Z" w16du:dateUtc="2024-07-09T11:22:00Z"/>
                <w:rFonts w:ascii="Arial" w:hAnsi="Arial" w:cs="Arial"/>
                <w:szCs w:val="22"/>
              </w:rPr>
            </w:pPr>
            <w:del w:id="621" w:author="Tobias Heidler" w:date="2024-07-09T13:22:00Z" w16du:dateUtc="2024-07-09T11:22:00Z">
              <w:r w:rsidDel="00570E94">
                <w:rPr>
                  <w:rFonts w:ascii="Calibri" w:hAnsi="Calibri" w:cs="Calibri"/>
                  <w:color w:val="000000"/>
                  <w:szCs w:val="22"/>
                </w:rPr>
                <w:delText>L01FA01</w:delText>
              </w:r>
            </w:del>
          </w:p>
        </w:tc>
      </w:tr>
    </w:tbl>
    <w:p w14:paraId="1F01DF29" w14:textId="50AF3B28" w:rsidR="00312B3A" w:rsidRPr="005B6A80" w:rsidDel="00570E94" w:rsidRDefault="00312B3A" w:rsidP="00312B3A">
      <w:pPr>
        <w:rPr>
          <w:del w:id="622" w:author="Tobias Heidler" w:date="2024-07-09T13:22:00Z" w16du:dateUtc="2024-07-09T11:22:00Z"/>
          <w:rFonts w:ascii="Arial" w:hAnsi="Arial" w:cs="Arial"/>
        </w:rPr>
      </w:pPr>
    </w:p>
    <w:p w14:paraId="25DAE231" w14:textId="7CD4A471" w:rsidR="00312B3A" w:rsidRPr="00910449" w:rsidDel="00570E94" w:rsidRDefault="00312B3A" w:rsidP="00312B3A">
      <w:pPr>
        <w:pStyle w:val="Listenabsatz"/>
        <w:numPr>
          <w:ilvl w:val="0"/>
          <w:numId w:val="37"/>
        </w:numPr>
        <w:rPr>
          <w:del w:id="623" w:author="Tobias Heidler" w:date="2024-07-09T13:22:00Z" w16du:dateUtc="2024-07-09T11:22:00Z"/>
          <w:rFonts w:ascii="Arial" w:hAnsi="Arial" w:cs="Arial"/>
        </w:rPr>
      </w:pPr>
      <w:del w:id="624" w:author="Tobias Heidler" w:date="2024-07-09T13:22:00Z" w16du:dateUtc="2024-07-09T11:22:00Z">
        <w:r w:rsidRPr="00910449" w:rsidDel="00570E94">
          <w:rPr>
            <w:rFonts w:ascii="Arial" w:hAnsi="Arial" w:cs="Arial"/>
            <w:i/>
          </w:rPr>
          <w:delText>SLE-specific comorbidities</w:delText>
        </w:r>
        <w:r w:rsidRPr="00910449" w:rsidDel="00570E94">
          <w:rPr>
            <w:rFonts w:ascii="Arial" w:hAnsi="Arial" w:cs="Arial"/>
          </w:rPr>
          <w:delText xml:space="preserve"> (N, N%)</w:delText>
        </w:r>
      </w:del>
    </w:p>
    <w:p w14:paraId="2E6BB3B9" w14:textId="58BEA156" w:rsidR="00A86755" w:rsidRPr="00B5191F" w:rsidDel="00570E94" w:rsidRDefault="00312B3A" w:rsidP="00B5191F">
      <w:pPr>
        <w:rPr>
          <w:del w:id="625" w:author="Tobias Heidler" w:date="2024-07-09T13:22:00Z" w16du:dateUtc="2024-07-09T11:22:00Z"/>
          <w:rFonts w:ascii="Arial" w:hAnsi="Arial" w:cs="Arial"/>
        </w:rPr>
      </w:pPr>
      <w:del w:id="626" w:author="Tobias Heidler" w:date="2024-07-09T13:22:00Z" w16du:dateUtc="2024-07-09T11:22:00Z">
        <w:r w:rsidRPr="00910449" w:rsidDel="00570E94">
          <w:rPr>
            <w:rFonts w:ascii="Arial" w:hAnsi="Arial" w:cs="Arial"/>
          </w:rPr>
          <w:delText xml:space="preserve">SLE-specific comorbidities (see </w:delText>
        </w:r>
        <w:r w:rsidRPr="00B017CB" w:rsidDel="00570E94">
          <w:rPr>
            <w:rFonts w:ascii="Arial" w:hAnsi="Arial" w:cs="Arial"/>
            <w:b/>
          </w:rPr>
          <w:fldChar w:fldCharType="begin"/>
        </w:r>
        <w:r w:rsidRPr="00B017CB" w:rsidDel="00570E94">
          <w:rPr>
            <w:rFonts w:ascii="Arial" w:hAnsi="Arial" w:cs="Arial"/>
            <w:b/>
          </w:rPr>
          <w:delInstrText xml:space="preserve"> REF _Ref144113203 \h  \* MERGEFORMAT </w:delInstrText>
        </w:r>
        <w:r w:rsidRPr="00B017CB" w:rsidDel="00570E94">
          <w:rPr>
            <w:rFonts w:ascii="Arial" w:hAnsi="Arial" w:cs="Arial"/>
            <w:b/>
          </w:rPr>
        </w:r>
        <w:r w:rsidRPr="00B017CB" w:rsidDel="00570E94">
          <w:rPr>
            <w:rFonts w:ascii="Arial" w:hAnsi="Arial" w:cs="Arial"/>
            <w:b/>
          </w:rPr>
          <w:fldChar w:fldCharType="separate"/>
        </w:r>
        <w:r w:rsidRPr="00B017CB" w:rsidDel="00570E94">
          <w:rPr>
            <w:rFonts w:ascii="Arial" w:hAnsi="Arial" w:cs="Arial"/>
            <w:b/>
          </w:rPr>
          <w:delText xml:space="preserve">Table </w:delText>
        </w:r>
        <w:r w:rsidRPr="00B017CB" w:rsidDel="00570E94">
          <w:rPr>
            <w:rFonts w:ascii="Arial" w:hAnsi="Arial" w:cs="Arial"/>
            <w:b/>
            <w:noProof/>
          </w:rPr>
          <w:delText>3</w:delText>
        </w:r>
        <w:r w:rsidRPr="00B017CB" w:rsidDel="00570E94">
          <w:rPr>
            <w:rFonts w:ascii="Arial" w:hAnsi="Arial" w:cs="Arial"/>
            <w:b/>
          </w:rPr>
          <w:delText>: SLE-specific comorbidities</w:delText>
        </w:r>
        <w:r w:rsidRPr="00B017CB" w:rsidDel="00570E94">
          <w:rPr>
            <w:rFonts w:ascii="Arial" w:hAnsi="Arial" w:cs="Arial"/>
            <w:b/>
          </w:rPr>
          <w:fldChar w:fldCharType="end"/>
        </w:r>
        <w:r w:rsidRPr="00A8478A" w:rsidDel="00570E94">
          <w:rPr>
            <w:rFonts w:ascii="Arial" w:hAnsi="Arial" w:cs="Arial"/>
          </w:rPr>
          <w:delText>) b</w:delText>
        </w:r>
        <w:r w:rsidRPr="00910449" w:rsidDel="00570E94">
          <w:rPr>
            <w:rFonts w:ascii="Arial" w:hAnsi="Arial" w:cs="Arial"/>
          </w:rPr>
          <w:delText>ased on all confirmed outpatient and/or inpatient diagnoses over a 12-month baseline period</w:delText>
        </w:r>
        <w:r w:rsidDel="00570E94">
          <w:rPr>
            <w:rFonts w:ascii="Arial" w:hAnsi="Arial" w:cs="Arial"/>
          </w:rPr>
          <w:delText xml:space="preserve"> as adapted, though modified as in </w:delText>
        </w:r>
        <w:r w:rsidR="00083857" w:rsidDel="00570E94">
          <w:rPr>
            <w:rFonts w:ascii="Arial" w:hAnsi="Arial" w:cs="Arial"/>
          </w:rPr>
          <w:delText>Albrecht et al.</w:delText>
        </w:r>
        <w:r w:rsidDel="00570E94">
          <w:rPr>
            <w:rFonts w:ascii="Arial" w:hAnsi="Arial" w:cs="Arial"/>
          </w:rPr>
          <w:delText xml:space="preserve"> </w:delText>
        </w:r>
        <w:r w:rsidR="00083857" w:rsidDel="00570E94">
          <w:rPr>
            <w:rFonts w:ascii="Arial" w:hAnsi="Arial" w:cs="Arial"/>
          </w:rPr>
          <w:delText>(2021)</w:delText>
        </w:r>
        <w:r w:rsidR="00295DFB" w:rsidDel="00570E94">
          <w:rPr>
            <w:rFonts w:ascii="Arial" w:hAnsi="Arial" w:cs="Arial"/>
          </w:rPr>
          <w:delText>. Modifications include</w:delText>
        </w:r>
        <w:r w:rsidR="00416EDD" w:rsidDel="00570E94">
          <w:rPr>
            <w:rFonts w:ascii="Arial" w:hAnsi="Arial" w:cs="Arial"/>
          </w:rPr>
          <w:delText xml:space="preserve"> a broader definition of</w:delText>
        </w:r>
        <w:r w:rsidR="003F4949" w:rsidDel="00570E94">
          <w:rPr>
            <w:rFonts w:ascii="Arial" w:hAnsi="Arial" w:cs="Arial"/>
          </w:rPr>
          <w:delText xml:space="preserve"> ICD-Codes that encode the defined</w:delText>
        </w:r>
        <w:r w:rsidR="00416EDD" w:rsidDel="00570E94">
          <w:rPr>
            <w:rFonts w:ascii="Arial" w:hAnsi="Arial" w:cs="Arial"/>
          </w:rPr>
          <w:delText xml:space="preserve"> </w:delText>
        </w:r>
        <w:r w:rsidR="003F4949" w:rsidDel="00570E94">
          <w:rPr>
            <w:rFonts w:ascii="Arial" w:hAnsi="Arial" w:cs="Arial"/>
          </w:rPr>
          <w:delText>c</w:delText>
        </w:r>
        <w:r w:rsidR="003E0297" w:rsidDel="00570E94">
          <w:rPr>
            <w:rFonts w:ascii="Arial" w:hAnsi="Arial" w:cs="Arial"/>
          </w:rPr>
          <w:delText>omorbidites</w:delText>
        </w:r>
        <w:r w:rsidRPr="00910449" w:rsidDel="00570E94">
          <w:rPr>
            <w:rFonts w:ascii="Arial" w:hAnsi="Arial" w:cs="Arial"/>
          </w:rPr>
          <w:delText>. Given an ICD-10 code, all subcodes should be retrieved as well (e.g.: N18 includes all subcodes like N18.1-5, N18.8 and N18.9).</w:delText>
        </w:r>
      </w:del>
    </w:p>
    <w:p w14:paraId="49E5D48D" w14:textId="6B48C434" w:rsidR="0099497B" w:rsidDel="00570E94" w:rsidRDefault="0099497B" w:rsidP="0099497B">
      <w:pPr>
        <w:pStyle w:val="Beschriftung"/>
        <w:keepNext/>
        <w:rPr>
          <w:del w:id="627" w:author="Tobias Heidler" w:date="2024-07-09T13:22:00Z" w16du:dateUtc="2024-07-09T11:22:00Z"/>
        </w:rPr>
      </w:pPr>
      <w:del w:id="628" w:author="Tobias Heidler" w:date="2024-07-09T13:22:00Z" w16du:dateUtc="2024-07-09T11:22:00Z">
        <w:r w:rsidDel="00570E94">
          <w:delText xml:space="preserve">Table </w:delText>
        </w:r>
        <w:r w:rsidDel="00570E94">
          <w:fldChar w:fldCharType="begin"/>
        </w:r>
        <w:r w:rsidDel="00570E94">
          <w:delInstrText xml:space="preserve"> SEQ Table \* ARABIC </w:delInstrText>
        </w:r>
        <w:r w:rsidDel="00570E94">
          <w:fldChar w:fldCharType="separate"/>
        </w:r>
        <w:r w:rsidDel="00570E94">
          <w:rPr>
            <w:noProof/>
          </w:rPr>
          <w:delText>3</w:delText>
        </w:r>
        <w:r w:rsidDel="00570E94">
          <w:fldChar w:fldCharType="end"/>
        </w:r>
        <w:r w:rsidDel="00570E94">
          <w:delText xml:space="preserve">: </w:delText>
        </w:r>
        <w:r w:rsidRPr="007856F2" w:rsidDel="00570E94">
          <w:delText>SLE-specific comorbidities</w:delText>
        </w:r>
      </w:del>
    </w:p>
    <w:tbl>
      <w:tblPr>
        <w:tblStyle w:val="EinfacheTabelle4"/>
        <w:tblW w:w="0" w:type="auto"/>
        <w:tblLook w:val="04A0" w:firstRow="1" w:lastRow="0" w:firstColumn="1" w:lastColumn="0" w:noHBand="0" w:noVBand="1"/>
      </w:tblPr>
      <w:tblGrid>
        <w:gridCol w:w="3020"/>
        <w:gridCol w:w="3021"/>
        <w:gridCol w:w="3021"/>
      </w:tblGrid>
      <w:tr w:rsidR="00312B3A" w:rsidRPr="00910449" w:rsidDel="00570E94" w14:paraId="1D30B266" w14:textId="023F2AA1" w:rsidTr="005B6A80">
        <w:trPr>
          <w:cnfStyle w:val="100000000000" w:firstRow="1" w:lastRow="0" w:firstColumn="0" w:lastColumn="0" w:oddVBand="0" w:evenVBand="0" w:oddHBand="0" w:evenHBand="0" w:firstRowFirstColumn="0" w:firstRowLastColumn="0" w:lastRowFirstColumn="0" w:lastRowLastColumn="0"/>
          <w:del w:id="629" w:author="Tobias Heidler" w:date="2024-07-09T13:22:00Z" w16du:dateUtc="2024-07-09T11:22:00Z"/>
        </w:trPr>
        <w:tc>
          <w:tcPr>
            <w:cnfStyle w:val="001000000000" w:firstRow="0" w:lastRow="0" w:firstColumn="1" w:lastColumn="0" w:oddVBand="0" w:evenVBand="0" w:oddHBand="0" w:evenHBand="0" w:firstRowFirstColumn="0" w:firstRowLastColumn="0" w:lastRowFirstColumn="0" w:lastRowLastColumn="0"/>
            <w:tcW w:w="3020" w:type="dxa"/>
          </w:tcPr>
          <w:p w14:paraId="7E433EE7" w14:textId="35741179" w:rsidR="00312B3A" w:rsidRPr="00910449" w:rsidDel="00570E94" w:rsidRDefault="00312B3A" w:rsidP="005B6A80">
            <w:pPr>
              <w:pStyle w:val="AI-Normal"/>
              <w:rPr>
                <w:del w:id="630" w:author="Tobias Heidler" w:date="2024-07-09T13:22:00Z" w16du:dateUtc="2024-07-09T11:22:00Z"/>
                <w:rFonts w:ascii="Arial" w:hAnsi="Arial" w:cs="Arial"/>
                <w:szCs w:val="22"/>
              </w:rPr>
            </w:pPr>
            <w:del w:id="631" w:author="Tobias Heidler" w:date="2024-07-09T13:22:00Z" w16du:dateUtc="2024-07-09T11:22:00Z">
              <w:r w:rsidRPr="00910449" w:rsidDel="00570E94">
                <w:rPr>
                  <w:rFonts w:ascii="Arial" w:hAnsi="Arial" w:cs="Arial"/>
                  <w:szCs w:val="22"/>
                </w:rPr>
                <w:delText>Category</w:delText>
              </w:r>
            </w:del>
          </w:p>
        </w:tc>
        <w:tc>
          <w:tcPr>
            <w:tcW w:w="3021" w:type="dxa"/>
          </w:tcPr>
          <w:p w14:paraId="74D12ED5" w14:textId="5CF9D353" w:rsidR="00312B3A" w:rsidRPr="00910449" w:rsidDel="00570E94" w:rsidRDefault="003E0297" w:rsidP="005B6A80">
            <w:pPr>
              <w:pStyle w:val="AI-Normal"/>
              <w:cnfStyle w:val="100000000000" w:firstRow="1" w:lastRow="0" w:firstColumn="0" w:lastColumn="0" w:oddVBand="0" w:evenVBand="0" w:oddHBand="0" w:evenHBand="0" w:firstRowFirstColumn="0" w:firstRowLastColumn="0" w:lastRowFirstColumn="0" w:lastRowLastColumn="0"/>
              <w:rPr>
                <w:del w:id="632" w:author="Tobias Heidler" w:date="2024-07-09T13:22:00Z" w16du:dateUtc="2024-07-09T11:22:00Z"/>
                <w:rFonts w:ascii="Arial" w:hAnsi="Arial" w:cs="Arial"/>
                <w:szCs w:val="22"/>
              </w:rPr>
            </w:pPr>
            <w:del w:id="633" w:author="Tobias Heidler" w:date="2024-07-09T13:22:00Z" w16du:dateUtc="2024-07-09T11:22:00Z">
              <w:r w:rsidDel="00570E94">
                <w:rPr>
                  <w:rFonts w:ascii="Arial" w:hAnsi="Arial" w:cs="Arial"/>
                  <w:szCs w:val="22"/>
                </w:rPr>
                <w:delText>Comorbidity</w:delText>
              </w:r>
              <w:r w:rsidRPr="00910449" w:rsidDel="00570E94">
                <w:rPr>
                  <w:rFonts w:ascii="Arial" w:hAnsi="Arial" w:cs="Arial"/>
                  <w:szCs w:val="22"/>
                </w:rPr>
                <w:delText xml:space="preserve"> </w:delText>
              </w:r>
              <w:r w:rsidR="00312B3A" w:rsidRPr="00910449" w:rsidDel="00570E94">
                <w:rPr>
                  <w:rFonts w:ascii="Arial" w:hAnsi="Arial" w:cs="Arial"/>
                  <w:szCs w:val="22"/>
                </w:rPr>
                <w:delText>Group</w:delText>
              </w:r>
            </w:del>
          </w:p>
        </w:tc>
        <w:tc>
          <w:tcPr>
            <w:tcW w:w="3021" w:type="dxa"/>
          </w:tcPr>
          <w:p w14:paraId="17FE9898" w14:textId="7A7C00FF" w:rsidR="00312B3A" w:rsidRPr="00910449" w:rsidDel="00570E94" w:rsidRDefault="00416EDD" w:rsidP="005B6A80">
            <w:pPr>
              <w:pStyle w:val="AI-Normal"/>
              <w:cnfStyle w:val="100000000000" w:firstRow="1" w:lastRow="0" w:firstColumn="0" w:lastColumn="0" w:oddVBand="0" w:evenVBand="0" w:oddHBand="0" w:evenHBand="0" w:firstRowFirstColumn="0" w:firstRowLastColumn="0" w:lastRowFirstColumn="0" w:lastRowLastColumn="0"/>
              <w:rPr>
                <w:del w:id="634" w:author="Tobias Heidler" w:date="2024-07-09T13:22:00Z" w16du:dateUtc="2024-07-09T11:22:00Z"/>
                <w:rFonts w:ascii="Arial" w:hAnsi="Arial" w:cs="Arial"/>
                <w:szCs w:val="22"/>
              </w:rPr>
            </w:pPr>
            <w:del w:id="635" w:author="Tobias Heidler" w:date="2024-07-09T13:22:00Z" w16du:dateUtc="2024-07-09T11:22:00Z">
              <w:r w:rsidDel="00570E94">
                <w:rPr>
                  <w:rFonts w:ascii="Arial" w:hAnsi="Arial" w:cs="Arial"/>
                  <w:szCs w:val="22"/>
                </w:rPr>
                <w:delText>ICD</w:delText>
              </w:r>
              <w:r w:rsidR="00312B3A" w:rsidRPr="00910449" w:rsidDel="00570E94">
                <w:rPr>
                  <w:rFonts w:ascii="Arial" w:hAnsi="Arial" w:cs="Arial"/>
                  <w:szCs w:val="22"/>
                </w:rPr>
                <w:delText>-Code</w:delText>
              </w:r>
            </w:del>
          </w:p>
        </w:tc>
      </w:tr>
      <w:tr w:rsidR="00312B3A" w:rsidRPr="00910449" w:rsidDel="00570E94" w14:paraId="51BB5269" w14:textId="7BB99BBF" w:rsidTr="005B6A80">
        <w:trPr>
          <w:cnfStyle w:val="000000100000" w:firstRow="0" w:lastRow="0" w:firstColumn="0" w:lastColumn="0" w:oddVBand="0" w:evenVBand="0" w:oddHBand="1" w:evenHBand="0" w:firstRowFirstColumn="0" w:firstRowLastColumn="0" w:lastRowFirstColumn="0" w:lastRowLastColumn="0"/>
          <w:del w:id="636" w:author="Tobias Heidler" w:date="2024-07-09T13:22:00Z" w16du:dateUtc="2024-07-09T11:22:00Z"/>
        </w:trPr>
        <w:tc>
          <w:tcPr>
            <w:cnfStyle w:val="001000000000" w:firstRow="0" w:lastRow="0" w:firstColumn="1" w:lastColumn="0" w:oddVBand="0" w:evenVBand="0" w:oddHBand="0" w:evenHBand="0" w:firstRowFirstColumn="0" w:firstRowLastColumn="0" w:lastRowFirstColumn="0" w:lastRowLastColumn="0"/>
            <w:tcW w:w="3020" w:type="dxa"/>
          </w:tcPr>
          <w:p w14:paraId="7038A8DA" w14:textId="2B86EA82" w:rsidR="00312B3A" w:rsidRPr="00910449" w:rsidDel="00570E94" w:rsidRDefault="00312B3A" w:rsidP="005B6A80">
            <w:pPr>
              <w:pStyle w:val="AI-Normal"/>
              <w:rPr>
                <w:del w:id="637" w:author="Tobias Heidler" w:date="2024-07-09T13:22:00Z" w16du:dateUtc="2024-07-09T11:22:00Z"/>
                <w:rFonts w:ascii="Arial" w:hAnsi="Arial" w:cs="Arial"/>
                <w:szCs w:val="22"/>
              </w:rPr>
            </w:pPr>
            <w:del w:id="638" w:author="Tobias Heidler" w:date="2024-07-09T13:22:00Z" w16du:dateUtc="2024-07-09T11:22:00Z">
              <w:r w:rsidRPr="00910449" w:rsidDel="00570E94">
                <w:rPr>
                  <w:rFonts w:ascii="Arial" w:hAnsi="Arial" w:cs="Arial"/>
                  <w:szCs w:val="22"/>
                </w:rPr>
                <w:delText>Nephrological</w:delText>
              </w:r>
            </w:del>
          </w:p>
        </w:tc>
        <w:tc>
          <w:tcPr>
            <w:tcW w:w="3021" w:type="dxa"/>
          </w:tcPr>
          <w:p w14:paraId="48B29D12" w14:textId="1E69EC61" w:rsidR="00312B3A" w:rsidRPr="00910449" w:rsidDel="00570E94" w:rsidRDefault="00312B3A" w:rsidP="005B6A80">
            <w:pPr>
              <w:pStyle w:val="AI-Normal"/>
              <w:cnfStyle w:val="000000100000" w:firstRow="0" w:lastRow="0" w:firstColumn="0" w:lastColumn="0" w:oddVBand="0" w:evenVBand="0" w:oddHBand="1" w:evenHBand="0" w:firstRowFirstColumn="0" w:firstRowLastColumn="0" w:lastRowFirstColumn="0" w:lastRowLastColumn="0"/>
              <w:rPr>
                <w:del w:id="639" w:author="Tobias Heidler" w:date="2024-07-09T13:22:00Z" w16du:dateUtc="2024-07-09T11:22:00Z"/>
                <w:rFonts w:ascii="Arial" w:hAnsi="Arial" w:cs="Arial"/>
                <w:szCs w:val="22"/>
              </w:rPr>
            </w:pPr>
            <w:del w:id="640" w:author="Tobias Heidler" w:date="2024-07-09T13:22:00Z" w16du:dateUtc="2024-07-09T11:22:00Z">
              <w:r w:rsidRPr="00910449" w:rsidDel="00570E94">
                <w:rPr>
                  <w:rFonts w:ascii="Arial" w:hAnsi="Arial" w:cs="Arial"/>
                  <w:szCs w:val="22"/>
                </w:rPr>
                <w:delText>Glomerulonephritis</w:delText>
              </w:r>
            </w:del>
          </w:p>
        </w:tc>
        <w:tc>
          <w:tcPr>
            <w:tcW w:w="3021" w:type="dxa"/>
          </w:tcPr>
          <w:p w14:paraId="07408858" w14:textId="2891C830" w:rsidR="00312B3A" w:rsidRPr="00910449" w:rsidDel="00570E94" w:rsidRDefault="00312B3A" w:rsidP="005B6A80">
            <w:pPr>
              <w:pStyle w:val="AI-Normal"/>
              <w:cnfStyle w:val="000000100000" w:firstRow="0" w:lastRow="0" w:firstColumn="0" w:lastColumn="0" w:oddVBand="0" w:evenVBand="0" w:oddHBand="1" w:evenHBand="0" w:firstRowFirstColumn="0" w:firstRowLastColumn="0" w:lastRowFirstColumn="0" w:lastRowLastColumn="0"/>
              <w:rPr>
                <w:del w:id="641" w:author="Tobias Heidler" w:date="2024-07-09T13:22:00Z" w16du:dateUtc="2024-07-09T11:22:00Z"/>
                <w:rFonts w:ascii="Arial" w:hAnsi="Arial" w:cs="Arial"/>
                <w:szCs w:val="22"/>
              </w:rPr>
            </w:pPr>
            <w:del w:id="642" w:author="Tobias Heidler" w:date="2024-07-09T13:22:00Z" w16du:dateUtc="2024-07-09T11:22:00Z">
              <w:r w:rsidRPr="00910449" w:rsidDel="00570E94">
                <w:rPr>
                  <w:rFonts w:ascii="Arial" w:hAnsi="Arial" w:cs="Arial"/>
                  <w:szCs w:val="22"/>
                </w:rPr>
                <w:delText>N08.5, N08.8</w:delText>
              </w:r>
            </w:del>
          </w:p>
        </w:tc>
      </w:tr>
      <w:tr w:rsidR="00312B3A" w:rsidRPr="00910449" w:rsidDel="00570E94" w14:paraId="75460215" w14:textId="46631186" w:rsidTr="005B6A80">
        <w:trPr>
          <w:del w:id="643" w:author="Tobias Heidler" w:date="2024-07-09T13:22:00Z" w16du:dateUtc="2024-07-09T11:22:00Z"/>
        </w:trPr>
        <w:tc>
          <w:tcPr>
            <w:cnfStyle w:val="001000000000" w:firstRow="0" w:lastRow="0" w:firstColumn="1" w:lastColumn="0" w:oddVBand="0" w:evenVBand="0" w:oddHBand="0" w:evenHBand="0" w:firstRowFirstColumn="0" w:firstRowLastColumn="0" w:lastRowFirstColumn="0" w:lastRowLastColumn="0"/>
            <w:tcW w:w="3020" w:type="dxa"/>
          </w:tcPr>
          <w:p w14:paraId="1A557A10" w14:textId="7698D8F3" w:rsidR="00312B3A" w:rsidRPr="00910449" w:rsidDel="00570E94" w:rsidRDefault="00312B3A" w:rsidP="005B6A80">
            <w:pPr>
              <w:pStyle w:val="AI-Normal"/>
              <w:rPr>
                <w:del w:id="644" w:author="Tobias Heidler" w:date="2024-07-09T13:22:00Z" w16du:dateUtc="2024-07-09T11:22:00Z"/>
                <w:rFonts w:ascii="Arial" w:hAnsi="Arial" w:cs="Arial"/>
                <w:szCs w:val="22"/>
              </w:rPr>
            </w:pPr>
            <w:del w:id="645" w:author="Tobias Heidler" w:date="2024-07-09T13:22:00Z" w16du:dateUtc="2024-07-09T11:22:00Z">
              <w:r w:rsidRPr="00910449" w:rsidDel="00570E94">
                <w:rPr>
                  <w:rFonts w:ascii="Arial" w:hAnsi="Arial" w:cs="Arial"/>
                  <w:szCs w:val="22"/>
                </w:rPr>
                <w:delText>Cardiac</w:delText>
              </w:r>
            </w:del>
          </w:p>
        </w:tc>
        <w:tc>
          <w:tcPr>
            <w:tcW w:w="3021" w:type="dxa"/>
          </w:tcPr>
          <w:p w14:paraId="5C386B36" w14:textId="6D2912F2" w:rsidR="00312B3A" w:rsidRPr="00910449" w:rsidDel="00570E94" w:rsidRDefault="00312B3A" w:rsidP="005B6A80">
            <w:pPr>
              <w:pStyle w:val="AI-Normal"/>
              <w:cnfStyle w:val="000000000000" w:firstRow="0" w:lastRow="0" w:firstColumn="0" w:lastColumn="0" w:oddVBand="0" w:evenVBand="0" w:oddHBand="0" w:evenHBand="0" w:firstRowFirstColumn="0" w:firstRowLastColumn="0" w:lastRowFirstColumn="0" w:lastRowLastColumn="0"/>
              <w:rPr>
                <w:del w:id="646" w:author="Tobias Heidler" w:date="2024-07-09T13:22:00Z" w16du:dateUtc="2024-07-09T11:22:00Z"/>
                <w:rFonts w:ascii="Arial" w:hAnsi="Arial" w:cs="Arial"/>
                <w:szCs w:val="22"/>
              </w:rPr>
            </w:pPr>
            <w:del w:id="647" w:author="Tobias Heidler" w:date="2024-07-09T13:22:00Z" w16du:dateUtc="2024-07-09T11:22:00Z">
              <w:r w:rsidRPr="00910449" w:rsidDel="00570E94">
                <w:rPr>
                  <w:rFonts w:ascii="Arial" w:hAnsi="Arial" w:cs="Arial"/>
                  <w:szCs w:val="22"/>
                </w:rPr>
                <w:delText>Pericarditis</w:delText>
              </w:r>
            </w:del>
          </w:p>
        </w:tc>
        <w:tc>
          <w:tcPr>
            <w:tcW w:w="3021" w:type="dxa"/>
          </w:tcPr>
          <w:p w14:paraId="7B75E7AE" w14:textId="3F9B5D9C" w:rsidR="00312B3A" w:rsidRPr="00910449" w:rsidDel="00570E94" w:rsidRDefault="00312B3A" w:rsidP="005B6A80">
            <w:pPr>
              <w:pStyle w:val="AI-Normal"/>
              <w:cnfStyle w:val="000000000000" w:firstRow="0" w:lastRow="0" w:firstColumn="0" w:lastColumn="0" w:oddVBand="0" w:evenVBand="0" w:oddHBand="0" w:evenHBand="0" w:firstRowFirstColumn="0" w:firstRowLastColumn="0" w:lastRowFirstColumn="0" w:lastRowLastColumn="0"/>
              <w:rPr>
                <w:del w:id="648" w:author="Tobias Heidler" w:date="2024-07-09T13:22:00Z" w16du:dateUtc="2024-07-09T11:22:00Z"/>
                <w:rFonts w:ascii="Arial" w:hAnsi="Arial" w:cs="Arial"/>
                <w:szCs w:val="22"/>
              </w:rPr>
            </w:pPr>
            <w:del w:id="649" w:author="Tobias Heidler" w:date="2024-07-09T13:22:00Z" w16du:dateUtc="2024-07-09T11:22:00Z">
              <w:r w:rsidRPr="00910449" w:rsidDel="00570E94">
                <w:rPr>
                  <w:rFonts w:ascii="Arial" w:hAnsi="Arial" w:cs="Arial"/>
                  <w:szCs w:val="22"/>
                </w:rPr>
                <w:delText>I32.8</w:delText>
              </w:r>
            </w:del>
          </w:p>
        </w:tc>
      </w:tr>
      <w:tr w:rsidR="00312B3A" w:rsidRPr="00910449" w:rsidDel="00570E94" w14:paraId="2D254C36" w14:textId="63BF31CE" w:rsidTr="005B6A80">
        <w:trPr>
          <w:cnfStyle w:val="000000100000" w:firstRow="0" w:lastRow="0" w:firstColumn="0" w:lastColumn="0" w:oddVBand="0" w:evenVBand="0" w:oddHBand="1" w:evenHBand="0" w:firstRowFirstColumn="0" w:firstRowLastColumn="0" w:lastRowFirstColumn="0" w:lastRowLastColumn="0"/>
          <w:del w:id="650" w:author="Tobias Heidler" w:date="2024-07-09T13:22:00Z" w16du:dateUtc="2024-07-09T11:22:00Z"/>
        </w:trPr>
        <w:tc>
          <w:tcPr>
            <w:cnfStyle w:val="001000000000" w:firstRow="0" w:lastRow="0" w:firstColumn="1" w:lastColumn="0" w:oddVBand="0" w:evenVBand="0" w:oddHBand="0" w:evenHBand="0" w:firstRowFirstColumn="0" w:firstRowLastColumn="0" w:lastRowFirstColumn="0" w:lastRowLastColumn="0"/>
            <w:tcW w:w="3020" w:type="dxa"/>
          </w:tcPr>
          <w:p w14:paraId="19CAD3D8" w14:textId="61A41213" w:rsidR="00312B3A" w:rsidRPr="00910449" w:rsidDel="00570E94" w:rsidRDefault="00312B3A" w:rsidP="005B6A80">
            <w:pPr>
              <w:pStyle w:val="AI-Normal"/>
              <w:rPr>
                <w:del w:id="651" w:author="Tobias Heidler" w:date="2024-07-09T13:22:00Z" w16du:dateUtc="2024-07-09T11:22:00Z"/>
                <w:rFonts w:ascii="Arial" w:hAnsi="Arial" w:cs="Arial"/>
                <w:szCs w:val="22"/>
              </w:rPr>
            </w:pPr>
          </w:p>
        </w:tc>
        <w:tc>
          <w:tcPr>
            <w:tcW w:w="3021" w:type="dxa"/>
          </w:tcPr>
          <w:p w14:paraId="152DD4D2" w14:textId="02923B15" w:rsidR="00312B3A" w:rsidRPr="00910449" w:rsidDel="00570E94" w:rsidRDefault="00312B3A" w:rsidP="005B6A80">
            <w:pPr>
              <w:pStyle w:val="AI-Normal"/>
              <w:cnfStyle w:val="000000100000" w:firstRow="0" w:lastRow="0" w:firstColumn="0" w:lastColumn="0" w:oddVBand="0" w:evenVBand="0" w:oddHBand="1" w:evenHBand="0" w:firstRowFirstColumn="0" w:firstRowLastColumn="0" w:lastRowFirstColumn="0" w:lastRowLastColumn="0"/>
              <w:rPr>
                <w:del w:id="652" w:author="Tobias Heidler" w:date="2024-07-09T13:22:00Z" w16du:dateUtc="2024-07-09T11:22:00Z"/>
                <w:rFonts w:ascii="Arial" w:hAnsi="Arial" w:cs="Arial"/>
                <w:szCs w:val="22"/>
              </w:rPr>
            </w:pPr>
            <w:del w:id="653" w:author="Tobias Heidler" w:date="2024-07-09T13:22:00Z" w16du:dateUtc="2024-07-09T11:22:00Z">
              <w:r w:rsidRPr="00910449" w:rsidDel="00570E94">
                <w:rPr>
                  <w:rFonts w:ascii="Arial" w:hAnsi="Arial" w:cs="Arial"/>
                  <w:szCs w:val="22"/>
                </w:rPr>
                <w:delText>Endocarditis</w:delText>
              </w:r>
            </w:del>
          </w:p>
        </w:tc>
        <w:tc>
          <w:tcPr>
            <w:tcW w:w="3021" w:type="dxa"/>
          </w:tcPr>
          <w:p w14:paraId="1A4A3D7B" w14:textId="45D6FD46" w:rsidR="00312B3A" w:rsidRPr="00910449" w:rsidDel="00570E94" w:rsidRDefault="00312B3A" w:rsidP="005B6A80">
            <w:pPr>
              <w:pStyle w:val="AI-Normal"/>
              <w:cnfStyle w:val="000000100000" w:firstRow="0" w:lastRow="0" w:firstColumn="0" w:lastColumn="0" w:oddVBand="0" w:evenVBand="0" w:oddHBand="1" w:evenHBand="0" w:firstRowFirstColumn="0" w:firstRowLastColumn="0" w:lastRowFirstColumn="0" w:lastRowLastColumn="0"/>
              <w:rPr>
                <w:del w:id="654" w:author="Tobias Heidler" w:date="2024-07-09T13:22:00Z" w16du:dateUtc="2024-07-09T11:22:00Z"/>
                <w:rFonts w:ascii="Arial" w:hAnsi="Arial" w:cs="Arial"/>
                <w:szCs w:val="22"/>
              </w:rPr>
            </w:pPr>
            <w:del w:id="655" w:author="Tobias Heidler" w:date="2024-07-09T13:22:00Z" w16du:dateUtc="2024-07-09T11:22:00Z">
              <w:r w:rsidRPr="00910449" w:rsidDel="00570E94">
                <w:rPr>
                  <w:rFonts w:ascii="Arial" w:hAnsi="Arial" w:cs="Arial"/>
                  <w:szCs w:val="22"/>
                </w:rPr>
                <w:delText>I33,</w:delText>
              </w:r>
              <w:r w:rsidRPr="00910449" w:rsidDel="00570E94">
                <w:rPr>
                  <w:rFonts w:ascii="Arial" w:hAnsi="Arial" w:cs="Arial"/>
                </w:rPr>
                <w:delText xml:space="preserve"> </w:delText>
              </w:r>
              <w:r w:rsidRPr="00910449" w:rsidDel="00570E94">
                <w:rPr>
                  <w:rFonts w:ascii="Arial" w:hAnsi="Arial" w:cs="Arial"/>
                  <w:szCs w:val="22"/>
                </w:rPr>
                <w:delText>I38, I39</w:delText>
              </w:r>
            </w:del>
          </w:p>
        </w:tc>
      </w:tr>
      <w:tr w:rsidR="00312B3A" w:rsidRPr="00910449" w:rsidDel="00570E94" w14:paraId="2B6FF157" w14:textId="6661D957" w:rsidTr="005B6A80">
        <w:trPr>
          <w:del w:id="656" w:author="Tobias Heidler" w:date="2024-07-09T13:22:00Z" w16du:dateUtc="2024-07-09T11:22:00Z"/>
        </w:trPr>
        <w:tc>
          <w:tcPr>
            <w:cnfStyle w:val="001000000000" w:firstRow="0" w:lastRow="0" w:firstColumn="1" w:lastColumn="0" w:oddVBand="0" w:evenVBand="0" w:oddHBand="0" w:evenHBand="0" w:firstRowFirstColumn="0" w:firstRowLastColumn="0" w:lastRowFirstColumn="0" w:lastRowLastColumn="0"/>
            <w:tcW w:w="3020" w:type="dxa"/>
          </w:tcPr>
          <w:p w14:paraId="0AE973C2" w14:textId="38E6A1B3" w:rsidR="00312B3A" w:rsidRPr="00910449" w:rsidDel="00570E94" w:rsidRDefault="00312B3A" w:rsidP="005B6A80">
            <w:pPr>
              <w:pStyle w:val="AI-Normal"/>
              <w:rPr>
                <w:del w:id="657" w:author="Tobias Heidler" w:date="2024-07-09T13:22:00Z" w16du:dateUtc="2024-07-09T11:22:00Z"/>
                <w:rFonts w:ascii="Arial" w:hAnsi="Arial" w:cs="Arial"/>
                <w:szCs w:val="22"/>
              </w:rPr>
            </w:pPr>
          </w:p>
        </w:tc>
        <w:tc>
          <w:tcPr>
            <w:tcW w:w="3021" w:type="dxa"/>
          </w:tcPr>
          <w:p w14:paraId="390A9F89" w14:textId="6B75EDD0" w:rsidR="00312B3A" w:rsidRPr="00910449" w:rsidDel="00570E94" w:rsidRDefault="00312B3A" w:rsidP="005B6A80">
            <w:pPr>
              <w:pStyle w:val="AI-Normal"/>
              <w:cnfStyle w:val="000000000000" w:firstRow="0" w:lastRow="0" w:firstColumn="0" w:lastColumn="0" w:oddVBand="0" w:evenVBand="0" w:oddHBand="0" w:evenHBand="0" w:firstRowFirstColumn="0" w:firstRowLastColumn="0" w:lastRowFirstColumn="0" w:lastRowLastColumn="0"/>
              <w:rPr>
                <w:del w:id="658" w:author="Tobias Heidler" w:date="2024-07-09T13:22:00Z" w16du:dateUtc="2024-07-09T11:22:00Z"/>
                <w:rFonts w:ascii="Arial" w:hAnsi="Arial" w:cs="Arial"/>
                <w:szCs w:val="22"/>
              </w:rPr>
            </w:pPr>
            <w:del w:id="659" w:author="Tobias Heidler" w:date="2024-07-09T13:22:00Z" w16du:dateUtc="2024-07-09T11:22:00Z">
              <w:r w:rsidRPr="00910449" w:rsidDel="00570E94">
                <w:rPr>
                  <w:rFonts w:ascii="Arial" w:hAnsi="Arial" w:cs="Arial"/>
                  <w:szCs w:val="22"/>
                </w:rPr>
                <w:delText xml:space="preserve">Myocarditis </w:delText>
              </w:r>
            </w:del>
          </w:p>
        </w:tc>
        <w:tc>
          <w:tcPr>
            <w:tcW w:w="3021" w:type="dxa"/>
          </w:tcPr>
          <w:p w14:paraId="67971E3D" w14:textId="476AC705" w:rsidR="00312B3A" w:rsidRPr="00910449" w:rsidDel="00570E94" w:rsidRDefault="00312B3A" w:rsidP="005B6A80">
            <w:pPr>
              <w:pStyle w:val="AI-Normal"/>
              <w:cnfStyle w:val="000000000000" w:firstRow="0" w:lastRow="0" w:firstColumn="0" w:lastColumn="0" w:oddVBand="0" w:evenVBand="0" w:oddHBand="0" w:evenHBand="0" w:firstRowFirstColumn="0" w:firstRowLastColumn="0" w:lastRowFirstColumn="0" w:lastRowLastColumn="0"/>
              <w:rPr>
                <w:del w:id="660" w:author="Tobias Heidler" w:date="2024-07-09T13:22:00Z" w16du:dateUtc="2024-07-09T11:22:00Z"/>
                <w:rFonts w:ascii="Arial" w:hAnsi="Arial" w:cs="Arial"/>
                <w:szCs w:val="22"/>
              </w:rPr>
            </w:pPr>
            <w:del w:id="661" w:author="Tobias Heidler" w:date="2024-07-09T13:22:00Z" w16du:dateUtc="2024-07-09T11:22:00Z">
              <w:r w:rsidRPr="00910449" w:rsidDel="00570E94">
                <w:rPr>
                  <w:rFonts w:ascii="Arial" w:hAnsi="Arial" w:cs="Arial"/>
                  <w:szCs w:val="22"/>
                </w:rPr>
                <w:delText>I40, I41.8</w:delText>
              </w:r>
            </w:del>
          </w:p>
        </w:tc>
      </w:tr>
      <w:tr w:rsidR="00312B3A" w:rsidRPr="00910449" w:rsidDel="00570E94" w14:paraId="373F3DD8" w14:textId="6B48C7CC" w:rsidTr="005B6A80">
        <w:trPr>
          <w:cnfStyle w:val="000000100000" w:firstRow="0" w:lastRow="0" w:firstColumn="0" w:lastColumn="0" w:oddVBand="0" w:evenVBand="0" w:oddHBand="1" w:evenHBand="0" w:firstRowFirstColumn="0" w:firstRowLastColumn="0" w:lastRowFirstColumn="0" w:lastRowLastColumn="0"/>
          <w:del w:id="662" w:author="Tobias Heidler" w:date="2024-07-09T13:22:00Z" w16du:dateUtc="2024-07-09T11:22:00Z"/>
        </w:trPr>
        <w:tc>
          <w:tcPr>
            <w:cnfStyle w:val="001000000000" w:firstRow="0" w:lastRow="0" w:firstColumn="1" w:lastColumn="0" w:oddVBand="0" w:evenVBand="0" w:oddHBand="0" w:evenHBand="0" w:firstRowFirstColumn="0" w:firstRowLastColumn="0" w:lastRowFirstColumn="0" w:lastRowLastColumn="0"/>
            <w:tcW w:w="3020" w:type="dxa"/>
          </w:tcPr>
          <w:p w14:paraId="008A4EA8" w14:textId="5450A74A" w:rsidR="00312B3A" w:rsidRPr="00910449" w:rsidDel="00570E94" w:rsidRDefault="00312B3A" w:rsidP="005B6A80">
            <w:pPr>
              <w:pStyle w:val="AI-Normal"/>
              <w:rPr>
                <w:del w:id="663" w:author="Tobias Heidler" w:date="2024-07-09T13:22:00Z" w16du:dateUtc="2024-07-09T11:22:00Z"/>
                <w:rFonts w:ascii="Arial" w:hAnsi="Arial" w:cs="Arial"/>
                <w:szCs w:val="22"/>
              </w:rPr>
            </w:pPr>
            <w:del w:id="664" w:author="Tobias Heidler" w:date="2024-07-09T13:22:00Z" w16du:dateUtc="2024-07-09T11:22:00Z">
              <w:r w:rsidRPr="00910449" w:rsidDel="00570E94">
                <w:rPr>
                  <w:rFonts w:ascii="Arial" w:hAnsi="Arial" w:cs="Arial"/>
                  <w:szCs w:val="22"/>
                </w:rPr>
                <w:delText>CNS</w:delText>
              </w:r>
            </w:del>
          </w:p>
        </w:tc>
        <w:tc>
          <w:tcPr>
            <w:tcW w:w="3021" w:type="dxa"/>
          </w:tcPr>
          <w:p w14:paraId="54F83169" w14:textId="59608B22" w:rsidR="00312B3A" w:rsidRPr="00910449" w:rsidDel="00570E94" w:rsidRDefault="00312B3A" w:rsidP="005B6A80">
            <w:pPr>
              <w:pStyle w:val="AI-Normal"/>
              <w:cnfStyle w:val="000000100000" w:firstRow="0" w:lastRow="0" w:firstColumn="0" w:lastColumn="0" w:oddVBand="0" w:evenVBand="0" w:oddHBand="1" w:evenHBand="0" w:firstRowFirstColumn="0" w:firstRowLastColumn="0" w:lastRowFirstColumn="0" w:lastRowLastColumn="0"/>
              <w:rPr>
                <w:del w:id="665" w:author="Tobias Heidler" w:date="2024-07-09T13:22:00Z" w16du:dateUtc="2024-07-09T11:22:00Z"/>
                <w:rFonts w:ascii="Arial" w:hAnsi="Arial" w:cs="Arial"/>
                <w:szCs w:val="22"/>
              </w:rPr>
            </w:pPr>
            <w:del w:id="666" w:author="Tobias Heidler" w:date="2024-07-09T13:22:00Z" w16du:dateUtc="2024-07-09T11:22:00Z">
              <w:r w:rsidRPr="00910449" w:rsidDel="00570E94">
                <w:rPr>
                  <w:rFonts w:ascii="Arial" w:hAnsi="Arial" w:cs="Arial"/>
                  <w:szCs w:val="22"/>
                </w:rPr>
                <w:delText>Cerebral Arteriitis</w:delText>
              </w:r>
            </w:del>
          </w:p>
        </w:tc>
        <w:tc>
          <w:tcPr>
            <w:tcW w:w="3021" w:type="dxa"/>
          </w:tcPr>
          <w:p w14:paraId="508C73B1" w14:textId="47358554" w:rsidR="00312B3A" w:rsidRPr="00910449" w:rsidDel="00570E94" w:rsidRDefault="00312B3A" w:rsidP="005B6A80">
            <w:pPr>
              <w:pStyle w:val="AI-Normal"/>
              <w:cnfStyle w:val="000000100000" w:firstRow="0" w:lastRow="0" w:firstColumn="0" w:lastColumn="0" w:oddVBand="0" w:evenVBand="0" w:oddHBand="1" w:evenHBand="0" w:firstRowFirstColumn="0" w:firstRowLastColumn="0" w:lastRowFirstColumn="0" w:lastRowLastColumn="0"/>
              <w:rPr>
                <w:del w:id="667" w:author="Tobias Heidler" w:date="2024-07-09T13:22:00Z" w16du:dateUtc="2024-07-09T11:22:00Z"/>
                <w:rFonts w:ascii="Arial" w:hAnsi="Arial" w:cs="Arial"/>
                <w:szCs w:val="22"/>
              </w:rPr>
            </w:pPr>
            <w:del w:id="668" w:author="Tobias Heidler" w:date="2024-07-09T13:22:00Z" w16du:dateUtc="2024-07-09T11:22:00Z">
              <w:r w:rsidRPr="00910449" w:rsidDel="00570E94">
                <w:rPr>
                  <w:rFonts w:ascii="Arial" w:hAnsi="Arial" w:cs="Arial"/>
                  <w:szCs w:val="22"/>
                </w:rPr>
                <w:delText>I67.7, I68.2</w:delText>
              </w:r>
            </w:del>
          </w:p>
        </w:tc>
      </w:tr>
      <w:tr w:rsidR="00312B3A" w:rsidRPr="00910449" w:rsidDel="00570E94" w14:paraId="5281A7E5" w14:textId="14477E6C" w:rsidTr="005B6A80">
        <w:trPr>
          <w:del w:id="669" w:author="Tobias Heidler" w:date="2024-07-09T13:22:00Z" w16du:dateUtc="2024-07-09T11:22:00Z"/>
        </w:trPr>
        <w:tc>
          <w:tcPr>
            <w:cnfStyle w:val="001000000000" w:firstRow="0" w:lastRow="0" w:firstColumn="1" w:lastColumn="0" w:oddVBand="0" w:evenVBand="0" w:oddHBand="0" w:evenHBand="0" w:firstRowFirstColumn="0" w:firstRowLastColumn="0" w:lastRowFirstColumn="0" w:lastRowLastColumn="0"/>
            <w:tcW w:w="3020" w:type="dxa"/>
          </w:tcPr>
          <w:p w14:paraId="10345A91" w14:textId="6225C69B" w:rsidR="00312B3A" w:rsidRPr="00910449" w:rsidDel="00570E94" w:rsidRDefault="00312B3A" w:rsidP="005B6A80">
            <w:pPr>
              <w:pStyle w:val="AI-Normal"/>
              <w:rPr>
                <w:del w:id="670" w:author="Tobias Heidler" w:date="2024-07-09T13:22:00Z" w16du:dateUtc="2024-07-09T11:22:00Z"/>
                <w:rFonts w:ascii="Arial" w:hAnsi="Arial" w:cs="Arial"/>
                <w:szCs w:val="22"/>
              </w:rPr>
            </w:pPr>
          </w:p>
        </w:tc>
        <w:tc>
          <w:tcPr>
            <w:tcW w:w="3021" w:type="dxa"/>
          </w:tcPr>
          <w:p w14:paraId="43833103" w14:textId="034C0BD2" w:rsidR="00312B3A" w:rsidRPr="00910449" w:rsidDel="00570E94" w:rsidRDefault="00312B3A" w:rsidP="005B6A80">
            <w:pPr>
              <w:pStyle w:val="AI-Normal"/>
              <w:cnfStyle w:val="000000000000" w:firstRow="0" w:lastRow="0" w:firstColumn="0" w:lastColumn="0" w:oddVBand="0" w:evenVBand="0" w:oddHBand="0" w:evenHBand="0" w:firstRowFirstColumn="0" w:firstRowLastColumn="0" w:lastRowFirstColumn="0" w:lastRowLastColumn="0"/>
              <w:rPr>
                <w:del w:id="671" w:author="Tobias Heidler" w:date="2024-07-09T13:22:00Z" w16du:dateUtc="2024-07-09T11:22:00Z"/>
                <w:rFonts w:ascii="Arial" w:hAnsi="Arial" w:cs="Arial"/>
                <w:szCs w:val="22"/>
              </w:rPr>
            </w:pPr>
            <w:del w:id="672" w:author="Tobias Heidler" w:date="2024-07-09T13:22:00Z" w16du:dateUtc="2024-07-09T11:22:00Z">
              <w:r w:rsidRPr="00910449" w:rsidDel="00570E94">
                <w:rPr>
                  <w:rFonts w:ascii="Arial" w:hAnsi="Arial" w:cs="Arial"/>
                  <w:szCs w:val="22"/>
                </w:rPr>
                <w:delText>Dementia</w:delText>
              </w:r>
            </w:del>
          </w:p>
        </w:tc>
        <w:tc>
          <w:tcPr>
            <w:tcW w:w="3021" w:type="dxa"/>
          </w:tcPr>
          <w:p w14:paraId="1AFC0CBE" w14:textId="76EA4434" w:rsidR="00312B3A" w:rsidRPr="00910449" w:rsidDel="00570E94" w:rsidRDefault="00312B3A" w:rsidP="005B6A80">
            <w:pPr>
              <w:pStyle w:val="AI-Normal"/>
              <w:cnfStyle w:val="000000000000" w:firstRow="0" w:lastRow="0" w:firstColumn="0" w:lastColumn="0" w:oddVBand="0" w:evenVBand="0" w:oddHBand="0" w:evenHBand="0" w:firstRowFirstColumn="0" w:firstRowLastColumn="0" w:lastRowFirstColumn="0" w:lastRowLastColumn="0"/>
              <w:rPr>
                <w:del w:id="673" w:author="Tobias Heidler" w:date="2024-07-09T13:22:00Z" w16du:dateUtc="2024-07-09T11:22:00Z"/>
                <w:rFonts w:ascii="Arial" w:hAnsi="Arial" w:cs="Arial"/>
                <w:szCs w:val="22"/>
              </w:rPr>
            </w:pPr>
            <w:del w:id="674" w:author="Tobias Heidler" w:date="2024-07-09T13:22:00Z" w16du:dateUtc="2024-07-09T11:22:00Z">
              <w:r w:rsidRPr="00910449" w:rsidDel="00570E94">
                <w:rPr>
                  <w:rFonts w:ascii="Arial" w:hAnsi="Arial" w:cs="Arial"/>
                  <w:szCs w:val="22"/>
                </w:rPr>
                <w:delText>F01.8, F01.9, F02.8</w:delText>
              </w:r>
            </w:del>
          </w:p>
        </w:tc>
      </w:tr>
      <w:tr w:rsidR="00312B3A" w:rsidRPr="00910449" w:rsidDel="00570E94" w14:paraId="4340BECF" w14:textId="4DEEBE94" w:rsidTr="005B6A80">
        <w:trPr>
          <w:cnfStyle w:val="000000100000" w:firstRow="0" w:lastRow="0" w:firstColumn="0" w:lastColumn="0" w:oddVBand="0" w:evenVBand="0" w:oddHBand="1" w:evenHBand="0" w:firstRowFirstColumn="0" w:firstRowLastColumn="0" w:lastRowFirstColumn="0" w:lastRowLastColumn="0"/>
          <w:del w:id="675" w:author="Tobias Heidler" w:date="2024-07-09T13:22:00Z" w16du:dateUtc="2024-07-09T11:22:00Z"/>
        </w:trPr>
        <w:tc>
          <w:tcPr>
            <w:cnfStyle w:val="001000000000" w:firstRow="0" w:lastRow="0" w:firstColumn="1" w:lastColumn="0" w:oddVBand="0" w:evenVBand="0" w:oddHBand="0" w:evenHBand="0" w:firstRowFirstColumn="0" w:firstRowLastColumn="0" w:lastRowFirstColumn="0" w:lastRowLastColumn="0"/>
            <w:tcW w:w="3020" w:type="dxa"/>
          </w:tcPr>
          <w:p w14:paraId="5312D1FC" w14:textId="15C9AEB5" w:rsidR="00312B3A" w:rsidRPr="00910449" w:rsidDel="00570E94" w:rsidRDefault="00312B3A" w:rsidP="005B6A80">
            <w:pPr>
              <w:pStyle w:val="AI-Normal"/>
              <w:rPr>
                <w:del w:id="676" w:author="Tobias Heidler" w:date="2024-07-09T13:22:00Z" w16du:dateUtc="2024-07-09T11:22:00Z"/>
                <w:rFonts w:ascii="Arial" w:hAnsi="Arial" w:cs="Arial"/>
                <w:szCs w:val="22"/>
              </w:rPr>
            </w:pPr>
          </w:p>
        </w:tc>
        <w:tc>
          <w:tcPr>
            <w:tcW w:w="3021" w:type="dxa"/>
          </w:tcPr>
          <w:p w14:paraId="140E8991" w14:textId="36837907" w:rsidR="00312B3A" w:rsidRPr="00910449" w:rsidDel="00570E94" w:rsidRDefault="00312B3A" w:rsidP="005B6A80">
            <w:pPr>
              <w:pStyle w:val="AI-Normal"/>
              <w:cnfStyle w:val="000000100000" w:firstRow="0" w:lastRow="0" w:firstColumn="0" w:lastColumn="0" w:oddVBand="0" w:evenVBand="0" w:oddHBand="1" w:evenHBand="0" w:firstRowFirstColumn="0" w:firstRowLastColumn="0" w:lastRowFirstColumn="0" w:lastRowLastColumn="0"/>
              <w:rPr>
                <w:del w:id="677" w:author="Tobias Heidler" w:date="2024-07-09T13:22:00Z" w16du:dateUtc="2024-07-09T11:22:00Z"/>
                <w:rFonts w:ascii="Arial" w:hAnsi="Arial" w:cs="Arial"/>
                <w:szCs w:val="22"/>
              </w:rPr>
            </w:pPr>
            <w:del w:id="678" w:author="Tobias Heidler" w:date="2024-07-09T13:22:00Z" w16du:dateUtc="2024-07-09T11:22:00Z">
              <w:r w:rsidRPr="00910449" w:rsidDel="00570E94">
                <w:rPr>
                  <w:rFonts w:ascii="Arial" w:hAnsi="Arial" w:cs="Arial"/>
                  <w:szCs w:val="22"/>
                </w:rPr>
                <w:delText>Encephalitis</w:delText>
              </w:r>
            </w:del>
          </w:p>
        </w:tc>
        <w:tc>
          <w:tcPr>
            <w:tcW w:w="3021" w:type="dxa"/>
          </w:tcPr>
          <w:p w14:paraId="0CC02B10" w14:textId="10E21FE8" w:rsidR="00312B3A" w:rsidRPr="00910449" w:rsidDel="00570E94" w:rsidRDefault="00312B3A" w:rsidP="005B6A80">
            <w:pPr>
              <w:pStyle w:val="AI-Normal"/>
              <w:cnfStyle w:val="000000100000" w:firstRow="0" w:lastRow="0" w:firstColumn="0" w:lastColumn="0" w:oddVBand="0" w:evenVBand="0" w:oddHBand="1" w:evenHBand="0" w:firstRowFirstColumn="0" w:firstRowLastColumn="0" w:lastRowFirstColumn="0" w:lastRowLastColumn="0"/>
              <w:rPr>
                <w:del w:id="679" w:author="Tobias Heidler" w:date="2024-07-09T13:22:00Z" w16du:dateUtc="2024-07-09T11:22:00Z"/>
                <w:rFonts w:ascii="Arial" w:hAnsi="Arial" w:cs="Arial"/>
                <w:szCs w:val="22"/>
              </w:rPr>
            </w:pPr>
            <w:del w:id="680" w:author="Tobias Heidler" w:date="2024-07-09T13:22:00Z" w16du:dateUtc="2024-07-09T11:22:00Z">
              <w:r w:rsidRPr="00910449" w:rsidDel="00570E94">
                <w:rPr>
                  <w:rFonts w:ascii="Arial" w:hAnsi="Arial" w:cs="Arial"/>
                  <w:szCs w:val="22"/>
                </w:rPr>
                <w:delText>G04.8, G04.9, G05.8</w:delText>
              </w:r>
            </w:del>
          </w:p>
        </w:tc>
      </w:tr>
      <w:tr w:rsidR="00312B3A" w:rsidRPr="00910449" w:rsidDel="00570E94" w14:paraId="7139BA36" w14:textId="5146D066" w:rsidTr="005B6A80">
        <w:trPr>
          <w:del w:id="681" w:author="Tobias Heidler" w:date="2024-07-09T13:22:00Z" w16du:dateUtc="2024-07-09T11:22:00Z"/>
        </w:trPr>
        <w:tc>
          <w:tcPr>
            <w:cnfStyle w:val="001000000000" w:firstRow="0" w:lastRow="0" w:firstColumn="1" w:lastColumn="0" w:oddVBand="0" w:evenVBand="0" w:oddHBand="0" w:evenHBand="0" w:firstRowFirstColumn="0" w:firstRowLastColumn="0" w:lastRowFirstColumn="0" w:lastRowLastColumn="0"/>
            <w:tcW w:w="3020" w:type="dxa"/>
          </w:tcPr>
          <w:p w14:paraId="25E4D54E" w14:textId="5EEB819E" w:rsidR="00312B3A" w:rsidRPr="00910449" w:rsidDel="00570E94" w:rsidRDefault="00312B3A" w:rsidP="005B6A80">
            <w:pPr>
              <w:pStyle w:val="AI-Normal"/>
              <w:rPr>
                <w:del w:id="682" w:author="Tobias Heidler" w:date="2024-07-09T13:22:00Z" w16du:dateUtc="2024-07-09T11:22:00Z"/>
                <w:rFonts w:ascii="Arial" w:hAnsi="Arial" w:cs="Arial"/>
                <w:szCs w:val="22"/>
              </w:rPr>
            </w:pPr>
            <w:del w:id="683" w:author="Tobias Heidler" w:date="2024-07-09T13:22:00Z" w16du:dateUtc="2024-07-09T11:22:00Z">
              <w:r w:rsidRPr="00910449" w:rsidDel="00570E94">
                <w:rPr>
                  <w:rFonts w:ascii="Arial" w:hAnsi="Arial" w:cs="Arial"/>
                  <w:szCs w:val="22"/>
                </w:rPr>
                <w:delText>Pain</w:delText>
              </w:r>
            </w:del>
          </w:p>
        </w:tc>
        <w:tc>
          <w:tcPr>
            <w:tcW w:w="3021" w:type="dxa"/>
          </w:tcPr>
          <w:p w14:paraId="56D7DD76" w14:textId="08A9BCE7" w:rsidR="00312B3A" w:rsidRPr="00910449" w:rsidDel="00570E94" w:rsidRDefault="00312B3A" w:rsidP="005B6A80">
            <w:pPr>
              <w:pStyle w:val="AI-Normal"/>
              <w:cnfStyle w:val="000000000000" w:firstRow="0" w:lastRow="0" w:firstColumn="0" w:lastColumn="0" w:oddVBand="0" w:evenVBand="0" w:oddHBand="0" w:evenHBand="0" w:firstRowFirstColumn="0" w:firstRowLastColumn="0" w:lastRowFirstColumn="0" w:lastRowLastColumn="0"/>
              <w:rPr>
                <w:del w:id="684" w:author="Tobias Heidler" w:date="2024-07-09T13:22:00Z" w16du:dateUtc="2024-07-09T11:22:00Z"/>
                <w:rFonts w:ascii="Arial" w:hAnsi="Arial" w:cs="Arial"/>
                <w:szCs w:val="22"/>
              </w:rPr>
            </w:pPr>
            <w:del w:id="685" w:author="Tobias Heidler" w:date="2024-07-09T13:22:00Z" w16du:dateUtc="2024-07-09T11:22:00Z">
              <w:r w:rsidRPr="00910449" w:rsidDel="00570E94">
                <w:rPr>
                  <w:rFonts w:ascii="Arial" w:hAnsi="Arial" w:cs="Arial"/>
                  <w:szCs w:val="22"/>
                </w:rPr>
                <w:delText>Polyneuropathy</w:delText>
              </w:r>
            </w:del>
          </w:p>
        </w:tc>
        <w:tc>
          <w:tcPr>
            <w:tcW w:w="3021" w:type="dxa"/>
          </w:tcPr>
          <w:p w14:paraId="3257E6B0" w14:textId="63CD2D11" w:rsidR="00312B3A" w:rsidRPr="00910449" w:rsidDel="00570E94" w:rsidRDefault="00312B3A" w:rsidP="005B6A80">
            <w:pPr>
              <w:pStyle w:val="AI-Normal"/>
              <w:cnfStyle w:val="000000000000" w:firstRow="0" w:lastRow="0" w:firstColumn="0" w:lastColumn="0" w:oddVBand="0" w:evenVBand="0" w:oddHBand="0" w:evenHBand="0" w:firstRowFirstColumn="0" w:firstRowLastColumn="0" w:lastRowFirstColumn="0" w:lastRowLastColumn="0"/>
              <w:rPr>
                <w:del w:id="686" w:author="Tobias Heidler" w:date="2024-07-09T13:22:00Z" w16du:dateUtc="2024-07-09T11:22:00Z"/>
                <w:rFonts w:ascii="Arial" w:hAnsi="Arial" w:cs="Arial"/>
                <w:szCs w:val="22"/>
              </w:rPr>
            </w:pPr>
            <w:del w:id="687" w:author="Tobias Heidler" w:date="2024-07-09T13:22:00Z" w16du:dateUtc="2024-07-09T11:22:00Z">
              <w:r w:rsidRPr="00910449" w:rsidDel="00570E94">
                <w:rPr>
                  <w:rFonts w:ascii="Arial" w:hAnsi="Arial" w:cs="Arial"/>
                  <w:szCs w:val="22"/>
                </w:rPr>
                <w:delText>G61.8, G61.9, G62.9, G63.5, G63.8</w:delText>
              </w:r>
            </w:del>
          </w:p>
        </w:tc>
      </w:tr>
      <w:tr w:rsidR="00312B3A" w:rsidRPr="00910449" w:rsidDel="00570E94" w14:paraId="12CF9D45" w14:textId="0ED11379" w:rsidTr="005B6A80">
        <w:trPr>
          <w:cnfStyle w:val="000000100000" w:firstRow="0" w:lastRow="0" w:firstColumn="0" w:lastColumn="0" w:oddVBand="0" w:evenVBand="0" w:oddHBand="1" w:evenHBand="0" w:firstRowFirstColumn="0" w:firstRowLastColumn="0" w:lastRowFirstColumn="0" w:lastRowLastColumn="0"/>
          <w:del w:id="688" w:author="Tobias Heidler" w:date="2024-07-09T13:22:00Z" w16du:dateUtc="2024-07-09T11:22:00Z"/>
        </w:trPr>
        <w:tc>
          <w:tcPr>
            <w:cnfStyle w:val="001000000000" w:firstRow="0" w:lastRow="0" w:firstColumn="1" w:lastColumn="0" w:oddVBand="0" w:evenVBand="0" w:oddHBand="0" w:evenHBand="0" w:firstRowFirstColumn="0" w:firstRowLastColumn="0" w:lastRowFirstColumn="0" w:lastRowLastColumn="0"/>
            <w:tcW w:w="3020" w:type="dxa"/>
          </w:tcPr>
          <w:p w14:paraId="4EA9A65F" w14:textId="24B5B020" w:rsidR="00312B3A" w:rsidRPr="00910449" w:rsidDel="00570E94" w:rsidRDefault="00312B3A" w:rsidP="005B6A80">
            <w:pPr>
              <w:pStyle w:val="AI-Normal"/>
              <w:rPr>
                <w:del w:id="689" w:author="Tobias Heidler" w:date="2024-07-09T13:22:00Z" w16du:dateUtc="2024-07-09T11:22:00Z"/>
                <w:rFonts w:ascii="Arial" w:hAnsi="Arial" w:cs="Arial"/>
                <w:szCs w:val="22"/>
              </w:rPr>
            </w:pPr>
          </w:p>
        </w:tc>
        <w:tc>
          <w:tcPr>
            <w:tcW w:w="3021" w:type="dxa"/>
          </w:tcPr>
          <w:p w14:paraId="5D6074FC" w14:textId="4F3EC5B8" w:rsidR="00312B3A" w:rsidRPr="00910449" w:rsidDel="00570E94" w:rsidRDefault="00312B3A" w:rsidP="005B6A80">
            <w:pPr>
              <w:pStyle w:val="AI-Normal"/>
              <w:cnfStyle w:val="000000100000" w:firstRow="0" w:lastRow="0" w:firstColumn="0" w:lastColumn="0" w:oddVBand="0" w:evenVBand="0" w:oddHBand="1" w:evenHBand="0" w:firstRowFirstColumn="0" w:firstRowLastColumn="0" w:lastRowFirstColumn="0" w:lastRowLastColumn="0"/>
              <w:rPr>
                <w:del w:id="690" w:author="Tobias Heidler" w:date="2024-07-09T13:22:00Z" w16du:dateUtc="2024-07-09T11:22:00Z"/>
                <w:rFonts w:ascii="Arial" w:hAnsi="Arial" w:cs="Arial"/>
                <w:szCs w:val="22"/>
              </w:rPr>
            </w:pPr>
            <w:del w:id="691" w:author="Tobias Heidler" w:date="2024-07-09T13:22:00Z" w16du:dateUtc="2024-07-09T11:22:00Z">
              <w:r w:rsidRPr="00910449" w:rsidDel="00570E94">
                <w:rPr>
                  <w:rFonts w:ascii="Arial" w:hAnsi="Arial" w:cs="Arial"/>
                  <w:szCs w:val="22"/>
                </w:rPr>
                <w:delText>Myopathy</w:delText>
              </w:r>
            </w:del>
          </w:p>
        </w:tc>
        <w:tc>
          <w:tcPr>
            <w:tcW w:w="3021" w:type="dxa"/>
          </w:tcPr>
          <w:p w14:paraId="5874C5A8" w14:textId="05865E02" w:rsidR="00312B3A" w:rsidRPr="00910449" w:rsidDel="00570E94" w:rsidRDefault="00312B3A" w:rsidP="005B6A80">
            <w:pPr>
              <w:pStyle w:val="AI-Normal"/>
              <w:cnfStyle w:val="000000100000" w:firstRow="0" w:lastRow="0" w:firstColumn="0" w:lastColumn="0" w:oddVBand="0" w:evenVBand="0" w:oddHBand="1" w:evenHBand="0" w:firstRowFirstColumn="0" w:firstRowLastColumn="0" w:lastRowFirstColumn="0" w:lastRowLastColumn="0"/>
              <w:rPr>
                <w:del w:id="692" w:author="Tobias Heidler" w:date="2024-07-09T13:22:00Z" w16du:dateUtc="2024-07-09T11:22:00Z"/>
                <w:rFonts w:ascii="Arial" w:hAnsi="Arial" w:cs="Arial"/>
                <w:szCs w:val="22"/>
              </w:rPr>
            </w:pPr>
            <w:del w:id="693" w:author="Tobias Heidler" w:date="2024-07-09T13:22:00Z" w16du:dateUtc="2024-07-09T11:22:00Z">
              <w:r w:rsidRPr="00910449" w:rsidDel="00570E94">
                <w:rPr>
                  <w:rFonts w:ascii="Arial" w:hAnsi="Arial" w:cs="Arial"/>
                  <w:szCs w:val="22"/>
                </w:rPr>
                <w:delText>G73.3, G73.7</w:delText>
              </w:r>
            </w:del>
          </w:p>
        </w:tc>
      </w:tr>
      <w:tr w:rsidR="00312B3A" w:rsidRPr="00910449" w:rsidDel="00570E94" w14:paraId="32869753" w14:textId="3C937CE5" w:rsidTr="005B6A80">
        <w:trPr>
          <w:del w:id="694" w:author="Tobias Heidler" w:date="2024-07-09T13:22:00Z" w16du:dateUtc="2024-07-09T11:22:00Z"/>
        </w:trPr>
        <w:tc>
          <w:tcPr>
            <w:cnfStyle w:val="001000000000" w:firstRow="0" w:lastRow="0" w:firstColumn="1" w:lastColumn="0" w:oddVBand="0" w:evenVBand="0" w:oddHBand="0" w:evenHBand="0" w:firstRowFirstColumn="0" w:firstRowLastColumn="0" w:lastRowFirstColumn="0" w:lastRowLastColumn="0"/>
            <w:tcW w:w="3020" w:type="dxa"/>
          </w:tcPr>
          <w:p w14:paraId="41D10E5F" w14:textId="3548870A" w:rsidR="00312B3A" w:rsidRPr="00910449" w:rsidDel="00570E94" w:rsidRDefault="00312B3A" w:rsidP="005B6A80">
            <w:pPr>
              <w:pStyle w:val="AI-Normal"/>
              <w:rPr>
                <w:del w:id="695" w:author="Tobias Heidler" w:date="2024-07-09T13:22:00Z" w16du:dateUtc="2024-07-09T11:22:00Z"/>
                <w:rFonts w:ascii="Arial" w:hAnsi="Arial" w:cs="Arial"/>
                <w:szCs w:val="22"/>
              </w:rPr>
            </w:pPr>
            <w:del w:id="696" w:author="Tobias Heidler" w:date="2024-07-09T13:22:00Z" w16du:dateUtc="2024-07-09T11:22:00Z">
              <w:r w:rsidRPr="00910449" w:rsidDel="00570E94">
                <w:rPr>
                  <w:rFonts w:ascii="Arial" w:hAnsi="Arial" w:cs="Arial"/>
                  <w:szCs w:val="22"/>
                </w:rPr>
                <w:delText>Lung</w:delText>
              </w:r>
            </w:del>
          </w:p>
        </w:tc>
        <w:tc>
          <w:tcPr>
            <w:tcW w:w="3021" w:type="dxa"/>
          </w:tcPr>
          <w:p w14:paraId="0C213618" w14:textId="26E118E7" w:rsidR="00312B3A" w:rsidRPr="00910449" w:rsidDel="00570E94" w:rsidRDefault="00312B3A" w:rsidP="005B6A80">
            <w:pPr>
              <w:pStyle w:val="AI-Normal"/>
              <w:cnfStyle w:val="000000000000" w:firstRow="0" w:lastRow="0" w:firstColumn="0" w:lastColumn="0" w:oddVBand="0" w:evenVBand="0" w:oddHBand="0" w:evenHBand="0" w:firstRowFirstColumn="0" w:firstRowLastColumn="0" w:lastRowFirstColumn="0" w:lastRowLastColumn="0"/>
              <w:rPr>
                <w:del w:id="697" w:author="Tobias Heidler" w:date="2024-07-09T13:22:00Z" w16du:dateUtc="2024-07-09T11:22:00Z"/>
                <w:rFonts w:ascii="Arial" w:hAnsi="Arial" w:cs="Arial"/>
                <w:szCs w:val="22"/>
              </w:rPr>
            </w:pPr>
            <w:del w:id="698" w:author="Tobias Heidler" w:date="2024-07-09T13:22:00Z" w16du:dateUtc="2024-07-09T11:22:00Z">
              <w:r w:rsidRPr="00910449" w:rsidDel="00570E94">
                <w:rPr>
                  <w:rFonts w:ascii="Arial" w:hAnsi="Arial" w:cs="Arial"/>
                  <w:szCs w:val="22"/>
                </w:rPr>
                <w:delText>Lung involvement</w:delText>
              </w:r>
            </w:del>
          </w:p>
        </w:tc>
        <w:tc>
          <w:tcPr>
            <w:tcW w:w="3021" w:type="dxa"/>
          </w:tcPr>
          <w:p w14:paraId="7124F98D" w14:textId="240A5CB6" w:rsidR="00312B3A" w:rsidRPr="00910449" w:rsidDel="00570E94" w:rsidRDefault="00312B3A" w:rsidP="005B6A80">
            <w:pPr>
              <w:pStyle w:val="AI-Normal"/>
              <w:cnfStyle w:val="000000000000" w:firstRow="0" w:lastRow="0" w:firstColumn="0" w:lastColumn="0" w:oddVBand="0" w:evenVBand="0" w:oddHBand="0" w:evenHBand="0" w:firstRowFirstColumn="0" w:firstRowLastColumn="0" w:lastRowFirstColumn="0" w:lastRowLastColumn="0"/>
              <w:rPr>
                <w:del w:id="699" w:author="Tobias Heidler" w:date="2024-07-09T13:22:00Z" w16du:dateUtc="2024-07-09T11:22:00Z"/>
                <w:rFonts w:ascii="Arial" w:hAnsi="Arial" w:cs="Arial"/>
                <w:szCs w:val="22"/>
              </w:rPr>
            </w:pPr>
            <w:del w:id="700" w:author="Tobias Heidler" w:date="2024-07-09T13:22:00Z" w16du:dateUtc="2024-07-09T11:22:00Z">
              <w:r w:rsidRPr="00910449" w:rsidDel="00570E94">
                <w:rPr>
                  <w:rFonts w:ascii="Arial" w:hAnsi="Arial" w:cs="Arial"/>
                  <w:szCs w:val="22"/>
                </w:rPr>
                <w:delText>J99</w:delText>
              </w:r>
            </w:del>
          </w:p>
        </w:tc>
      </w:tr>
    </w:tbl>
    <w:p w14:paraId="706823CA" w14:textId="012B41AD" w:rsidR="00312B3A" w:rsidRPr="00910449" w:rsidDel="00570E94" w:rsidRDefault="00312B3A" w:rsidP="00312B3A">
      <w:pPr>
        <w:rPr>
          <w:del w:id="701" w:author="Tobias Heidler" w:date="2024-07-09T13:22:00Z" w16du:dateUtc="2024-07-09T11:22:00Z"/>
          <w:rFonts w:ascii="Arial" w:hAnsi="Arial" w:cs="Arial"/>
        </w:rPr>
      </w:pPr>
    </w:p>
    <w:p w14:paraId="6631F803" w14:textId="4BB57695" w:rsidR="00312B3A" w:rsidRPr="00910449" w:rsidDel="00570E94" w:rsidRDefault="00312B3A" w:rsidP="00312B3A">
      <w:pPr>
        <w:pStyle w:val="Listenabsatz"/>
        <w:numPr>
          <w:ilvl w:val="0"/>
          <w:numId w:val="37"/>
        </w:numPr>
        <w:rPr>
          <w:del w:id="702" w:author="Tobias Heidler" w:date="2024-07-09T13:22:00Z" w16du:dateUtc="2024-07-09T11:22:00Z"/>
          <w:rFonts w:ascii="Arial" w:hAnsi="Arial" w:cs="Arial"/>
        </w:rPr>
      </w:pPr>
      <w:del w:id="703" w:author="Tobias Heidler" w:date="2024-07-09T13:22:00Z" w16du:dateUtc="2024-07-09T11:22:00Z">
        <w:r w:rsidRPr="00910449" w:rsidDel="00570E94">
          <w:rPr>
            <w:rFonts w:ascii="Arial" w:hAnsi="Arial" w:cs="Arial"/>
          </w:rPr>
          <w:delText xml:space="preserve"> </w:delText>
        </w:r>
        <w:r w:rsidRPr="00910449" w:rsidDel="00570E94">
          <w:rPr>
            <w:rFonts w:ascii="Arial" w:hAnsi="Arial" w:cs="Arial"/>
            <w:i/>
            <w:iCs/>
          </w:rPr>
          <w:delText>TOP-10 Comorbidities</w:delText>
        </w:r>
        <w:r w:rsidRPr="00910449" w:rsidDel="00570E94">
          <w:rPr>
            <w:rFonts w:ascii="Arial" w:hAnsi="Arial" w:cs="Arial"/>
          </w:rPr>
          <w:delText xml:space="preserve"> (N, N%)</w:delText>
        </w:r>
      </w:del>
    </w:p>
    <w:p w14:paraId="26048034" w14:textId="09F9DAE1" w:rsidR="00312B3A" w:rsidDel="00570E94" w:rsidRDefault="00312B3A" w:rsidP="00312B3A">
      <w:pPr>
        <w:rPr>
          <w:del w:id="704" w:author="Tobias Heidler" w:date="2024-07-09T13:22:00Z" w16du:dateUtc="2024-07-09T11:22:00Z"/>
          <w:rFonts w:ascii="Arial" w:hAnsi="Arial" w:cs="Arial"/>
        </w:rPr>
      </w:pPr>
      <w:del w:id="705" w:author="Tobias Heidler" w:date="2024-07-09T13:22:00Z" w16du:dateUtc="2024-07-09T11:22:00Z">
        <w:r w:rsidRPr="00910449" w:rsidDel="00570E94">
          <w:rPr>
            <w:rFonts w:ascii="Arial" w:hAnsi="Arial" w:cs="Arial"/>
          </w:rPr>
          <w:delText>TOP-10 Comorbidities based on all confirmed outpatient and/or inpatient diagnoses over a 12-month baseline period. The first three letters of the ICD-10 GM codes</w:delText>
        </w:r>
        <w:r w:rsidR="00B4636C" w:rsidDel="00570E94">
          <w:rPr>
            <w:rFonts w:ascii="Arial" w:hAnsi="Arial" w:cs="Arial"/>
          </w:rPr>
          <w:delText xml:space="preserve"> (ICD-3)</w:delText>
        </w:r>
        <w:r w:rsidRPr="00910449" w:rsidDel="00570E94">
          <w:rPr>
            <w:rFonts w:ascii="Arial" w:hAnsi="Arial" w:cs="Arial"/>
          </w:rPr>
          <w:delText xml:space="preserve"> are used to categorize and group distinct medical conditions at a broader level (e.g.: I10.-, E11.-)</w:delText>
        </w:r>
        <w:r w:rsidDel="00570E94">
          <w:rPr>
            <w:rFonts w:ascii="Arial" w:hAnsi="Arial" w:cs="Arial"/>
          </w:rPr>
          <w:delText xml:space="preserve">. </w:delText>
        </w:r>
        <w:r w:rsidRPr="00910449" w:rsidDel="00570E94">
          <w:rPr>
            <w:rFonts w:ascii="Arial" w:hAnsi="Arial" w:cs="Arial"/>
          </w:rPr>
          <w:delText>The diagnos</w:delText>
        </w:r>
        <w:r w:rsidDel="00570E94">
          <w:rPr>
            <w:rFonts w:ascii="Arial" w:hAnsi="Arial" w:cs="Arial"/>
          </w:rPr>
          <w:delText>i</w:delText>
        </w:r>
        <w:r w:rsidRPr="00910449" w:rsidDel="00570E94">
          <w:rPr>
            <w:rFonts w:ascii="Arial" w:hAnsi="Arial" w:cs="Arial"/>
          </w:rPr>
          <w:delText xml:space="preserve">s of SLE (ICD-10 GM: M32.-) </w:delText>
        </w:r>
        <w:r w:rsidDel="00570E94">
          <w:rPr>
            <w:rFonts w:ascii="Arial" w:hAnsi="Arial" w:cs="Arial"/>
          </w:rPr>
          <w:delText>is</w:delText>
        </w:r>
        <w:r w:rsidRPr="00910449" w:rsidDel="00570E94">
          <w:rPr>
            <w:rFonts w:ascii="Arial" w:hAnsi="Arial" w:cs="Arial"/>
          </w:rPr>
          <w:delText xml:space="preserve"> to be excluded from this analysis.</w:delText>
        </w:r>
      </w:del>
    </w:p>
    <w:p w14:paraId="5AD2F6F8" w14:textId="5595F30A" w:rsidR="001F45A4" w:rsidRPr="00910449" w:rsidDel="00570E94" w:rsidRDefault="001F45A4" w:rsidP="00312B3A">
      <w:pPr>
        <w:rPr>
          <w:del w:id="706" w:author="Tobias Heidler" w:date="2024-07-09T13:22:00Z" w16du:dateUtc="2024-07-09T11:22:00Z"/>
          <w:rFonts w:ascii="Arial" w:hAnsi="Arial" w:cs="Arial"/>
        </w:rPr>
      </w:pPr>
      <w:del w:id="707" w:author="Tobias Heidler" w:date="2024-07-09T13:22:00Z" w16du:dateUtc="2024-07-09T11:22:00Z">
        <w:r w:rsidDel="00570E94">
          <w:rPr>
            <w:rFonts w:ascii="Arial" w:hAnsi="Arial" w:cs="Arial"/>
          </w:rPr>
          <w:delText xml:space="preserve">TOP-10 </w:delText>
        </w:r>
        <w:r w:rsidR="005F6194" w:rsidDel="00570E94">
          <w:rPr>
            <w:rFonts w:ascii="Arial" w:hAnsi="Arial" w:cs="Arial"/>
          </w:rPr>
          <w:delText>Codelist</w:delText>
        </w:r>
        <w:r w:rsidDel="00570E94">
          <w:rPr>
            <w:rFonts w:ascii="Arial" w:hAnsi="Arial" w:cs="Arial"/>
          </w:rPr>
          <w:delText xml:space="preserve"> will be </w:delText>
        </w:r>
        <w:r w:rsidR="001D5C28" w:rsidDel="00570E94">
          <w:rPr>
            <w:rFonts w:ascii="Arial" w:hAnsi="Arial" w:cs="Arial"/>
          </w:rPr>
          <w:delText>developed based on the</w:delText>
        </w:r>
        <w:r w:rsidDel="00570E94">
          <w:rPr>
            <w:rFonts w:ascii="Arial" w:hAnsi="Arial" w:cs="Arial"/>
          </w:rPr>
          <w:delText xml:space="preserve"> TOP-10 ICD-</w:delText>
        </w:r>
        <w:r w:rsidR="00EE5004" w:rsidDel="00570E94">
          <w:rPr>
            <w:rFonts w:ascii="Arial" w:hAnsi="Arial" w:cs="Arial"/>
          </w:rPr>
          <w:delText>3 codes</w:delText>
        </w:r>
        <w:r w:rsidDel="00570E94">
          <w:rPr>
            <w:rFonts w:ascii="Arial" w:hAnsi="Arial" w:cs="Arial"/>
          </w:rPr>
          <w:delText xml:space="preserve"> </w:delText>
        </w:r>
        <w:r w:rsidR="00EE5004" w:rsidDel="00570E94">
          <w:rPr>
            <w:rFonts w:ascii="Arial" w:hAnsi="Arial" w:cs="Arial"/>
          </w:rPr>
          <w:delText xml:space="preserve">according to the number of patients with </w:delText>
        </w:r>
        <w:r w:rsidR="00032650" w:rsidDel="00570E94">
          <w:rPr>
            <w:rFonts w:ascii="Arial" w:hAnsi="Arial" w:cs="Arial"/>
          </w:rPr>
          <w:delText>at least one</w:delText>
        </w:r>
        <w:r w:rsidR="00EE5004" w:rsidDel="00570E94">
          <w:rPr>
            <w:rFonts w:ascii="Arial" w:hAnsi="Arial" w:cs="Arial"/>
          </w:rPr>
          <w:delText xml:space="preserve"> respective diagnosis in the baseline period on the original dataset.</w:delText>
        </w:r>
        <w:r w:rsidDel="00570E94">
          <w:rPr>
            <w:rFonts w:ascii="Arial" w:hAnsi="Arial" w:cs="Arial"/>
          </w:rPr>
          <w:delText xml:space="preserve"> </w:delText>
        </w:r>
      </w:del>
    </w:p>
    <w:p w14:paraId="15B72110" w14:textId="06A10C01" w:rsidR="00312B3A" w:rsidRPr="00910449" w:rsidDel="00570E94" w:rsidRDefault="00312B3A" w:rsidP="00312B3A">
      <w:pPr>
        <w:pStyle w:val="Listenabsatz"/>
        <w:numPr>
          <w:ilvl w:val="0"/>
          <w:numId w:val="37"/>
        </w:numPr>
        <w:rPr>
          <w:del w:id="708" w:author="Tobias Heidler" w:date="2024-07-09T13:22:00Z" w16du:dateUtc="2024-07-09T11:22:00Z"/>
          <w:rFonts w:ascii="Arial" w:hAnsi="Arial" w:cs="Arial"/>
        </w:rPr>
      </w:pPr>
      <w:del w:id="709" w:author="Tobias Heidler" w:date="2024-07-09T13:22:00Z" w16du:dateUtc="2024-07-09T11:22:00Z">
        <w:r w:rsidRPr="00910449" w:rsidDel="00570E94">
          <w:rPr>
            <w:rFonts w:ascii="Arial" w:hAnsi="Arial" w:cs="Arial"/>
            <w:i/>
            <w:iCs/>
          </w:rPr>
          <w:delText>TOP-10 Medication</w:delText>
        </w:r>
        <w:r w:rsidRPr="00910449" w:rsidDel="00570E94">
          <w:rPr>
            <w:rFonts w:ascii="Arial" w:hAnsi="Arial" w:cs="Arial"/>
          </w:rPr>
          <w:delText xml:space="preserve"> (N, N%)</w:delText>
        </w:r>
      </w:del>
    </w:p>
    <w:p w14:paraId="2D7C11F2" w14:textId="26C3BC45" w:rsidR="00312B3A" w:rsidDel="00570E94" w:rsidRDefault="00312B3A" w:rsidP="00312B3A">
      <w:pPr>
        <w:rPr>
          <w:del w:id="710" w:author="Tobias Heidler" w:date="2024-07-09T13:22:00Z" w16du:dateUtc="2024-07-09T11:22:00Z"/>
          <w:rFonts w:ascii="Arial" w:hAnsi="Arial" w:cs="Arial"/>
        </w:rPr>
      </w:pPr>
      <w:del w:id="711" w:author="Tobias Heidler" w:date="2024-07-09T13:22:00Z" w16du:dateUtc="2024-07-09T11:22:00Z">
        <w:r w:rsidRPr="00910449" w:rsidDel="00570E94">
          <w:rPr>
            <w:rFonts w:ascii="Arial" w:hAnsi="Arial" w:cs="Arial"/>
          </w:rPr>
          <w:delText xml:space="preserve">TOP-10 Medication is based on all outpatient medications in the 12-months baseline period per ATC-Code. The medications stated in </w:delText>
        </w:r>
        <w:r w:rsidRPr="00880E6C" w:rsidDel="00570E94">
          <w:rPr>
            <w:rFonts w:ascii="Arial" w:hAnsi="Arial" w:cs="Arial"/>
            <w:b/>
          </w:rPr>
          <w:fldChar w:fldCharType="begin"/>
        </w:r>
        <w:r w:rsidRPr="00880E6C" w:rsidDel="00570E94">
          <w:rPr>
            <w:rFonts w:ascii="Arial" w:hAnsi="Arial" w:cs="Arial"/>
            <w:b/>
          </w:rPr>
          <w:delInstrText xml:space="preserve"> REF _Ref144104022 \h  \* MERGEFORMAT </w:delInstrText>
        </w:r>
        <w:r w:rsidRPr="00880E6C" w:rsidDel="00570E94">
          <w:rPr>
            <w:rFonts w:ascii="Arial" w:hAnsi="Arial" w:cs="Arial"/>
            <w:b/>
          </w:rPr>
        </w:r>
        <w:r w:rsidRPr="00880E6C" w:rsidDel="00570E94">
          <w:rPr>
            <w:rFonts w:ascii="Arial" w:hAnsi="Arial" w:cs="Arial"/>
            <w:b/>
          </w:rPr>
          <w:fldChar w:fldCharType="separate"/>
        </w:r>
        <w:r w:rsidRPr="00880E6C" w:rsidDel="00570E94">
          <w:rPr>
            <w:rFonts w:ascii="Arial" w:hAnsi="Arial" w:cs="Arial"/>
            <w:b/>
          </w:rPr>
          <w:delText xml:space="preserve">Table </w:delText>
        </w:r>
        <w:r w:rsidRPr="00880E6C" w:rsidDel="00570E94">
          <w:rPr>
            <w:rFonts w:ascii="Arial" w:hAnsi="Arial" w:cs="Arial"/>
            <w:b/>
            <w:noProof/>
          </w:rPr>
          <w:delText>2</w:delText>
        </w:r>
        <w:r w:rsidRPr="00880E6C" w:rsidDel="00570E94">
          <w:rPr>
            <w:rFonts w:ascii="Arial" w:hAnsi="Arial" w:cs="Arial"/>
            <w:b/>
          </w:rPr>
          <w:delText>: SLE-specific medication</w:delText>
        </w:r>
        <w:r w:rsidRPr="00880E6C" w:rsidDel="00570E94">
          <w:rPr>
            <w:rFonts w:ascii="Arial" w:hAnsi="Arial" w:cs="Arial"/>
            <w:b/>
          </w:rPr>
          <w:fldChar w:fldCharType="end"/>
        </w:r>
        <w:r w:rsidRPr="00910449" w:rsidDel="00570E94">
          <w:rPr>
            <w:rFonts w:ascii="Arial" w:hAnsi="Arial" w:cs="Arial"/>
          </w:rPr>
          <w:delText xml:space="preserve"> are to be excluded.</w:delText>
        </w:r>
      </w:del>
    </w:p>
    <w:p w14:paraId="543B1512" w14:textId="4D0A1B7F" w:rsidR="008221CF" w:rsidDel="00570E94" w:rsidRDefault="008221CF" w:rsidP="00312B3A">
      <w:pPr>
        <w:rPr>
          <w:del w:id="712" w:author="Tobias Heidler" w:date="2024-07-09T13:22:00Z" w16du:dateUtc="2024-07-09T11:22:00Z"/>
          <w:rFonts w:ascii="Arial" w:hAnsi="Arial" w:cs="Arial"/>
        </w:rPr>
      </w:pPr>
      <w:del w:id="713" w:author="Tobias Heidler" w:date="2024-07-09T13:22:00Z" w16du:dateUtc="2024-07-09T11:22:00Z">
        <w:r w:rsidDel="00570E94">
          <w:rPr>
            <w:rFonts w:ascii="Arial" w:hAnsi="Arial" w:cs="Arial"/>
          </w:rPr>
          <w:delText>TOP-10 medication codelist will be defined on the TOP-10 ATC-codes according to the number of patients with at least one prescribed AT</w:delText>
        </w:r>
        <w:r w:rsidR="00BB7803" w:rsidDel="00570E94">
          <w:rPr>
            <w:rFonts w:ascii="Arial" w:hAnsi="Arial" w:cs="Arial"/>
          </w:rPr>
          <w:delText>C-code in the baseline period on the original dataset.</w:delText>
        </w:r>
      </w:del>
    </w:p>
    <w:p w14:paraId="0BC92E0F" w14:textId="09978919" w:rsidR="00312B3A" w:rsidRPr="00910449" w:rsidDel="00570E94" w:rsidRDefault="00312B3A" w:rsidP="00312B3A">
      <w:pPr>
        <w:pStyle w:val="Default"/>
        <w:jc w:val="both"/>
        <w:rPr>
          <w:del w:id="714" w:author="Tobias Heidler" w:date="2024-07-09T13:22:00Z" w16du:dateUtc="2024-07-09T11:22:00Z"/>
          <w:rFonts w:ascii="Arial" w:hAnsi="Arial" w:cs="Arial"/>
          <w:color w:val="auto"/>
        </w:rPr>
      </w:pPr>
      <w:del w:id="715" w:author="Tobias Heidler" w:date="2024-07-09T13:22:00Z" w16du:dateUtc="2024-07-09T11:22:00Z">
        <w:r w:rsidRPr="00EF0D48" w:rsidDel="00570E94">
          <w:rPr>
            <w:rFonts w:ascii="Arial" w:hAnsi="Arial" w:cs="Arial"/>
            <w:b/>
            <w:bCs/>
            <w:color w:val="auto"/>
          </w:rPr>
          <w:delText xml:space="preserve">Objective </w:delText>
        </w:r>
        <w:r w:rsidR="002765B4" w:rsidRPr="00144A3E" w:rsidDel="00570E94">
          <w:rPr>
            <w:rFonts w:ascii="Arial" w:hAnsi="Arial"/>
            <w:b/>
          </w:rPr>
          <w:delText>5.1</w:delText>
        </w:r>
        <w:r w:rsidR="002765B4" w:rsidRPr="00910449" w:rsidDel="00570E94">
          <w:rPr>
            <w:rFonts w:ascii="Arial" w:hAnsi="Arial" w:cs="Arial"/>
            <w:b/>
          </w:rPr>
          <w:delText>.</w:delText>
        </w:r>
        <w:r w:rsidR="002765B4" w:rsidDel="00570E94">
          <w:rPr>
            <w:rFonts w:ascii="Arial" w:hAnsi="Arial" w:cs="Arial"/>
            <w:b/>
          </w:rPr>
          <w:delText>2</w:delText>
        </w:r>
        <w:r w:rsidR="002765B4" w:rsidRPr="00144A3E" w:rsidDel="00570E94">
          <w:rPr>
            <w:rFonts w:ascii="Arial" w:hAnsi="Arial"/>
            <w:b/>
          </w:rPr>
          <w:delText>.1.3</w:delText>
        </w:r>
        <w:r w:rsidR="002765B4" w:rsidRPr="00144A3E" w:rsidDel="00570E94">
          <w:rPr>
            <w:rFonts w:ascii="Arial" w:hAnsi="Arial"/>
          </w:rPr>
          <w:delText xml:space="preserve"> </w:delText>
        </w:r>
        <w:r w:rsidRPr="00EF0D48" w:rsidDel="00570E94">
          <w:rPr>
            <w:rFonts w:ascii="Arial" w:hAnsi="Arial" w:cs="Arial"/>
            <w:color w:val="auto"/>
          </w:rPr>
          <w:delText>–</w:delText>
        </w:r>
        <w:r w:rsidRPr="00910449" w:rsidDel="00570E94">
          <w:rPr>
            <w:rFonts w:ascii="Arial" w:hAnsi="Arial" w:cs="Arial"/>
            <w:color w:val="auto"/>
          </w:rPr>
          <w:delText xml:space="preserve"> Describe cost and HCRU of</w:delText>
        </w:r>
        <w:r w:rsidDel="00570E94">
          <w:rPr>
            <w:rFonts w:ascii="Arial" w:hAnsi="Arial" w:cs="Arial"/>
            <w:color w:val="auto"/>
          </w:rPr>
          <w:delText xml:space="preserve"> </w:delText>
        </w:r>
        <w:r w:rsidRPr="00910449" w:rsidDel="00570E94">
          <w:rPr>
            <w:rFonts w:ascii="Arial" w:hAnsi="Arial" w:cs="Arial"/>
            <w:color w:val="auto"/>
          </w:rPr>
          <w:delText>SLE patients</w:delText>
        </w:r>
      </w:del>
    </w:p>
    <w:p w14:paraId="3FF8B151" w14:textId="15734652" w:rsidR="00312B3A" w:rsidRPr="00910449" w:rsidDel="00570E94" w:rsidRDefault="00312B3A" w:rsidP="00312B3A">
      <w:pPr>
        <w:pStyle w:val="Default"/>
        <w:jc w:val="both"/>
        <w:rPr>
          <w:del w:id="716" w:author="Tobias Heidler" w:date="2024-07-09T13:22:00Z" w16du:dateUtc="2024-07-09T11:22:00Z"/>
          <w:rFonts w:ascii="Arial" w:hAnsi="Arial" w:cs="Arial"/>
          <w:color w:val="auto"/>
        </w:rPr>
      </w:pPr>
    </w:p>
    <w:p w14:paraId="42B74F49" w14:textId="39E50624" w:rsidR="00312B3A" w:rsidDel="00570E94" w:rsidRDefault="00312B3A" w:rsidP="00312B3A">
      <w:pPr>
        <w:rPr>
          <w:del w:id="717" w:author="Tobias Heidler" w:date="2024-07-09T13:22:00Z" w16du:dateUtc="2024-07-09T11:22:00Z"/>
          <w:rFonts w:ascii="Arial" w:hAnsi="Arial" w:cs="Arial"/>
          <w:szCs w:val="24"/>
          <w:lang w:val="en-US"/>
        </w:rPr>
      </w:pPr>
      <w:del w:id="718" w:author="Tobias Heidler" w:date="2024-07-09T13:22:00Z" w16du:dateUtc="2024-07-09T11:22:00Z">
        <w:r w:rsidDel="00570E94">
          <w:rPr>
            <w:rFonts w:ascii="Arial" w:hAnsi="Arial" w:cs="Arial"/>
            <w:szCs w:val="24"/>
            <w:lang w:val="en-US"/>
          </w:rPr>
          <w:delText>Overall costs and HCRU</w:delText>
        </w:r>
        <w:r w:rsidRPr="00910449" w:rsidDel="00570E94">
          <w:rPr>
            <w:rFonts w:ascii="Arial" w:hAnsi="Arial" w:cs="Arial"/>
            <w:szCs w:val="24"/>
            <w:lang w:val="en-US"/>
          </w:rPr>
          <w:delText xml:space="preserve"> will be reported separately across three sectors</w:delText>
        </w:r>
        <w:r w:rsidDel="00570E94">
          <w:rPr>
            <w:rFonts w:ascii="Arial" w:hAnsi="Arial" w:cs="Arial"/>
            <w:szCs w:val="24"/>
            <w:lang w:val="en-US"/>
          </w:rPr>
          <w:delText xml:space="preserve"> (outpatient, inpatient and prescriptions). </w:delText>
        </w:r>
      </w:del>
    </w:p>
    <w:p w14:paraId="0D697BB7" w14:textId="27EB8013" w:rsidR="00312B3A" w:rsidDel="00570E94" w:rsidRDefault="00312B3A" w:rsidP="00312B3A">
      <w:pPr>
        <w:rPr>
          <w:del w:id="719" w:author="Tobias Heidler" w:date="2024-07-09T13:22:00Z" w16du:dateUtc="2024-07-09T11:22:00Z"/>
          <w:rFonts w:ascii="Arial" w:hAnsi="Arial" w:cs="Arial"/>
          <w:szCs w:val="24"/>
          <w:lang w:val="en-US"/>
        </w:rPr>
      </w:pPr>
      <w:del w:id="720" w:author="Tobias Heidler" w:date="2024-07-09T13:22:00Z" w16du:dateUtc="2024-07-09T11:22:00Z">
        <w:r w:rsidDel="00570E94">
          <w:rPr>
            <w:rFonts w:ascii="Arial" w:hAnsi="Arial" w:cs="Arial"/>
            <w:szCs w:val="24"/>
            <w:lang w:val="en-US"/>
          </w:rPr>
          <w:delText>HCRU consists of:</w:delText>
        </w:r>
      </w:del>
    </w:p>
    <w:p w14:paraId="22BBC6F1" w14:textId="1D33488A" w:rsidR="00312B3A" w:rsidDel="00570E94" w:rsidRDefault="00312B3A" w:rsidP="00312B3A">
      <w:pPr>
        <w:pStyle w:val="Listenabsatz"/>
        <w:numPr>
          <w:ilvl w:val="0"/>
          <w:numId w:val="37"/>
        </w:numPr>
        <w:rPr>
          <w:del w:id="721" w:author="Tobias Heidler" w:date="2024-07-09T13:22:00Z" w16du:dateUtc="2024-07-09T11:22:00Z"/>
          <w:rFonts w:ascii="Arial" w:hAnsi="Arial" w:cs="Arial"/>
          <w:szCs w:val="24"/>
          <w:lang w:val="en-US"/>
        </w:rPr>
      </w:pPr>
      <w:del w:id="722" w:author="Tobias Heidler" w:date="2024-07-09T13:22:00Z" w16du:dateUtc="2024-07-09T11:22:00Z">
        <w:r w:rsidRPr="005B6A80" w:rsidDel="00570E94">
          <w:rPr>
            <w:rFonts w:ascii="Arial" w:hAnsi="Arial" w:cs="Arial"/>
            <w:i/>
            <w:szCs w:val="24"/>
            <w:lang w:val="en-US"/>
          </w:rPr>
          <w:delText>Outpatient visits</w:delText>
        </w:r>
        <w:r w:rsidDel="00570E94">
          <w:rPr>
            <w:rFonts w:ascii="Arial" w:hAnsi="Arial" w:cs="Arial"/>
            <w:szCs w:val="24"/>
            <w:lang w:val="en-US"/>
          </w:rPr>
          <w:delText>: As approximated by the number of</w:delText>
        </w:r>
        <w:r w:rsidR="002D1D99" w:rsidDel="00570E94">
          <w:rPr>
            <w:rFonts w:ascii="Arial" w:hAnsi="Arial" w:cs="Arial"/>
            <w:szCs w:val="24"/>
            <w:lang w:val="en-US"/>
          </w:rPr>
          <w:delText xml:space="preserve"> distinct</w:delText>
        </w:r>
        <w:r w:rsidDel="00570E94">
          <w:rPr>
            <w:rFonts w:ascii="Arial" w:hAnsi="Arial" w:cs="Arial"/>
            <w:szCs w:val="24"/>
            <w:lang w:val="en-US"/>
          </w:rPr>
          <w:delText xml:space="preserve"> outpatient cases in the respective year per patient</w:delText>
        </w:r>
        <w:r w:rsidR="00AB34C5" w:rsidDel="00570E94">
          <w:rPr>
            <w:rFonts w:ascii="Arial" w:hAnsi="Arial" w:cs="Arial"/>
            <w:szCs w:val="24"/>
            <w:lang w:val="en-US"/>
          </w:rPr>
          <w:delText>.</w:delText>
        </w:r>
      </w:del>
    </w:p>
    <w:p w14:paraId="18CBCC84" w14:textId="79328A97" w:rsidR="00312B3A" w:rsidDel="00570E94" w:rsidRDefault="00312B3A" w:rsidP="00312B3A">
      <w:pPr>
        <w:pStyle w:val="Listenabsatz"/>
        <w:numPr>
          <w:ilvl w:val="0"/>
          <w:numId w:val="37"/>
        </w:numPr>
        <w:rPr>
          <w:del w:id="723" w:author="Tobias Heidler" w:date="2024-07-09T13:22:00Z" w16du:dateUtc="2024-07-09T11:22:00Z"/>
          <w:rFonts w:ascii="Arial" w:hAnsi="Arial" w:cs="Arial"/>
          <w:szCs w:val="24"/>
          <w:lang w:val="en-US"/>
        </w:rPr>
      </w:pPr>
      <w:del w:id="724" w:author="Tobias Heidler" w:date="2024-07-09T13:22:00Z" w16du:dateUtc="2024-07-09T11:22:00Z">
        <w:r w:rsidRPr="005B6A80" w:rsidDel="00570E94">
          <w:rPr>
            <w:rFonts w:ascii="Arial" w:hAnsi="Arial" w:cs="Arial"/>
            <w:i/>
            <w:szCs w:val="24"/>
            <w:lang w:val="en-US"/>
          </w:rPr>
          <w:delText>Inpatient visits</w:delText>
        </w:r>
        <w:r w:rsidDel="00570E94">
          <w:rPr>
            <w:rFonts w:ascii="Arial" w:hAnsi="Arial" w:cs="Arial"/>
            <w:szCs w:val="24"/>
            <w:lang w:val="en-US"/>
          </w:rPr>
          <w:delText>: As approximated by the number of</w:delText>
        </w:r>
        <w:r w:rsidR="002D1D99" w:rsidDel="00570E94">
          <w:rPr>
            <w:rFonts w:ascii="Arial" w:hAnsi="Arial" w:cs="Arial"/>
            <w:szCs w:val="24"/>
            <w:lang w:val="en-US"/>
          </w:rPr>
          <w:delText xml:space="preserve"> distinct</w:delText>
        </w:r>
        <w:r w:rsidDel="00570E94">
          <w:rPr>
            <w:rFonts w:ascii="Arial" w:hAnsi="Arial" w:cs="Arial"/>
            <w:szCs w:val="24"/>
            <w:lang w:val="en-US"/>
          </w:rPr>
          <w:delText xml:space="preserve"> inpatient cases in the respective year per patient</w:delText>
        </w:r>
        <w:r w:rsidR="00AB34C5" w:rsidDel="00570E94">
          <w:rPr>
            <w:rFonts w:ascii="Arial" w:hAnsi="Arial" w:cs="Arial"/>
            <w:szCs w:val="24"/>
            <w:lang w:val="en-US"/>
          </w:rPr>
          <w:delText>.</w:delText>
        </w:r>
      </w:del>
    </w:p>
    <w:p w14:paraId="0FCA9B1C" w14:textId="386D1AF3" w:rsidR="0090534A" w:rsidRPr="00182862" w:rsidDel="00570E94" w:rsidRDefault="00312B3A" w:rsidP="0090534A">
      <w:pPr>
        <w:pStyle w:val="Listenabsatz"/>
        <w:numPr>
          <w:ilvl w:val="0"/>
          <w:numId w:val="37"/>
        </w:numPr>
        <w:rPr>
          <w:del w:id="725" w:author="Tobias Heidler" w:date="2024-07-09T13:22:00Z" w16du:dateUtc="2024-07-09T11:22:00Z"/>
          <w:rFonts w:ascii="Arial" w:hAnsi="Arial" w:cs="Arial"/>
          <w:szCs w:val="24"/>
          <w:lang w:val="en-US"/>
        </w:rPr>
      </w:pPr>
      <w:del w:id="726" w:author="Tobias Heidler" w:date="2024-07-09T13:22:00Z" w16du:dateUtc="2024-07-09T11:22:00Z">
        <w:r w:rsidRPr="005B6A80" w:rsidDel="00570E94">
          <w:rPr>
            <w:rFonts w:ascii="Arial" w:hAnsi="Arial" w:cs="Arial"/>
            <w:i/>
            <w:szCs w:val="24"/>
            <w:lang w:val="en-US"/>
          </w:rPr>
          <w:delText>Duration of Inpatient visits</w:delText>
        </w:r>
        <w:r w:rsidDel="00570E94">
          <w:rPr>
            <w:rFonts w:ascii="Arial" w:hAnsi="Arial" w:cs="Arial"/>
            <w:szCs w:val="24"/>
            <w:lang w:val="en-US"/>
          </w:rPr>
          <w:delText xml:space="preserve">: </w:delText>
        </w:r>
        <w:r w:rsidRPr="008E3034" w:rsidDel="00570E94">
          <w:rPr>
            <w:rFonts w:ascii="Arial" w:hAnsi="Arial" w:cs="Arial"/>
            <w:szCs w:val="24"/>
            <w:lang w:val="en-US"/>
          </w:rPr>
          <w:delText>Calculated as the total of each stay's discharge date minus admission date, plus one day, normalized for the observational period, including stays that overlap into the current year.</w:delText>
        </w:r>
        <w:r w:rsidR="004D1037" w:rsidDel="00570E94">
          <w:rPr>
            <w:rFonts w:ascii="Arial" w:hAnsi="Arial" w:cs="Arial"/>
            <w:szCs w:val="24"/>
            <w:lang w:val="en-US"/>
          </w:rPr>
          <w:delText xml:space="preserve"> This normalization includes </w:delText>
        </w:r>
        <w:r w:rsidR="00DB524E" w:rsidDel="00570E94">
          <w:rPr>
            <w:rFonts w:ascii="Arial" w:hAnsi="Arial" w:cs="Arial"/>
            <w:szCs w:val="24"/>
            <w:lang w:val="en-US"/>
          </w:rPr>
          <w:delText xml:space="preserve">merging overlapping hospitalizations and </w:delText>
        </w:r>
        <w:r w:rsidR="004D1037" w:rsidDel="00570E94">
          <w:rPr>
            <w:rFonts w:ascii="Arial" w:hAnsi="Arial" w:cs="Arial"/>
            <w:szCs w:val="24"/>
            <w:lang w:val="en-US"/>
          </w:rPr>
          <w:delText>cutting hospitalization periods to their respective year.</w:delText>
        </w:r>
        <w:r w:rsidR="00505075" w:rsidDel="00570E94">
          <w:rPr>
            <w:rFonts w:ascii="Arial" w:hAnsi="Arial" w:cs="Arial"/>
            <w:szCs w:val="24"/>
            <w:lang w:val="en-US"/>
          </w:rPr>
          <w:delText xml:space="preserve"> E.g.,</w:delText>
        </w:r>
        <w:r w:rsidR="00830F21" w:rsidDel="00570E94">
          <w:rPr>
            <w:rFonts w:ascii="Arial" w:hAnsi="Arial" w:cs="Arial"/>
            <w:szCs w:val="24"/>
            <w:lang w:val="en-US"/>
          </w:rPr>
          <w:delText>i</w:delText>
        </w:r>
        <w:r w:rsidR="004D1037" w:rsidDel="00570E94">
          <w:rPr>
            <w:rFonts w:ascii="Arial" w:hAnsi="Arial" w:cs="Arial"/>
            <w:szCs w:val="24"/>
            <w:lang w:val="en-US"/>
          </w:rPr>
          <w:delText>n case a hospitalization duration overlaps into the next year it will be cut into two periods, one ending in the prior year, one starting in the succeeding year. This ensures that hospitalization periods per annum do not exceed 365/366 days</w:delText>
        </w:r>
        <w:r w:rsidR="00DC6ECD" w:rsidDel="00570E94">
          <w:rPr>
            <w:rFonts w:ascii="Arial" w:hAnsi="Arial" w:cs="Arial"/>
            <w:szCs w:val="24"/>
            <w:lang w:val="en-US"/>
          </w:rPr>
          <w:delText xml:space="preserve"> and are attributed to the year in which they occur.</w:delText>
        </w:r>
      </w:del>
    </w:p>
    <w:p w14:paraId="6C9128B0" w14:textId="7D17630B" w:rsidR="00312B3A" w:rsidDel="00570E94" w:rsidRDefault="00312B3A" w:rsidP="00312B3A">
      <w:pPr>
        <w:rPr>
          <w:del w:id="727" w:author="Tobias Heidler" w:date="2024-07-09T13:22:00Z" w16du:dateUtc="2024-07-09T11:22:00Z"/>
          <w:rFonts w:ascii="Arial" w:hAnsi="Arial" w:cs="Arial"/>
          <w:szCs w:val="24"/>
          <w:lang w:val="en-US"/>
        </w:rPr>
      </w:pPr>
      <w:del w:id="728" w:author="Tobias Heidler" w:date="2024-07-09T13:22:00Z" w16du:dateUtc="2024-07-09T11:22:00Z">
        <w:r w:rsidDel="00570E94">
          <w:rPr>
            <w:rFonts w:ascii="Arial" w:hAnsi="Arial" w:cs="Arial"/>
            <w:szCs w:val="24"/>
            <w:lang w:val="en-US"/>
          </w:rPr>
          <w:delText xml:space="preserve">HCRU and costs will be reported per year for all patients </w:delText>
        </w:r>
        <w:r w:rsidR="00EA31A3" w:rsidDel="00570E94">
          <w:rPr>
            <w:rFonts w:ascii="Arial" w:hAnsi="Arial" w:cs="Arial"/>
            <w:szCs w:val="24"/>
            <w:lang w:val="en-US"/>
          </w:rPr>
          <w:delText>that are insured for at least one day in the</w:delText>
        </w:r>
        <w:r w:rsidR="00BE1128" w:rsidDel="00570E94">
          <w:rPr>
            <w:rFonts w:ascii="Arial" w:hAnsi="Arial" w:cs="Arial"/>
            <w:szCs w:val="24"/>
            <w:lang w:val="en-US"/>
          </w:rPr>
          <w:delText xml:space="preserve"> respective</w:delText>
        </w:r>
        <w:r w:rsidR="00EA31A3" w:rsidDel="00570E94">
          <w:rPr>
            <w:rFonts w:ascii="Arial" w:hAnsi="Arial" w:cs="Arial"/>
            <w:szCs w:val="24"/>
            <w:lang w:val="en-US"/>
          </w:rPr>
          <w:delText xml:space="preserve"> year that is to be reported. </w:delText>
        </w:r>
        <w:r w:rsidDel="00570E94">
          <w:rPr>
            <w:rFonts w:ascii="Arial" w:hAnsi="Arial" w:cs="Arial"/>
            <w:szCs w:val="24"/>
            <w:lang w:val="en-US"/>
          </w:rPr>
          <w:delText>Two approaches will be used to describe costs and HCRU of patients:</w:delText>
        </w:r>
      </w:del>
    </w:p>
    <w:p w14:paraId="17D2D33D" w14:textId="23C46238" w:rsidR="00312B3A" w:rsidDel="00570E94" w:rsidRDefault="00312B3A" w:rsidP="00312B3A">
      <w:pPr>
        <w:pStyle w:val="Listenabsatz"/>
        <w:numPr>
          <w:ilvl w:val="0"/>
          <w:numId w:val="67"/>
        </w:numPr>
        <w:rPr>
          <w:del w:id="729" w:author="Tobias Heidler" w:date="2024-07-09T13:22:00Z" w16du:dateUtc="2024-07-09T11:22:00Z"/>
          <w:rFonts w:ascii="Arial" w:hAnsi="Arial" w:cs="Arial"/>
          <w:szCs w:val="24"/>
          <w:lang w:val="en-US"/>
        </w:rPr>
      </w:pPr>
      <w:del w:id="730" w:author="Tobias Heidler" w:date="2024-07-09T13:22:00Z" w16du:dateUtc="2024-07-09T11:22:00Z">
        <w:r w:rsidRPr="005B6A80" w:rsidDel="00570E94">
          <w:rPr>
            <w:rFonts w:ascii="Arial" w:hAnsi="Arial" w:cs="Arial"/>
            <w:szCs w:val="24"/>
            <w:lang w:val="en-US"/>
          </w:rPr>
          <w:delText>Patients without any cost or resource use will receive zero costs, visits or durations when calculating the summary statistics</w:delText>
        </w:r>
        <w:r w:rsidR="00AB34C5" w:rsidDel="00570E94">
          <w:rPr>
            <w:rFonts w:ascii="Arial" w:hAnsi="Arial" w:cs="Arial"/>
            <w:szCs w:val="24"/>
            <w:lang w:val="en-US"/>
          </w:rPr>
          <w:delText>.</w:delText>
        </w:r>
      </w:del>
    </w:p>
    <w:p w14:paraId="64FC3444" w14:textId="51292A38" w:rsidR="00B61375" w:rsidRPr="00182862" w:rsidDel="00570E94" w:rsidRDefault="00312B3A" w:rsidP="00182862">
      <w:pPr>
        <w:pStyle w:val="Listenabsatz"/>
        <w:numPr>
          <w:ilvl w:val="0"/>
          <w:numId w:val="67"/>
        </w:numPr>
        <w:rPr>
          <w:del w:id="731" w:author="Tobias Heidler" w:date="2024-07-09T13:22:00Z" w16du:dateUtc="2024-07-09T11:22:00Z"/>
          <w:rFonts w:ascii="Arial" w:hAnsi="Arial" w:cs="Arial"/>
          <w:szCs w:val="24"/>
          <w:lang w:val="en-US"/>
        </w:rPr>
      </w:pPr>
      <w:del w:id="732" w:author="Tobias Heidler" w:date="2024-07-09T13:22:00Z" w16du:dateUtc="2024-07-09T11:22:00Z">
        <w:r w:rsidDel="00570E94">
          <w:rPr>
            <w:rFonts w:ascii="Arial" w:hAnsi="Arial" w:cs="Arial"/>
            <w:szCs w:val="24"/>
            <w:lang w:val="en-US"/>
          </w:rPr>
          <w:delText xml:space="preserve">Patients without any </w:delText>
        </w:r>
        <w:r w:rsidRPr="00333208" w:rsidDel="00570E94">
          <w:rPr>
            <w:rFonts w:ascii="Arial" w:hAnsi="Arial" w:cs="Arial"/>
            <w:szCs w:val="24"/>
            <w:lang w:val="en-US"/>
          </w:rPr>
          <w:delText>cost or resource use</w:delText>
        </w:r>
        <w:r w:rsidR="001A3ACF" w:rsidDel="00570E94">
          <w:rPr>
            <w:rFonts w:ascii="Arial" w:hAnsi="Arial" w:cs="Arial"/>
            <w:szCs w:val="24"/>
            <w:lang w:val="en-US"/>
          </w:rPr>
          <w:delText xml:space="preserve"> (</w:delText>
        </w:r>
        <w:r w:rsidR="00ED76E5" w:rsidDel="00570E94">
          <w:rPr>
            <w:rFonts w:ascii="Arial" w:hAnsi="Arial" w:cs="Arial"/>
            <w:szCs w:val="24"/>
            <w:lang w:val="en-US"/>
          </w:rPr>
          <w:delText>as defined in</w:delText>
        </w:r>
        <w:r w:rsidR="001A3ACF" w:rsidDel="00570E94">
          <w:rPr>
            <w:rFonts w:ascii="Arial" w:hAnsi="Arial" w:cs="Arial"/>
            <w:szCs w:val="24"/>
            <w:lang w:val="en-US"/>
          </w:rPr>
          <w:delText xml:space="preserve"> HCRU</w:delText>
        </w:r>
        <w:r w:rsidR="00C90751" w:rsidDel="00570E94">
          <w:rPr>
            <w:rFonts w:ascii="Arial" w:hAnsi="Arial" w:cs="Arial"/>
            <w:szCs w:val="24"/>
            <w:lang w:val="en-US"/>
          </w:rPr>
          <w:delText>;</w:delText>
        </w:r>
        <w:r w:rsidR="00B516B7" w:rsidDel="00570E94">
          <w:rPr>
            <w:rFonts w:ascii="Arial" w:hAnsi="Arial" w:cs="Arial"/>
            <w:szCs w:val="24"/>
            <w:lang w:val="en-US"/>
          </w:rPr>
          <w:delText xml:space="preserve"> outpatient visits, inpatient visits and duration of inpatient visits</w:delText>
        </w:r>
        <w:r w:rsidR="001A3ACF" w:rsidDel="00570E94">
          <w:rPr>
            <w:rFonts w:ascii="Arial" w:hAnsi="Arial" w:cs="Arial"/>
            <w:szCs w:val="24"/>
            <w:lang w:val="en-US"/>
          </w:rPr>
          <w:delText>)</w:delText>
        </w:r>
        <w:r w:rsidRPr="00333208" w:rsidDel="00570E94">
          <w:rPr>
            <w:rFonts w:ascii="Arial" w:hAnsi="Arial" w:cs="Arial"/>
            <w:szCs w:val="24"/>
            <w:lang w:val="en-US"/>
          </w:rPr>
          <w:delText xml:space="preserve"> </w:delText>
        </w:r>
        <w:r w:rsidDel="00570E94">
          <w:rPr>
            <w:rFonts w:ascii="Arial" w:hAnsi="Arial" w:cs="Arial"/>
            <w:szCs w:val="24"/>
            <w:lang w:val="en-US"/>
          </w:rPr>
          <w:delText xml:space="preserve">will be excluded </w:delText>
        </w:r>
        <w:r w:rsidRPr="00333208" w:rsidDel="00570E94">
          <w:rPr>
            <w:rFonts w:ascii="Arial" w:hAnsi="Arial" w:cs="Arial"/>
            <w:szCs w:val="24"/>
            <w:lang w:val="en-US"/>
          </w:rPr>
          <w:delText>when calculating the summary statistics</w:delText>
        </w:r>
        <w:r w:rsidDel="00570E94">
          <w:rPr>
            <w:rFonts w:ascii="Arial" w:hAnsi="Arial" w:cs="Arial"/>
            <w:szCs w:val="24"/>
            <w:lang w:val="en-US"/>
          </w:rPr>
          <w:delText>, excluding all patients that do not trigger any HCRU/cost</w:delText>
        </w:r>
        <w:r w:rsidR="001D2142" w:rsidDel="00570E94">
          <w:rPr>
            <w:rFonts w:ascii="Arial" w:hAnsi="Arial" w:cs="Arial"/>
            <w:szCs w:val="24"/>
            <w:lang w:val="en-US"/>
          </w:rPr>
          <w:delText xml:space="preserve"> in the summary statistics</w:delText>
        </w:r>
        <w:r w:rsidR="00544889" w:rsidDel="00570E94">
          <w:rPr>
            <w:rFonts w:ascii="Arial" w:hAnsi="Arial" w:cs="Arial"/>
            <w:szCs w:val="24"/>
            <w:lang w:val="en-US"/>
          </w:rPr>
          <w:delText xml:space="preserve"> in the particular category</w:delText>
        </w:r>
        <w:r w:rsidR="00AB34C5" w:rsidDel="00570E94">
          <w:rPr>
            <w:rFonts w:ascii="Arial" w:hAnsi="Arial" w:cs="Arial"/>
            <w:szCs w:val="24"/>
            <w:lang w:val="en-US"/>
          </w:rPr>
          <w:delText>.</w:delText>
        </w:r>
      </w:del>
    </w:p>
    <w:p w14:paraId="19D668EC" w14:textId="7F516236" w:rsidR="006E6919" w:rsidDel="00570E94" w:rsidRDefault="00937036" w:rsidP="00182862">
      <w:pPr>
        <w:rPr>
          <w:del w:id="733" w:author="Tobias Heidler" w:date="2024-07-09T13:22:00Z" w16du:dateUtc="2024-07-09T11:22:00Z"/>
          <w:b/>
          <w:lang w:val="en-US"/>
        </w:rPr>
      </w:pPr>
      <w:del w:id="734" w:author="Tobias Heidler" w:date="2024-07-09T13:22:00Z" w16du:dateUtc="2024-07-09T11:22:00Z">
        <w:r w:rsidDel="00570E94">
          <w:rPr>
            <w:rFonts w:ascii="Arial" w:hAnsi="Arial" w:cs="Arial"/>
            <w:szCs w:val="24"/>
            <w:lang w:val="en-US"/>
          </w:rPr>
          <w:delText xml:space="preserve">It is entirely possible that patients in the original and/or synthetic data set </w:delText>
        </w:r>
        <w:r w:rsidR="00491BB7" w:rsidDel="00570E94">
          <w:rPr>
            <w:rFonts w:ascii="Arial" w:hAnsi="Arial" w:cs="Arial"/>
            <w:szCs w:val="24"/>
            <w:lang w:val="en-US"/>
          </w:rPr>
          <w:delText xml:space="preserve">occur that have no </w:delText>
        </w:r>
        <w:r w:rsidR="00093D0E" w:rsidDel="00570E94">
          <w:rPr>
            <w:rFonts w:ascii="Arial" w:hAnsi="Arial" w:cs="Arial"/>
            <w:szCs w:val="24"/>
            <w:lang w:val="en-US"/>
          </w:rPr>
          <w:delText>c</w:delText>
        </w:r>
        <w:r w:rsidR="005331CB" w:rsidDel="00570E94">
          <w:rPr>
            <w:rFonts w:ascii="Arial" w:hAnsi="Arial" w:cs="Arial"/>
            <w:szCs w:val="24"/>
            <w:lang w:val="en-US"/>
          </w:rPr>
          <w:delText>laims</w:delText>
        </w:r>
        <w:r w:rsidR="00491BB7" w:rsidDel="00570E94">
          <w:rPr>
            <w:rFonts w:ascii="Arial" w:hAnsi="Arial" w:cs="Arial"/>
            <w:szCs w:val="24"/>
            <w:lang w:val="en-US"/>
          </w:rPr>
          <w:delText xml:space="preserve"> in an observational period.</w:delText>
        </w:r>
        <w:r w:rsidR="00055937" w:rsidDel="00570E94">
          <w:rPr>
            <w:rFonts w:ascii="Arial" w:hAnsi="Arial" w:cs="Arial"/>
            <w:szCs w:val="24"/>
            <w:lang w:val="en-US"/>
          </w:rPr>
          <w:delText xml:space="preserve"> Thus, this approach can be used to determine if the associated costs </w:delText>
        </w:r>
        <w:r w:rsidR="00A36BDE" w:rsidDel="00570E94">
          <w:rPr>
            <w:rFonts w:ascii="Arial" w:hAnsi="Arial" w:cs="Arial"/>
            <w:szCs w:val="24"/>
            <w:lang w:val="en-US"/>
          </w:rPr>
          <w:delText>and HCRU was generated correctly over the complete sample</w:delText>
        </w:r>
        <w:r w:rsidR="005B50AE" w:rsidDel="00570E94">
          <w:rPr>
            <w:rFonts w:ascii="Arial" w:hAnsi="Arial" w:cs="Arial"/>
            <w:szCs w:val="24"/>
            <w:lang w:val="en-US"/>
          </w:rPr>
          <w:delText xml:space="preserve"> (1)</w:delText>
        </w:r>
        <w:r w:rsidR="00A36BDE" w:rsidDel="00570E94">
          <w:rPr>
            <w:rFonts w:ascii="Arial" w:hAnsi="Arial" w:cs="Arial"/>
            <w:szCs w:val="24"/>
            <w:lang w:val="en-US"/>
          </w:rPr>
          <w:delText xml:space="preserve"> and/or HCRU/costs were correctly attributed </w:delText>
        </w:r>
        <w:r w:rsidR="005C727E" w:rsidDel="00570E94">
          <w:rPr>
            <w:rFonts w:ascii="Arial" w:hAnsi="Arial" w:cs="Arial"/>
            <w:szCs w:val="24"/>
            <w:lang w:val="en-US"/>
          </w:rPr>
          <w:delText>if any</w:delText>
        </w:r>
        <w:r w:rsidR="00EF1208" w:rsidDel="00570E94">
          <w:rPr>
            <w:rFonts w:ascii="Arial" w:hAnsi="Arial" w:cs="Arial"/>
            <w:szCs w:val="24"/>
            <w:lang w:val="en-US"/>
          </w:rPr>
          <w:delText xml:space="preserve"> respective</w:delText>
        </w:r>
        <w:r w:rsidR="005C727E" w:rsidDel="00570E94">
          <w:rPr>
            <w:rFonts w:ascii="Arial" w:hAnsi="Arial" w:cs="Arial"/>
            <w:szCs w:val="24"/>
            <w:lang w:val="en-US"/>
          </w:rPr>
          <w:delText xml:space="preserve"> claim occurred in the respective period</w:delText>
        </w:r>
        <w:r w:rsidR="00E67EBF" w:rsidDel="00570E94">
          <w:rPr>
            <w:rFonts w:ascii="Arial" w:hAnsi="Arial" w:cs="Arial"/>
            <w:szCs w:val="24"/>
            <w:lang w:val="en-US"/>
          </w:rPr>
          <w:delText xml:space="preserve"> for the patient</w:delText>
        </w:r>
        <w:r w:rsidR="005B50AE" w:rsidDel="00570E94">
          <w:rPr>
            <w:rFonts w:ascii="Arial" w:hAnsi="Arial" w:cs="Arial"/>
            <w:szCs w:val="24"/>
            <w:lang w:val="en-US"/>
          </w:rPr>
          <w:delText xml:space="preserve"> (2)</w:delText>
        </w:r>
        <w:r w:rsidR="005C727E" w:rsidDel="00570E94">
          <w:rPr>
            <w:rFonts w:ascii="Arial" w:hAnsi="Arial" w:cs="Arial"/>
            <w:szCs w:val="24"/>
            <w:lang w:val="en-US"/>
          </w:rPr>
          <w:delText>.</w:delText>
        </w:r>
      </w:del>
    </w:p>
    <w:p w14:paraId="77EDFDA4" w14:textId="7E2045ED" w:rsidR="00312B3A" w:rsidRPr="00910449" w:rsidDel="00570E94" w:rsidRDefault="00312B3A" w:rsidP="00312B3A">
      <w:pPr>
        <w:rPr>
          <w:del w:id="735" w:author="Tobias Heidler" w:date="2024-07-09T13:22:00Z" w16du:dateUtc="2024-07-09T11:22:00Z"/>
          <w:rFonts w:ascii="Arial" w:hAnsi="Arial" w:cs="Arial"/>
          <w:szCs w:val="24"/>
          <w:lang w:val="en-US"/>
        </w:rPr>
      </w:pPr>
      <w:del w:id="736" w:author="Tobias Heidler" w:date="2024-07-09T13:22:00Z" w16du:dateUtc="2024-07-09T11:22:00Z">
        <w:r w:rsidRPr="005B6A80" w:rsidDel="00570E94">
          <w:rPr>
            <w:rFonts w:ascii="Arial" w:hAnsi="Arial" w:cs="Arial"/>
            <w:b/>
            <w:szCs w:val="24"/>
            <w:lang w:val="en-US"/>
          </w:rPr>
          <w:delText>Incident</w:delText>
        </w:r>
        <w:r w:rsidDel="00570E94">
          <w:rPr>
            <w:rFonts w:ascii="Arial" w:hAnsi="Arial" w:cs="Arial"/>
            <w:szCs w:val="24"/>
            <w:lang w:val="en-US"/>
          </w:rPr>
          <w:delText xml:space="preserve"> patients </w:delText>
        </w:r>
        <w:r w:rsidR="00235883" w:rsidRPr="00235883" w:rsidDel="00570E94">
          <w:rPr>
            <w:rFonts w:ascii="Arial" w:hAnsi="Arial" w:cs="Arial"/>
            <w:szCs w:val="24"/>
            <w:lang w:val="en-US"/>
          </w:rPr>
          <w:delText>will be described annually, starting from their index day. This description will be repeated each year for 365 days, continuing until the end of the observation period, following their initial SLE diagnosis</w:delText>
        </w:r>
        <w:r w:rsidDel="00570E94">
          <w:rPr>
            <w:rFonts w:ascii="Arial" w:hAnsi="Arial" w:cs="Arial"/>
            <w:szCs w:val="24"/>
            <w:lang w:val="en-US"/>
          </w:rPr>
          <w:delText xml:space="preserve">. </w:delText>
        </w:r>
        <w:r w:rsidRPr="005B6A80" w:rsidDel="00570E94">
          <w:rPr>
            <w:rFonts w:ascii="Arial" w:hAnsi="Arial" w:cs="Arial"/>
            <w:b/>
            <w:szCs w:val="24"/>
            <w:lang w:val="en-US"/>
          </w:rPr>
          <w:delText>Prevalent</w:delText>
        </w:r>
        <w:r w:rsidDel="00570E94">
          <w:rPr>
            <w:rFonts w:ascii="Arial" w:hAnsi="Arial" w:cs="Arial"/>
            <w:szCs w:val="24"/>
            <w:lang w:val="en-US"/>
          </w:rPr>
          <w:delText xml:space="preserve"> patient will be described for the each year of observation (2015 to 2021). The year in which the index date occurred is included completely.</w:delText>
        </w:r>
      </w:del>
    </w:p>
    <w:p w14:paraId="00287BBC" w14:textId="35A53C76" w:rsidR="00312B3A" w:rsidDel="00570E94" w:rsidRDefault="00312B3A" w:rsidP="00312B3A">
      <w:pPr>
        <w:rPr>
          <w:del w:id="737" w:author="Tobias Heidler" w:date="2024-07-09T13:22:00Z" w16du:dateUtc="2024-07-09T11:22:00Z"/>
          <w:rFonts w:ascii="Arial" w:hAnsi="Arial" w:cs="Arial"/>
          <w:szCs w:val="24"/>
          <w:lang w:val="en-US"/>
        </w:rPr>
      </w:pPr>
      <w:del w:id="738" w:author="Tobias Heidler" w:date="2024-07-09T13:22:00Z" w16du:dateUtc="2024-07-09T11:22:00Z">
        <w:r w:rsidRPr="00910449" w:rsidDel="00570E94">
          <w:rPr>
            <w:rFonts w:ascii="Arial" w:hAnsi="Arial" w:cs="Arial"/>
            <w:szCs w:val="24"/>
            <w:lang w:val="en-US"/>
          </w:rPr>
          <w:delText>Descriptive statistics (Mean, SD, Median, IQR) of costs and HCRU per category will be provided per year using the complete study population as well as the</w:delText>
        </w:r>
        <w:r w:rsidDel="00570E94">
          <w:rPr>
            <w:rFonts w:ascii="Arial" w:hAnsi="Arial" w:cs="Arial"/>
            <w:szCs w:val="24"/>
            <w:lang w:val="en-US"/>
          </w:rPr>
          <w:delText xml:space="preserve"> overall</w:delText>
        </w:r>
        <w:r w:rsidRPr="00910449" w:rsidDel="00570E94">
          <w:rPr>
            <w:rFonts w:ascii="Arial" w:hAnsi="Arial" w:cs="Arial"/>
            <w:szCs w:val="24"/>
            <w:lang w:val="en-US"/>
          </w:rPr>
          <w:delText xml:space="preserve"> number and percentage of patients (N, N%) with at least one prescription, outpatient visit and/or inpatient visit. The relative number of patients is to be reported in respect to the </w:delText>
        </w:r>
        <w:r w:rsidDel="00570E94">
          <w:rPr>
            <w:rFonts w:ascii="Arial" w:hAnsi="Arial" w:cs="Arial"/>
            <w:szCs w:val="24"/>
            <w:lang w:val="en-US"/>
          </w:rPr>
          <w:delText xml:space="preserve">number of patients reported (N) in each year. </w:delText>
        </w:r>
        <w:bookmarkStart w:id="739" w:name="_Hlk151988649"/>
        <w:r w:rsidDel="00570E94">
          <w:rPr>
            <w:rFonts w:ascii="Arial" w:hAnsi="Arial" w:cs="Arial"/>
            <w:szCs w:val="24"/>
            <w:lang w:val="en-US"/>
          </w:rPr>
          <w:delText xml:space="preserve">The observational time in years (Mean, SD, Median, IQR) </w:delText>
        </w:r>
        <w:bookmarkEnd w:id="739"/>
        <w:r w:rsidDel="00570E94">
          <w:rPr>
            <w:rFonts w:ascii="Arial" w:hAnsi="Arial" w:cs="Arial"/>
            <w:szCs w:val="24"/>
            <w:lang w:val="en-US"/>
          </w:rPr>
          <w:delText>will be reported as well.</w:delText>
        </w:r>
      </w:del>
    </w:p>
    <w:p w14:paraId="2C1F9837" w14:textId="596CA3FB" w:rsidR="00312B3A" w:rsidDel="00570E94" w:rsidRDefault="00312B3A" w:rsidP="00312B3A">
      <w:pPr>
        <w:rPr>
          <w:del w:id="740" w:author="Tobias Heidler" w:date="2024-07-09T13:22:00Z" w16du:dateUtc="2024-07-09T11:22:00Z"/>
          <w:rFonts w:ascii="Arial" w:hAnsi="Arial" w:cs="Arial"/>
        </w:rPr>
      </w:pPr>
      <w:del w:id="741" w:author="Tobias Heidler" w:date="2024-07-09T13:22:00Z" w16du:dateUtc="2024-07-09T11:22:00Z">
        <w:r w:rsidRPr="00586953" w:rsidDel="00570E94">
          <w:rPr>
            <w:rFonts w:ascii="Arial" w:hAnsi="Arial" w:cs="Arial"/>
          </w:rPr>
          <w:delText>For comparison between synthetic and real datasets, the Standardized Mean Difference (SMD) with 95% confidence intervals will be reported, alongside suitable statistical tests: t-tests or Mann-Whitney U for continuous variables, and Chi-square or Fisher’s Exact tests for dichotomous and categorical variables.</w:delText>
        </w:r>
      </w:del>
    </w:p>
    <w:p w14:paraId="531F434F" w14:textId="727761A9" w:rsidR="00312B3A" w:rsidRPr="00910449" w:rsidDel="00570E94" w:rsidRDefault="00312B3A" w:rsidP="00312B3A">
      <w:pPr>
        <w:rPr>
          <w:del w:id="742" w:author="Tobias Heidler" w:date="2024-07-09T13:22:00Z" w16du:dateUtc="2024-07-09T11:22:00Z"/>
        </w:rPr>
      </w:pPr>
      <w:del w:id="743" w:author="Tobias Heidler" w:date="2024-07-09T13:22:00Z" w16du:dateUtc="2024-07-09T11:22:00Z">
        <w:r w:rsidRPr="00910449" w:rsidDel="00570E94">
          <w:rPr>
            <w:rFonts w:ascii="Arial" w:hAnsi="Arial" w:cs="Arial"/>
            <w:b/>
            <w:bCs/>
          </w:rPr>
          <w:delText xml:space="preserve">Objective </w:delText>
        </w:r>
        <w:r w:rsidR="00240603" w:rsidRPr="00910449" w:rsidDel="00570E94">
          <w:rPr>
            <w:rFonts w:ascii="Arial" w:hAnsi="Arial" w:cs="Arial"/>
            <w:b/>
          </w:rPr>
          <w:delText>5.1.</w:delText>
        </w:r>
        <w:r w:rsidR="00240603" w:rsidDel="00570E94">
          <w:rPr>
            <w:rFonts w:ascii="Arial" w:hAnsi="Arial" w:cs="Arial"/>
            <w:b/>
          </w:rPr>
          <w:delText>2</w:delText>
        </w:r>
        <w:r w:rsidR="00240603" w:rsidRPr="00910449" w:rsidDel="00570E94">
          <w:rPr>
            <w:rFonts w:ascii="Arial" w:hAnsi="Arial" w:cs="Arial"/>
            <w:b/>
          </w:rPr>
          <w:delText>.</w:delText>
        </w:r>
        <w:r w:rsidR="00240603" w:rsidDel="00570E94">
          <w:rPr>
            <w:rFonts w:ascii="Arial" w:hAnsi="Arial" w:cs="Arial"/>
            <w:b/>
          </w:rPr>
          <w:delText>1.</w:delText>
        </w:r>
        <w:r w:rsidR="00C67E16" w:rsidDel="00570E94">
          <w:rPr>
            <w:rFonts w:ascii="Arial" w:hAnsi="Arial" w:cs="Arial"/>
            <w:b/>
          </w:rPr>
          <w:delText>4</w:delText>
        </w:r>
        <w:r w:rsidR="00240603" w:rsidRPr="00144A3E" w:rsidDel="00570E94">
          <w:rPr>
            <w:rFonts w:ascii="Arial" w:hAnsi="Arial"/>
          </w:rPr>
          <w:delText xml:space="preserve"> </w:delText>
        </w:r>
        <w:r w:rsidRPr="00910449" w:rsidDel="00570E94">
          <w:rPr>
            <w:rFonts w:ascii="Arial" w:hAnsi="Arial" w:cs="Arial"/>
            <w:b/>
            <w:bCs/>
          </w:rPr>
          <w:delText xml:space="preserve">– </w:delText>
        </w:r>
        <w:r w:rsidRPr="00910449" w:rsidDel="00570E94">
          <w:rPr>
            <w:rFonts w:ascii="Arial" w:hAnsi="Arial" w:cs="Arial"/>
          </w:rPr>
          <w:delText xml:space="preserve">Characterize the </w:delText>
        </w:r>
        <w:r w:rsidDel="00570E94">
          <w:rPr>
            <w:rFonts w:ascii="Arial" w:hAnsi="Arial" w:cs="Arial"/>
          </w:rPr>
          <w:delText xml:space="preserve">treatment </w:delText>
        </w:r>
        <w:r w:rsidRPr="00910449" w:rsidDel="00570E94">
          <w:rPr>
            <w:rFonts w:ascii="Arial" w:hAnsi="Arial" w:cs="Arial"/>
          </w:rPr>
          <w:delText xml:space="preserve">of </w:delText>
        </w:r>
        <w:r w:rsidDel="00570E94">
          <w:rPr>
            <w:rFonts w:ascii="Arial" w:hAnsi="Arial" w:cs="Arial"/>
            <w:lang w:val="en-US"/>
          </w:rPr>
          <w:delText>newly diagnosed</w:delText>
        </w:r>
        <w:r w:rsidRPr="0655669C" w:rsidDel="00570E94">
          <w:rPr>
            <w:rFonts w:ascii="Arial" w:hAnsi="Arial" w:cs="Arial"/>
            <w:lang w:val="en-US"/>
          </w:rPr>
          <w:delText xml:space="preserve"> </w:delText>
        </w:r>
        <w:r w:rsidRPr="0655669C" w:rsidDel="00570E94">
          <w:rPr>
            <w:rFonts w:ascii="Arial" w:hAnsi="Arial" w:cs="Arial"/>
          </w:rPr>
          <w:delText>SLE</w:delText>
        </w:r>
        <w:r w:rsidRPr="0655669C" w:rsidDel="00570E94">
          <w:rPr>
            <w:rFonts w:ascii="Arial" w:hAnsi="Arial" w:cs="Arial"/>
            <w:lang w:val="en-US"/>
          </w:rPr>
          <w:delText xml:space="preserve"> patients  </w:delText>
        </w:r>
      </w:del>
    </w:p>
    <w:p w14:paraId="49998479" w14:textId="5EA0DDF8" w:rsidR="00082C7B" w:rsidDel="00570E94" w:rsidRDefault="00082C7B" w:rsidP="00082C7B">
      <w:pPr>
        <w:rPr>
          <w:del w:id="744" w:author="Tobias Heidler" w:date="2024-07-09T13:22:00Z" w16du:dateUtc="2024-07-09T11:22:00Z"/>
          <w:rFonts w:ascii="Arial" w:hAnsi="Arial" w:cs="Arial"/>
        </w:rPr>
      </w:pPr>
      <w:del w:id="745" w:author="Tobias Heidler" w:date="2024-07-09T13:22:00Z" w16du:dateUtc="2024-07-09T11:22:00Z">
        <w:r w:rsidDel="00570E94">
          <w:rPr>
            <w:rFonts w:ascii="Arial" w:hAnsi="Arial" w:cs="Arial"/>
          </w:rPr>
          <w:delText>The</w:delText>
        </w:r>
        <w:r w:rsidR="00FD253F" w:rsidDel="00570E94">
          <w:rPr>
            <w:rFonts w:ascii="Arial" w:hAnsi="Arial" w:cs="Arial"/>
          </w:rPr>
          <w:delText xml:space="preserve"> goal of this objective is the</w:delText>
        </w:r>
        <w:r w:rsidDel="00570E94">
          <w:rPr>
            <w:rFonts w:ascii="Arial" w:hAnsi="Arial" w:cs="Arial"/>
          </w:rPr>
          <w:delText xml:space="preserve"> characterization of </w:delText>
        </w:r>
        <w:r w:rsidRPr="00E670F9" w:rsidDel="00570E94">
          <w:rPr>
            <w:rFonts w:ascii="Arial" w:hAnsi="Arial" w:cs="Arial"/>
          </w:rPr>
          <w:delText xml:space="preserve">treatment patterns of newly diagnosed </w:delText>
        </w:r>
        <w:r w:rsidR="00BF2A04" w:rsidDel="00570E94">
          <w:rPr>
            <w:rFonts w:ascii="Arial" w:hAnsi="Arial" w:cs="Arial"/>
          </w:rPr>
          <w:delText xml:space="preserve">SLE </w:delText>
        </w:r>
        <w:r w:rsidRPr="00E670F9" w:rsidDel="00570E94">
          <w:rPr>
            <w:rFonts w:ascii="Arial" w:hAnsi="Arial" w:cs="Arial"/>
          </w:rPr>
          <w:delText>patients in terms of the sequence</w:delText>
        </w:r>
        <w:r w:rsidR="00B43417" w:rsidDel="00570E94">
          <w:rPr>
            <w:rFonts w:ascii="Arial" w:hAnsi="Arial" w:cs="Arial"/>
          </w:rPr>
          <w:delText xml:space="preserve">, </w:delText>
        </w:r>
        <w:r w:rsidRPr="00E670F9" w:rsidDel="00570E94">
          <w:rPr>
            <w:rFonts w:ascii="Arial" w:hAnsi="Arial" w:cs="Arial"/>
          </w:rPr>
          <w:delText>duration</w:delText>
        </w:r>
        <w:r w:rsidR="00B43417" w:rsidDel="00570E94">
          <w:rPr>
            <w:rFonts w:ascii="Arial" w:hAnsi="Arial" w:cs="Arial"/>
          </w:rPr>
          <w:delText>, prescriber and dosage</w:delText>
        </w:r>
        <w:r w:rsidRPr="00E670F9" w:rsidDel="00570E94">
          <w:rPr>
            <w:rFonts w:ascii="Arial" w:hAnsi="Arial" w:cs="Arial"/>
          </w:rPr>
          <w:delText xml:space="preserve"> of SLE-specific medications</w:delText>
        </w:r>
        <w:r w:rsidR="00FD253F" w:rsidDel="00570E94">
          <w:rPr>
            <w:rFonts w:ascii="Arial" w:hAnsi="Arial" w:cs="Arial"/>
          </w:rPr>
          <w:delText xml:space="preserve"> as described in </w:delText>
        </w:r>
        <w:r w:rsidR="00FD253F" w:rsidRPr="00305F3A" w:rsidDel="00570E94">
          <w:rPr>
            <w:rFonts w:ascii="Arial" w:hAnsi="Arial" w:cs="Arial"/>
            <w:b/>
          </w:rPr>
          <w:fldChar w:fldCharType="begin"/>
        </w:r>
        <w:r w:rsidR="00FD253F" w:rsidRPr="00305F3A" w:rsidDel="00570E94">
          <w:rPr>
            <w:rFonts w:ascii="Arial" w:hAnsi="Arial" w:cs="Arial"/>
            <w:b/>
          </w:rPr>
          <w:delInstrText xml:space="preserve"> REF _Ref144104022 \h  \* MERGEFORMAT </w:delInstrText>
        </w:r>
        <w:r w:rsidR="00FD253F" w:rsidRPr="00305F3A" w:rsidDel="00570E94">
          <w:rPr>
            <w:rFonts w:ascii="Arial" w:hAnsi="Arial" w:cs="Arial"/>
            <w:b/>
          </w:rPr>
        </w:r>
        <w:r w:rsidR="00FD253F" w:rsidRPr="00305F3A" w:rsidDel="00570E94">
          <w:rPr>
            <w:rFonts w:ascii="Arial" w:hAnsi="Arial" w:cs="Arial"/>
            <w:b/>
          </w:rPr>
          <w:fldChar w:fldCharType="separate"/>
        </w:r>
        <w:r w:rsidR="00FD253F" w:rsidRPr="00305F3A" w:rsidDel="00570E94">
          <w:rPr>
            <w:rFonts w:ascii="Arial" w:hAnsi="Arial" w:cs="Arial"/>
            <w:b/>
          </w:rPr>
          <w:delText xml:space="preserve">Table </w:delText>
        </w:r>
        <w:r w:rsidR="00FD253F" w:rsidRPr="00305F3A" w:rsidDel="00570E94">
          <w:rPr>
            <w:rFonts w:ascii="Arial" w:hAnsi="Arial" w:cs="Arial"/>
            <w:b/>
            <w:noProof/>
          </w:rPr>
          <w:delText>2</w:delText>
        </w:r>
        <w:r w:rsidR="00FD253F" w:rsidRPr="00305F3A" w:rsidDel="00570E94">
          <w:rPr>
            <w:rFonts w:ascii="Arial" w:hAnsi="Arial" w:cs="Arial"/>
            <w:b/>
          </w:rPr>
          <w:delText>: SLE-specific medication</w:delText>
        </w:r>
        <w:r w:rsidR="00FD253F" w:rsidRPr="00305F3A" w:rsidDel="00570E94">
          <w:rPr>
            <w:rFonts w:ascii="Arial" w:hAnsi="Arial" w:cs="Arial"/>
            <w:b/>
          </w:rPr>
          <w:fldChar w:fldCharType="end"/>
        </w:r>
        <w:r w:rsidR="00FD253F" w:rsidDel="00570E94">
          <w:rPr>
            <w:rFonts w:ascii="Arial" w:hAnsi="Arial" w:cs="Arial"/>
          </w:rPr>
          <w:delText xml:space="preserve">. </w:delText>
        </w:r>
        <w:r w:rsidRPr="00E670F9" w:rsidDel="00570E94">
          <w:rPr>
            <w:rFonts w:ascii="Arial" w:hAnsi="Arial" w:cs="Arial"/>
          </w:rPr>
          <w:delText>This characterization is crucial for understanding the real-world treatment pathways and for assessing the quality of synthetic data generation methods in mirroring these complex</w:delText>
        </w:r>
        <w:r w:rsidR="00FD253F" w:rsidDel="00570E94">
          <w:rPr>
            <w:rFonts w:ascii="Arial" w:hAnsi="Arial" w:cs="Arial"/>
          </w:rPr>
          <w:delText xml:space="preserve"> logitudinal</w:delText>
        </w:r>
        <w:r w:rsidRPr="00E670F9" w:rsidDel="00570E94">
          <w:rPr>
            <w:rFonts w:ascii="Arial" w:hAnsi="Arial" w:cs="Arial"/>
          </w:rPr>
          <w:delText xml:space="preserve"> patterns.</w:delText>
        </w:r>
      </w:del>
    </w:p>
    <w:p w14:paraId="41E2ADF8" w14:textId="6C1C532E" w:rsidR="00082C7B" w:rsidDel="00570E94" w:rsidRDefault="00FD253F" w:rsidP="00312B3A">
      <w:pPr>
        <w:rPr>
          <w:del w:id="746" w:author="Tobias Heidler" w:date="2024-07-09T13:22:00Z" w16du:dateUtc="2024-07-09T11:22:00Z"/>
          <w:rFonts w:ascii="Arial" w:hAnsi="Arial" w:cs="Arial"/>
        </w:rPr>
      </w:pPr>
      <w:del w:id="747" w:author="Tobias Heidler" w:date="2024-07-09T13:22:00Z" w16du:dateUtc="2024-07-09T11:22:00Z">
        <w:r w:rsidDel="00570E94">
          <w:rPr>
            <w:rFonts w:ascii="Arial" w:hAnsi="Arial" w:cs="Arial"/>
          </w:rPr>
          <w:delText xml:space="preserve">This assessment is performed in a </w:delText>
        </w:r>
        <w:r w:rsidR="00976B63" w:rsidDel="00570E94">
          <w:rPr>
            <w:rFonts w:ascii="Arial" w:hAnsi="Arial" w:cs="Arial"/>
          </w:rPr>
          <w:delText xml:space="preserve">simple way, by </w:delText>
        </w:r>
        <w:r w:rsidR="003E35F2" w:rsidDel="00570E94">
          <w:rPr>
            <w:rFonts w:ascii="Arial" w:hAnsi="Arial" w:cs="Arial"/>
          </w:rPr>
          <w:delText>determining</w:delText>
        </w:r>
        <w:r w:rsidR="00976B63" w:rsidDel="00570E94">
          <w:rPr>
            <w:rFonts w:ascii="Arial" w:hAnsi="Arial" w:cs="Arial"/>
          </w:rPr>
          <w:delText xml:space="preserve"> the first date the patient was prescribed any of the listed SLE-specific medications post-index until the end of observation.</w:delText>
        </w:r>
      </w:del>
    </w:p>
    <w:p w14:paraId="716600F1" w14:textId="1E60ABB3" w:rsidR="00312B3A" w:rsidDel="00570E94" w:rsidRDefault="00312B3A" w:rsidP="00312B3A">
      <w:pPr>
        <w:rPr>
          <w:del w:id="748" w:author="Tobias Heidler" w:date="2024-07-09T13:22:00Z" w16du:dateUtc="2024-07-09T11:22:00Z"/>
          <w:rFonts w:ascii="Arial" w:hAnsi="Arial" w:cs="Arial"/>
        </w:rPr>
      </w:pPr>
      <w:del w:id="749" w:author="Tobias Heidler" w:date="2024-07-09T13:22:00Z" w16du:dateUtc="2024-07-09T11:22:00Z">
        <w:r w:rsidDel="00570E94">
          <w:rPr>
            <w:rFonts w:ascii="Arial" w:hAnsi="Arial" w:cs="Arial"/>
          </w:rPr>
          <w:delText>Based on these reference dates the following analyses are planned:</w:delText>
        </w:r>
        <w:r w:rsidRPr="006003D6" w:rsidDel="00570E94">
          <w:rPr>
            <w:rFonts w:ascii="Arial" w:hAnsi="Arial" w:cs="Arial"/>
          </w:rPr>
          <w:delText xml:space="preserve"> </w:delText>
        </w:r>
      </w:del>
    </w:p>
    <w:p w14:paraId="70F69D8C" w14:textId="685FC4E4" w:rsidR="00FA24E9" w:rsidRPr="00910449" w:rsidDel="00570E94" w:rsidRDefault="00312B3A" w:rsidP="002F1582">
      <w:pPr>
        <w:rPr>
          <w:del w:id="750" w:author="Tobias Heidler" w:date="2024-07-09T13:22:00Z" w16du:dateUtc="2024-07-09T11:22:00Z"/>
          <w:rFonts w:ascii="Arial" w:hAnsi="Arial" w:cs="Arial"/>
        </w:rPr>
      </w:pPr>
      <w:del w:id="751" w:author="Tobias Heidler" w:date="2024-07-09T13:22:00Z" w16du:dateUtc="2024-07-09T11:22:00Z">
        <w:r w:rsidRPr="63491FF8" w:rsidDel="00570E94">
          <w:rPr>
            <w:rFonts w:ascii="Arial" w:hAnsi="Arial" w:cs="Arial"/>
          </w:rPr>
          <w:delText>The number and percentage</w:delText>
        </w:r>
        <w:r w:rsidDel="00570E94">
          <w:rPr>
            <w:rFonts w:ascii="Arial" w:hAnsi="Arial" w:cs="Arial"/>
          </w:rPr>
          <w:delText xml:space="preserve"> </w:delText>
        </w:r>
        <w:r w:rsidRPr="63491FF8" w:rsidDel="00570E94">
          <w:rPr>
            <w:rFonts w:ascii="Arial" w:hAnsi="Arial" w:cs="Arial"/>
          </w:rPr>
          <w:delText>(N, N%) of patients receiving</w:delText>
        </w:r>
        <w:r w:rsidDel="00570E94">
          <w:rPr>
            <w:rFonts w:ascii="Arial" w:hAnsi="Arial" w:cs="Arial"/>
          </w:rPr>
          <w:delText xml:space="preserve"> each agent is reported for each treatment line separately with</w:delText>
        </w:r>
        <w:r w:rsidRPr="63491FF8" w:rsidDel="00570E94">
          <w:rPr>
            <w:rFonts w:ascii="Arial" w:hAnsi="Arial" w:cs="Arial"/>
          </w:rPr>
          <w:delText xml:space="preserve"> respect to the overall cohort size</w:delText>
        </w:r>
        <w:r w:rsidR="00F93EAA" w:rsidDel="00570E94">
          <w:rPr>
            <w:rFonts w:ascii="Arial" w:hAnsi="Arial" w:cs="Arial"/>
          </w:rPr>
          <w:delText xml:space="preserve"> of </w:delText>
        </w:r>
        <w:r w:rsidR="00F93EAA" w:rsidRPr="00182862" w:rsidDel="00570E94">
          <w:rPr>
            <w:rFonts w:ascii="Arial" w:hAnsi="Arial" w:cs="Arial"/>
            <w:b/>
          </w:rPr>
          <w:delText>Incident</w:delText>
        </w:r>
        <w:r w:rsidR="00F93EAA" w:rsidDel="00570E94">
          <w:rPr>
            <w:rFonts w:ascii="Arial" w:hAnsi="Arial" w:cs="Arial"/>
          </w:rPr>
          <w:delText xml:space="preserve"> patients</w:delText>
        </w:r>
        <w:r w:rsidRPr="63491FF8" w:rsidDel="00570E94">
          <w:rPr>
            <w:rFonts w:ascii="Arial" w:hAnsi="Arial" w:cs="Arial"/>
          </w:rPr>
          <w:delText>.</w:delText>
        </w:r>
        <w:r w:rsidDel="00570E94">
          <w:rPr>
            <w:rFonts w:ascii="Arial" w:hAnsi="Arial" w:cs="Arial"/>
          </w:rPr>
          <w:delText xml:space="preserve"> This</w:delText>
        </w:r>
        <w:r w:rsidRPr="006003D6" w:rsidDel="00570E94">
          <w:rPr>
            <w:rFonts w:ascii="Arial" w:hAnsi="Arial" w:cs="Arial"/>
          </w:rPr>
          <w:delText xml:space="preserve"> analysis will focus solely on individual therapies, disregarding combination therapies. If there is a co-occurrence of two</w:delText>
        </w:r>
        <w:r w:rsidR="00541820" w:rsidDel="00570E94">
          <w:rPr>
            <w:rFonts w:ascii="Arial" w:hAnsi="Arial" w:cs="Arial"/>
          </w:rPr>
          <w:delText xml:space="preserve"> or more</w:delText>
        </w:r>
        <w:r w:rsidRPr="006003D6" w:rsidDel="00570E94">
          <w:rPr>
            <w:rFonts w:ascii="Arial" w:hAnsi="Arial" w:cs="Arial"/>
          </w:rPr>
          <w:delText xml:space="preserve"> </w:delText>
        </w:r>
        <w:r w:rsidR="00541820" w:rsidDel="00570E94">
          <w:rPr>
            <w:rFonts w:ascii="Arial" w:hAnsi="Arial" w:cs="Arial"/>
          </w:rPr>
          <w:delText>agents</w:delText>
        </w:r>
        <w:r w:rsidRPr="006003D6" w:rsidDel="00570E94">
          <w:rPr>
            <w:rFonts w:ascii="Arial" w:hAnsi="Arial" w:cs="Arial"/>
          </w:rPr>
          <w:delText xml:space="preserve"> on the same date</w:delText>
        </w:r>
        <w:r w:rsidR="00DC672A" w:rsidDel="00570E94">
          <w:rPr>
            <w:rFonts w:ascii="Arial" w:hAnsi="Arial" w:cs="Arial"/>
          </w:rPr>
          <w:delText xml:space="preserve"> for the patient</w:delText>
        </w:r>
        <w:r w:rsidR="00541820" w:rsidDel="00570E94">
          <w:rPr>
            <w:rFonts w:ascii="Arial" w:hAnsi="Arial" w:cs="Arial"/>
          </w:rPr>
          <w:delText xml:space="preserve"> only</w:delText>
        </w:r>
        <w:r w:rsidR="00B51E26" w:rsidDel="00570E94">
          <w:rPr>
            <w:rFonts w:ascii="Arial" w:hAnsi="Arial" w:cs="Arial"/>
          </w:rPr>
          <w:delText xml:space="preserve"> </w:delText>
        </w:r>
        <w:r w:rsidR="00541820" w:rsidDel="00570E94">
          <w:rPr>
            <w:rFonts w:ascii="Arial" w:hAnsi="Arial" w:cs="Arial"/>
          </w:rPr>
          <w:delText>one agent is to be reported.</w:delText>
        </w:r>
        <w:r w:rsidR="00B51E26" w:rsidDel="00570E94">
          <w:rPr>
            <w:rFonts w:ascii="Arial" w:hAnsi="Arial" w:cs="Arial"/>
          </w:rPr>
          <w:delText xml:space="preserve"> </w:delText>
        </w:r>
        <w:r w:rsidR="00FA7C3B" w:rsidDel="00570E94">
          <w:rPr>
            <w:rFonts w:ascii="Arial" w:hAnsi="Arial" w:cs="Arial"/>
          </w:rPr>
          <w:delText>This selection is done alphabetically based on ATC-codes</w:delText>
        </w:r>
        <w:r w:rsidR="002F1582" w:rsidDel="00570E94">
          <w:rPr>
            <w:rFonts w:ascii="Arial" w:hAnsi="Arial" w:cs="Arial"/>
          </w:rPr>
          <w:delText xml:space="preserve"> in contrast to</w:delText>
        </w:r>
        <w:r w:rsidR="00CE6733" w:rsidDel="00570E94">
          <w:rPr>
            <w:rFonts w:ascii="Arial" w:hAnsi="Arial" w:cs="Arial"/>
          </w:rPr>
          <w:delText xml:space="preserve"> e.g.</w:delText>
        </w:r>
        <w:r w:rsidR="002F1582" w:rsidDel="00570E94">
          <w:rPr>
            <w:rFonts w:ascii="Arial" w:hAnsi="Arial" w:cs="Arial"/>
          </w:rPr>
          <w:delText xml:space="preserve"> random sampling usually employed in an RWE-setting.</w:delText>
        </w:r>
        <w:r w:rsidR="00E94EE5" w:rsidDel="00570E94">
          <w:rPr>
            <w:rFonts w:ascii="Arial" w:hAnsi="Arial" w:cs="Arial"/>
          </w:rPr>
          <w:delText xml:space="preserve"> </w:delText>
        </w:r>
        <w:r w:rsidR="004E2345" w:rsidDel="00570E94">
          <w:rPr>
            <w:rFonts w:ascii="Arial" w:hAnsi="Arial" w:cs="Arial"/>
          </w:rPr>
          <w:delText>Thus,</w:delText>
        </w:r>
        <w:r w:rsidR="00E94EE5" w:rsidDel="00570E94">
          <w:rPr>
            <w:rFonts w:ascii="Arial" w:hAnsi="Arial" w:cs="Arial"/>
          </w:rPr>
          <w:delText xml:space="preserve"> </w:delText>
        </w:r>
        <w:r w:rsidR="004E2345" w:rsidDel="00570E94">
          <w:rPr>
            <w:rFonts w:ascii="Arial" w:hAnsi="Arial" w:cs="Arial"/>
          </w:rPr>
          <w:delText>increasing</w:delText>
        </w:r>
        <w:r w:rsidR="00E94EE5" w:rsidDel="00570E94">
          <w:rPr>
            <w:rFonts w:ascii="Arial" w:hAnsi="Arial" w:cs="Arial"/>
          </w:rPr>
          <w:delText xml:space="preserve"> comparability of </w:delText>
        </w:r>
        <w:r w:rsidR="009D023F" w:rsidDel="00570E94">
          <w:rPr>
            <w:rFonts w:ascii="Arial" w:hAnsi="Arial" w:cs="Arial"/>
          </w:rPr>
          <w:delText>synthetic data</w:delText>
        </w:r>
        <w:r w:rsidR="00E94EE5" w:rsidDel="00570E94">
          <w:rPr>
            <w:rFonts w:ascii="Arial" w:hAnsi="Arial" w:cs="Arial"/>
          </w:rPr>
          <w:delText xml:space="preserve"> to the </w:delText>
        </w:r>
        <w:r w:rsidR="009D023F" w:rsidDel="00570E94">
          <w:rPr>
            <w:rFonts w:ascii="Arial" w:hAnsi="Arial" w:cs="Arial"/>
          </w:rPr>
          <w:delText>original data</w:delText>
        </w:r>
        <w:r w:rsidR="00E94EE5" w:rsidDel="00570E94">
          <w:rPr>
            <w:rFonts w:ascii="Arial" w:hAnsi="Arial" w:cs="Arial"/>
          </w:rPr>
          <w:delText>.</w:delText>
        </w:r>
        <w:r w:rsidRPr="006003D6" w:rsidDel="00570E94">
          <w:rPr>
            <w:rFonts w:ascii="Arial" w:hAnsi="Arial" w:cs="Arial"/>
          </w:rPr>
          <w:delText xml:space="preserve"> </w:delText>
        </w:r>
        <w:r w:rsidDel="00570E94">
          <w:rPr>
            <w:rFonts w:ascii="Arial" w:hAnsi="Arial" w:cs="Arial"/>
          </w:rPr>
          <w:delText>The first prescription date with the respective agent per patient is treated as the first treatment line, the second as the second treatment line.</w:delText>
        </w:r>
      </w:del>
    </w:p>
    <w:p w14:paraId="309E92E2" w14:textId="60616604" w:rsidR="00683832" w:rsidDel="00570E94" w:rsidRDefault="00683832" w:rsidP="00312B3A">
      <w:pPr>
        <w:rPr>
          <w:del w:id="752" w:author="Tobias Heidler" w:date="2024-07-09T13:22:00Z" w16du:dateUtc="2024-07-09T11:22:00Z"/>
          <w:rFonts w:ascii="Arial" w:hAnsi="Arial" w:cs="Arial"/>
        </w:rPr>
      </w:pPr>
      <w:del w:id="753" w:author="Tobias Heidler" w:date="2024-07-09T13:22:00Z" w16du:dateUtc="2024-07-09T11:22:00Z">
        <w:r w:rsidDel="00570E94">
          <w:rPr>
            <w:rFonts w:ascii="Arial" w:hAnsi="Arial" w:cs="Arial"/>
          </w:rPr>
          <w:delText xml:space="preserve">Furthermore, the synthetic data should replicate that certain medications should be prescribed by specific </w:delText>
        </w:r>
        <w:r w:rsidR="005C25EA" w:rsidDel="00570E94">
          <w:rPr>
            <w:rFonts w:ascii="Arial" w:hAnsi="Arial" w:cs="Arial"/>
          </w:rPr>
          <w:delText>specialist groups:</w:delText>
        </w:r>
      </w:del>
    </w:p>
    <w:p w14:paraId="1C42F400" w14:textId="48E7DAC4" w:rsidR="00312B3A" w:rsidDel="00570E94" w:rsidRDefault="00312B3A" w:rsidP="00312B3A">
      <w:pPr>
        <w:rPr>
          <w:del w:id="754" w:author="Tobias Heidler" w:date="2024-07-09T13:22:00Z" w16du:dateUtc="2024-07-09T11:22:00Z"/>
          <w:rFonts w:ascii="Arial" w:hAnsi="Arial" w:cs="Arial"/>
        </w:rPr>
      </w:pPr>
      <w:del w:id="755" w:author="Tobias Heidler" w:date="2024-07-09T13:22:00Z" w16du:dateUtc="2024-07-09T11:22:00Z">
        <w:r w:rsidRPr="00910449" w:rsidDel="00570E94">
          <w:rPr>
            <w:rFonts w:ascii="Arial" w:hAnsi="Arial" w:cs="Arial"/>
          </w:rPr>
          <w:delText xml:space="preserve">For each </w:delText>
        </w:r>
        <w:r w:rsidDel="00570E94">
          <w:rPr>
            <w:rFonts w:ascii="Arial" w:hAnsi="Arial" w:cs="Arial"/>
          </w:rPr>
          <w:delText>agent</w:delText>
        </w:r>
        <w:r w:rsidRPr="00910449" w:rsidDel="00570E94">
          <w:rPr>
            <w:rFonts w:ascii="Arial" w:hAnsi="Arial" w:cs="Arial"/>
          </w:rPr>
          <w:delText xml:space="preserve"> the TOP-10 specialities prescribing the </w:delText>
        </w:r>
        <w:r w:rsidDel="00570E94">
          <w:rPr>
            <w:rFonts w:ascii="Arial" w:hAnsi="Arial" w:cs="Arial"/>
          </w:rPr>
          <w:delText xml:space="preserve">first observed </w:delText>
        </w:r>
        <w:r w:rsidRPr="00910449" w:rsidDel="00570E94">
          <w:rPr>
            <w:rFonts w:ascii="Arial" w:hAnsi="Arial" w:cs="Arial"/>
          </w:rPr>
          <w:delText xml:space="preserve">treatment are reported (N, N%). Specialist groups with less than 7 patients will not be reported. The percentage of patients per TOP-10 speciality is to be reported as the relative value of patients in respect to all patients receiving this treatment. </w:delText>
        </w:r>
      </w:del>
    </w:p>
    <w:p w14:paraId="4F975F45" w14:textId="50EDD31A" w:rsidR="00312B3A" w:rsidRPr="00910449" w:rsidDel="00570E94" w:rsidRDefault="00312B3A" w:rsidP="00312B3A">
      <w:pPr>
        <w:rPr>
          <w:del w:id="756" w:author="Tobias Heidler" w:date="2024-07-09T13:22:00Z" w16du:dateUtc="2024-07-09T11:22:00Z"/>
          <w:rFonts w:ascii="Arial" w:hAnsi="Arial" w:cs="Arial"/>
          <w:u w:val="single"/>
        </w:rPr>
      </w:pPr>
      <w:del w:id="757" w:author="Tobias Heidler" w:date="2024-07-09T13:22:00Z" w16du:dateUtc="2024-07-09T11:22:00Z">
        <w:r w:rsidRPr="00910449" w:rsidDel="00570E94">
          <w:rPr>
            <w:rFonts w:ascii="Arial" w:hAnsi="Arial" w:cs="Arial"/>
            <w:u w:val="single"/>
          </w:rPr>
          <w:delText xml:space="preserve">Example: </w:delText>
        </w:r>
      </w:del>
    </w:p>
    <w:p w14:paraId="7D2EA78A" w14:textId="7B9B2993" w:rsidR="00312B3A" w:rsidRPr="00910449" w:rsidDel="00570E94" w:rsidRDefault="00312B3A" w:rsidP="00312B3A">
      <w:pPr>
        <w:rPr>
          <w:del w:id="758" w:author="Tobias Heidler" w:date="2024-07-09T13:22:00Z" w16du:dateUtc="2024-07-09T11:22:00Z"/>
          <w:rFonts w:ascii="Arial" w:hAnsi="Arial" w:cs="Arial"/>
        </w:rPr>
      </w:pPr>
      <w:del w:id="759" w:author="Tobias Heidler" w:date="2024-07-09T13:22:00Z" w16du:dateUtc="2024-07-09T11:22:00Z">
        <w:r w:rsidRPr="00910449" w:rsidDel="00570E94">
          <w:rPr>
            <w:rFonts w:ascii="Arial" w:hAnsi="Arial" w:cs="Arial"/>
          </w:rPr>
          <w:delText>100 patients out of 1000 patients in the cohort receiving Methotrexate (MTX), N%( Methotrexate) = 10%</w:delText>
        </w:r>
      </w:del>
    </w:p>
    <w:p w14:paraId="01DE524C" w14:textId="3B1EE4EB" w:rsidR="00312B3A" w:rsidDel="00570E94" w:rsidRDefault="00312B3A" w:rsidP="00312B3A">
      <w:pPr>
        <w:rPr>
          <w:del w:id="760" w:author="Tobias Heidler" w:date="2024-07-09T13:22:00Z" w16du:dateUtc="2024-07-09T11:22:00Z"/>
          <w:rFonts w:ascii="Arial" w:hAnsi="Arial" w:cs="Arial"/>
        </w:rPr>
      </w:pPr>
      <w:del w:id="761" w:author="Tobias Heidler" w:date="2024-07-09T13:22:00Z" w16du:dateUtc="2024-07-09T11:22:00Z">
        <w:r w:rsidRPr="00910449" w:rsidDel="00570E94">
          <w:rPr>
            <w:rFonts w:ascii="Arial" w:hAnsi="Arial" w:cs="Arial"/>
          </w:rPr>
          <w:delText>50 patients receiving Methotrexate from speciality group “01”, N%(Methotrexate, “01”) = 50 / 100 = 50%</w:delText>
        </w:r>
      </w:del>
    </w:p>
    <w:p w14:paraId="2274D241" w14:textId="42FA0E92" w:rsidR="00710B1C" w:rsidDel="00570E94" w:rsidRDefault="00710B1C" w:rsidP="00312B3A">
      <w:pPr>
        <w:rPr>
          <w:del w:id="762" w:author="Tobias Heidler" w:date="2024-07-09T13:22:00Z" w16du:dateUtc="2024-07-09T11:22:00Z"/>
          <w:rFonts w:ascii="Arial" w:hAnsi="Arial" w:cs="Arial"/>
        </w:rPr>
      </w:pPr>
      <w:del w:id="763" w:author="Tobias Heidler" w:date="2024-07-09T13:22:00Z" w16du:dateUtc="2024-07-09T11:22:00Z">
        <w:r w:rsidDel="00570E94">
          <w:rPr>
            <w:rFonts w:ascii="Arial" w:hAnsi="Arial" w:cs="Arial"/>
          </w:rPr>
          <w:delText>Subsequently, the dosage (DDD)</w:delText>
        </w:r>
        <w:r w:rsidR="00545AD4" w:rsidDel="00570E94">
          <w:rPr>
            <w:rFonts w:ascii="Arial" w:hAnsi="Arial" w:cs="Arial"/>
          </w:rPr>
          <w:delText xml:space="preserve"> and treatment duration should vary between agent and treatment line:</w:delText>
        </w:r>
      </w:del>
    </w:p>
    <w:p w14:paraId="4907D625" w14:textId="4CF2B969" w:rsidR="00312B3A" w:rsidDel="00570E94" w:rsidRDefault="00312B3A" w:rsidP="00312B3A">
      <w:pPr>
        <w:rPr>
          <w:del w:id="764" w:author="Tobias Heidler" w:date="2024-07-09T13:22:00Z" w16du:dateUtc="2024-07-09T11:22:00Z"/>
          <w:rFonts w:ascii="Arial" w:hAnsi="Arial" w:cs="Arial"/>
        </w:rPr>
      </w:pPr>
      <w:del w:id="765" w:author="Tobias Heidler" w:date="2024-07-09T13:22:00Z" w16du:dateUtc="2024-07-09T11:22:00Z">
        <w:r w:rsidDel="00570E94">
          <w:rPr>
            <w:rFonts w:ascii="Arial" w:hAnsi="Arial" w:cs="Arial"/>
          </w:rPr>
          <w:delText>For each agent with more than 7 observed patients the DDD (Mean, SD, Median, IQR) in the first year after treatment is to be reported as well as t</w:delText>
        </w:r>
        <w:r w:rsidRPr="00B712B0" w:rsidDel="00570E94">
          <w:rPr>
            <w:rFonts w:ascii="Arial" w:hAnsi="Arial" w:cs="Arial"/>
          </w:rPr>
          <w:delText>he</w:delText>
        </w:r>
        <w:r w:rsidR="00E62E34" w:rsidDel="00570E94">
          <w:rPr>
            <w:rFonts w:ascii="Arial" w:hAnsi="Arial" w:cs="Arial"/>
          </w:rPr>
          <w:delText xml:space="preserve"> treatment duration and</w:delText>
        </w:r>
        <w:r w:rsidRPr="00B712B0" w:rsidDel="00570E94">
          <w:rPr>
            <w:rFonts w:ascii="Arial" w:hAnsi="Arial" w:cs="Arial"/>
          </w:rPr>
          <w:delText xml:space="preserve"> observational time in years (Sum, Mean, SD, Median, IQR)</w:delText>
        </w:r>
        <w:r w:rsidDel="00570E94">
          <w:rPr>
            <w:rFonts w:ascii="Arial" w:hAnsi="Arial" w:cs="Arial"/>
          </w:rPr>
          <w:delText>.</w:delText>
        </w:r>
      </w:del>
    </w:p>
    <w:p w14:paraId="1DA4CF6C" w14:textId="64E13037" w:rsidR="006B15FE" w:rsidRPr="00910449" w:rsidDel="00570E94" w:rsidRDefault="00312B3A" w:rsidP="00312B3A">
      <w:pPr>
        <w:rPr>
          <w:del w:id="766" w:author="Tobias Heidler" w:date="2024-07-09T13:22:00Z" w16du:dateUtc="2024-07-09T11:22:00Z"/>
          <w:rFonts w:ascii="Arial" w:hAnsi="Arial" w:cs="Arial"/>
        </w:rPr>
      </w:pPr>
      <w:del w:id="767" w:author="Tobias Heidler" w:date="2024-07-09T13:22:00Z" w16du:dateUtc="2024-07-09T11:22:00Z">
        <w:r w:rsidRPr="00586953" w:rsidDel="00570E94">
          <w:rPr>
            <w:rFonts w:ascii="Arial" w:hAnsi="Arial" w:cs="Arial"/>
          </w:rPr>
          <w:delText xml:space="preserve">For </w:delText>
        </w:r>
        <w:r w:rsidDel="00570E94">
          <w:rPr>
            <w:rFonts w:ascii="Arial" w:hAnsi="Arial" w:cs="Arial"/>
          </w:rPr>
          <w:delText>comparing</w:delText>
        </w:r>
        <w:r w:rsidRPr="00586953" w:rsidDel="00570E94">
          <w:rPr>
            <w:rFonts w:ascii="Arial" w:hAnsi="Arial" w:cs="Arial"/>
          </w:rPr>
          <w:delText xml:space="preserve"> </w:delText>
        </w:r>
        <w:r w:rsidR="00863F02" w:rsidDel="00570E94">
          <w:rPr>
            <w:rFonts w:ascii="Arial" w:hAnsi="Arial" w:cs="Arial"/>
          </w:rPr>
          <w:delText>s</w:delText>
        </w:r>
        <w:r w:rsidR="00863F02" w:rsidRPr="00586953" w:rsidDel="00570E94">
          <w:rPr>
            <w:rFonts w:ascii="Arial" w:hAnsi="Arial" w:cs="Arial"/>
          </w:rPr>
          <w:delText xml:space="preserve">ynthetic </w:delText>
        </w:r>
        <w:r w:rsidRPr="00586953" w:rsidDel="00570E94">
          <w:rPr>
            <w:rFonts w:ascii="Arial" w:hAnsi="Arial" w:cs="Arial"/>
          </w:rPr>
          <w:delText xml:space="preserve">and </w:delText>
        </w:r>
        <w:r w:rsidR="009D023F" w:rsidDel="00570E94">
          <w:rPr>
            <w:rFonts w:ascii="Arial" w:hAnsi="Arial" w:cs="Arial"/>
          </w:rPr>
          <w:delText>original data</w:delText>
        </w:r>
        <w:r w:rsidRPr="00586953" w:rsidDel="00570E94">
          <w:rPr>
            <w:rFonts w:ascii="Arial" w:hAnsi="Arial" w:cs="Arial"/>
          </w:rPr>
          <w:delText>sets, the Standardized Mean Difference (SMD) with 95% confidence intervals will be reported, alongside suitable statistical tests: t-tests or Mann-Whitney U for continuous variables, and Chi-square or Fisher’s Exact tests for dichotomous and categorical variables.</w:delText>
        </w:r>
      </w:del>
    </w:p>
    <w:p w14:paraId="7773381C" w14:textId="05DDF56A" w:rsidR="00312B3A" w:rsidRPr="00910449" w:rsidDel="00570E94" w:rsidRDefault="00312B3A" w:rsidP="00312B3A">
      <w:pPr>
        <w:rPr>
          <w:del w:id="768" w:author="Tobias Heidler" w:date="2024-07-09T13:22:00Z" w16du:dateUtc="2024-07-09T11:22:00Z"/>
          <w:rFonts w:ascii="Arial" w:hAnsi="Arial" w:cs="Arial"/>
        </w:rPr>
      </w:pPr>
      <w:del w:id="769" w:author="Tobias Heidler" w:date="2024-07-09T13:22:00Z" w16du:dateUtc="2024-07-09T11:22:00Z">
        <w:r w:rsidRPr="00F456CF" w:rsidDel="00570E94">
          <w:rPr>
            <w:rFonts w:ascii="Arial" w:hAnsi="Arial" w:cs="Arial"/>
            <w:b/>
            <w:bCs/>
            <w:lang w:val="en-US"/>
          </w:rPr>
          <w:delText xml:space="preserve">Objective </w:delText>
        </w:r>
        <w:r w:rsidR="00240603" w:rsidRPr="00910449" w:rsidDel="00570E94">
          <w:rPr>
            <w:rFonts w:ascii="Arial" w:hAnsi="Arial" w:cs="Arial"/>
            <w:b/>
          </w:rPr>
          <w:delText>5.1.</w:delText>
        </w:r>
        <w:r w:rsidR="00240603" w:rsidDel="00570E94">
          <w:rPr>
            <w:rFonts w:ascii="Arial" w:hAnsi="Arial" w:cs="Arial"/>
            <w:b/>
          </w:rPr>
          <w:delText>2</w:delText>
        </w:r>
        <w:r w:rsidR="00240603" w:rsidRPr="00910449" w:rsidDel="00570E94">
          <w:rPr>
            <w:rFonts w:ascii="Arial" w:hAnsi="Arial" w:cs="Arial"/>
            <w:b/>
          </w:rPr>
          <w:delText>.</w:delText>
        </w:r>
        <w:r w:rsidR="00240603" w:rsidDel="00570E94">
          <w:rPr>
            <w:rFonts w:ascii="Arial" w:hAnsi="Arial" w:cs="Arial"/>
            <w:b/>
          </w:rPr>
          <w:delText>1.</w:delText>
        </w:r>
        <w:r w:rsidR="00C67E16" w:rsidDel="00570E94">
          <w:rPr>
            <w:rFonts w:ascii="Arial" w:hAnsi="Arial" w:cs="Arial"/>
            <w:b/>
          </w:rPr>
          <w:delText>5</w:delText>
        </w:r>
        <w:r w:rsidR="00240603" w:rsidRPr="00144A3E" w:rsidDel="00570E94">
          <w:rPr>
            <w:rFonts w:ascii="Arial" w:hAnsi="Arial"/>
          </w:rPr>
          <w:delText xml:space="preserve"> </w:delText>
        </w:r>
        <w:r w:rsidRPr="00910449" w:rsidDel="00570E94">
          <w:rPr>
            <w:rFonts w:ascii="Arial" w:hAnsi="Arial" w:cs="Arial"/>
            <w:lang w:val="en-US"/>
          </w:rPr>
          <w:delText xml:space="preserve">– Describe real-world clinical outcomes in newly diagnosed </w:delText>
        </w:r>
        <w:r w:rsidRPr="00910449" w:rsidDel="00570E94">
          <w:rPr>
            <w:rFonts w:ascii="Arial" w:hAnsi="Arial" w:cs="Arial"/>
          </w:rPr>
          <w:delText>SLE</w:delText>
        </w:r>
        <w:r w:rsidRPr="00910449" w:rsidDel="00570E94">
          <w:rPr>
            <w:rFonts w:ascii="Arial" w:hAnsi="Arial" w:cs="Arial"/>
            <w:lang w:val="en-US"/>
          </w:rPr>
          <w:delText xml:space="preserve"> patients  </w:delText>
        </w:r>
      </w:del>
    </w:p>
    <w:p w14:paraId="1A3C8BBA" w14:textId="39DBFB25" w:rsidR="00312B3A" w:rsidRPr="00910449" w:rsidDel="00570E94" w:rsidRDefault="00312B3A" w:rsidP="00312B3A">
      <w:pPr>
        <w:pStyle w:val="Default"/>
        <w:jc w:val="both"/>
        <w:rPr>
          <w:del w:id="770" w:author="Tobias Heidler" w:date="2024-07-09T13:22:00Z" w16du:dateUtc="2024-07-09T11:22:00Z"/>
          <w:rFonts w:ascii="Arial" w:hAnsi="Arial" w:cs="Arial"/>
          <w:color w:val="auto"/>
        </w:rPr>
      </w:pPr>
      <w:del w:id="771" w:author="Tobias Heidler" w:date="2024-07-09T13:22:00Z" w16du:dateUtc="2024-07-09T11:22:00Z">
        <w:r w:rsidRPr="00910449" w:rsidDel="00570E94">
          <w:rPr>
            <w:rFonts w:ascii="Arial" w:hAnsi="Arial" w:cs="Arial"/>
            <w:color w:val="auto"/>
          </w:rPr>
          <w:delText xml:space="preserve">For all </w:delText>
        </w:r>
        <w:r w:rsidR="009C07EB" w:rsidDel="00570E94">
          <w:rPr>
            <w:rFonts w:ascii="Arial" w:hAnsi="Arial" w:cs="Arial"/>
            <w:b/>
            <w:color w:val="auto"/>
          </w:rPr>
          <w:delText>I</w:delText>
        </w:r>
        <w:r w:rsidR="009C07EB" w:rsidRPr="00144A3E" w:rsidDel="00570E94">
          <w:rPr>
            <w:rFonts w:ascii="Arial" w:hAnsi="Arial" w:cs="Arial"/>
            <w:b/>
            <w:color w:val="auto"/>
          </w:rPr>
          <w:delText>ncident</w:delText>
        </w:r>
        <w:r w:rsidR="009C07EB" w:rsidRPr="00910449" w:rsidDel="00570E94">
          <w:rPr>
            <w:rFonts w:ascii="Arial" w:hAnsi="Arial" w:cs="Arial"/>
            <w:color w:val="auto"/>
          </w:rPr>
          <w:delText xml:space="preserve"> </w:delText>
        </w:r>
        <w:r w:rsidRPr="00910449" w:rsidDel="00570E94">
          <w:rPr>
            <w:rFonts w:ascii="Arial" w:hAnsi="Arial" w:cs="Arial"/>
            <w:color w:val="auto"/>
          </w:rPr>
          <w:delText xml:space="preserve">patients descriptive statistics (number and proportion) of patients </w:delText>
        </w:r>
        <w:r w:rsidRPr="63491FF8" w:rsidDel="00570E94">
          <w:rPr>
            <w:rFonts w:ascii="Arial" w:hAnsi="Arial" w:cs="Arial"/>
            <w:color w:val="auto"/>
          </w:rPr>
          <w:delText xml:space="preserve">with </w:delText>
        </w:r>
        <w:r w:rsidDel="00570E94">
          <w:rPr>
            <w:rFonts w:ascii="Arial" w:hAnsi="Arial" w:cs="Arial"/>
            <w:color w:val="auto"/>
          </w:rPr>
          <w:delText xml:space="preserve">an </w:delText>
        </w:r>
        <w:r w:rsidRPr="63491FF8" w:rsidDel="00570E94">
          <w:rPr>
            <w:rFonts w:ascii="Arial" w:hAnsi="Arial" w:cs="Arial"/>
            <w:color w:val="auto"/>
          </w:rPr>
          <w:delText>event</w:delText>
        </w:r>
        <w:r w:rsidRPr="00910449" w:rsidDel="00570E94">
          <w:rPr>
            <w:rFonts w:ascii="Arial" w:hAnsi="Arial" w:cs="Arial"/>
            <w:color w:val="auto"/>
          </w:rPr>
          <w:delText xml:space="preserve"> will be </w:delText>
        </w:r>
        <w:r w:rsidR="00DC05F7" w:rsidDel="00570E94">
          <w:rPr>
            <w:rFonts w:ascii="Arial" w:hAnsi="Arial" w:cs="Arial"/>
            <w:color w:val="auto"/>
          </w:rPr>
          <w:delText>reported</w:delText>
        </w:r>
        <w:r w:rsidRPr="00910449" w:rsidDel="00570E94">
          <w:rPr>
            <w:rFonts w:ascii="Arial" w:hAnsi="Arial" w:cs="Arial"/>
            <w:color w:val="auto"/>
          </w:rPr>
          <w:delText>. Time to event will be analyzed using survival analysis</w:delText>
        </w:r>
        <w:r w:rsidDel="00570E94">
          <w:rPr>
            <w:rFonts w:ascii="Arial" w:hAnsi="Arial" w:cs="Arial"/>
            <w:color w:val="auto"/>
          </w:rPr>
          <w:delText xml:space="preserve"> (Kaplan-Meier estimate of </w:delText>
        </w:r>
        <w:r w:rsidR="00E41582" w:rsidDel="00570E94">
          <w:rPr>
            <w:rFonts w:ascii="Arial" w:hAnsi="Arial" w:cs="Arial"/>
            <w:color w:val="auto"/>
          </w:rPr>
          <w:delText>c</w:delText>
        </w:r>
        <w:r w:rsidDel="00570E94">
          <w:rPr>
            <w:rFonts w:ascii="Arial" w:hAnsi="Arial" w:cs="Arial"/>
            <w:color w:val="auto"/>
          </w:rPr>
          <w:delText xml:space="preserve">umulative </w:delText>
        </w:r>
        <w:r w:rsidR="00E41582" w:rsidDel="00570E94">
          <w:rPr>
            <w:rFonts w:ascii="Arial" w:hAnsi="Arial" w:cs="Arial"/>
            <w:color w:val="auto"/>
          </w:rPr>
          <w:delText xml:space="preserve">incidence </w:delText>
        </w:r>
        <w:r w:rsidDel="00570E94">
          <w:rPr>
            <w:rFonts w:ascii="Arial" w:hAnsi="Arial" w:cs="Arial"/>
            <w:color w:val="auto"/>
          </w:rPr>
          <w:delText xml:space="preserve">with </w:delText>
        </w:r>
        <w:r w:rsidR="00E41582" w:rsidDel="00570E94">
          <w:rPr>
            <w:rFonts w:ascii="Arial" w:hAnsi="Arial" w:cs="Arial"/>
            <w:color w:val="auto"/>
          </w:rPr>
          <w:delText>competing risk</w:delText>
        </w:r>
        <w:r w:rsidR="00463BBB" w:rsidDel="00570E94">
          <w:rPr>
            <w:rFonts w:ascii="Arial" w:hAnsi="Arial" w:cs="Arial"/>
            <w:color w:val="auto"/>
          </w:rPr>
          <w:delText>s</w:delText>
        </w:r>
        <w:r w:rsidDel="00570E94">
          <w:rPr>
            <w:rFonts w:ascii="Arial" w:hAnsi="Arial" w:cs="Arial"/>
            <w:color w:val="auto"/>
          </w:rPr>
          <w:delText>)</w:delText>
        </w:r>
        <w:r w:rsidRPr="00910449" w:rsidDel="00570E94">
          <w:rPr>
            <w:rFonts w:ascii="Arial" w:hAnsi="Arial" w:cs="Arial"/>
            <w:color w:val="auto"/>
          </w:rPr>
          <w:delText xml:space="preserve"> to estimate:</w:delText>
        </w:r>
      </w:del>
    </w:p>
    <w:p w14:paraId="1FC9144C" w14:textId="473E86CB" w:rsidR="00312B3A" w:rsidRPr="00910449" w:rsidDel="00570E94" w:rsidRDefault="00312B3A" w:rsidP="00312B3A">
      <w:pPr>
        <w:pStyle w:val="Default"/>
        <w:jc w:val="both"/>
        <w:rPr>
          <w:del w:id="772" w:author="Tobias Heidler" w:date="2024-07-09T13:22:00Z" w16du:dateUtc="2024-07-09T11:22:00Z"/>
          <w:rFonts w:ascii="Arial" w:hAnsi="Arial" w:cs="Arial"/>
          <w:color w:val="auto"/>
        </w:rPr>
      </w:pPr>
    </w:p>
    <w:p w14:paraId="001C6428" w14:textId="583AE779" w:rsidR="00312B3A" w:rsidRPr="00E006B7" w:rsidDel="00570E94" w:rsidRDefault="00312B3A" w:rsidP="00312B3A">
      <w:pPr>
        <w:pStyle w:val="Default"/>
        <w:numPr>
          <w:ilvl w:val="0"/>
          <w:numId w:val="68"/>
        </w:numPr>
        <w:jc w:val="both"/>
        <w:rPr>
          <w:del w:id="773" w:author="Tobias Heidler" w:date="2024-07-09T13:22:00Z" w16du:dateUtc="2024-07-09T11:22:00Z"/>
          <w:rFonts w:ascii="Arial" w:hAnsi="Arial" w:cs="Arial"/>
          <w:color w:val="auto"/>
        </w:rPr>
      </w:pPr>
      <w:del w:id="774" w:author="Tobias Heidler" w:date="2024-07-09T13:22:00Z" w16du:dateUtc="2024-07-09T11:22:00Z">
        <w:r w:rsidRPr="00C863B0" w:rsidDel="00570E94">
          <w:rPr>
            <w:rFonts w:ascii="Arial" w:hAnsi="Arial" w:cs="Arial"/>
            <w:i/>
            <w:color w:val="auto"/>
          </w:rPr>
          <w:delText>Time to death</w:delText>
        </w:r>
        <w:r w:rsidRPr="00910449" w:rsidDel="00570E94">
          <w:rPr>
            <w:rFonts w:ascii="Arial" w:hAnsi="Arial" w:cs="Arial"/>
            <w:color w:val="auto"/>
          </w:rPr>
          <w:delText xml:space="preserve"> - from initial diagnosis</w:delText>
        </w:r>
        <w:r w:rsidR="00E26082" w:rsidDel="00570E94">
          <w:rPr>
            <w:rFonts w:ascii="Arial" w:hAnsi="Arial" w:cs="Arial"/>
            <w:color w:val="auto"/>
          </w:rPr>
          <w:delText xml:space="preserve"> (= index)</w:delText>
        </w:r>
        <w:r w:rsidRPr="00910449" w:rsidDel="00570E94">
          <w:rPr>
            <w:rFonts w:ascii="Arial" w:hAnsi="Arial" w:cs="Arial"/>
            <w:color w:val="auto"/>
          </w:rPr>
          <w:delText xml:space="preserve"> to the earliest of death (= event), loss of follow-up, or the end of the study period  (= censor)</w:delText>
        </w:r>
        <w:r w:rsidR="004C1D01" w:rsidDel="00570E94">
          <w:rPr>
            <w:rFonts w:ascii="Arial" w:hAnsi="Arial" w:cs="Arial"/>
            <w:color w:val="auto"/>
          </w:rPr>
          <w:delText>.</w:delText>
        </w:r>
      </w:del>
    </w:p>
    <w:p w14:paraId="33B4796C" w14:textId="75CD00C3" w:rsidR="00DE70D6" w:rsidDel="00570E94" w:rsidRDefault="00312B3A" w:rsidP="00312B3A">
      <w:pPr>
        <w:pStyle w:val="Default"/>
        <w:numPr>
          <w:ilvl w:val="0"/>
          <w:numId w:val="68"/>
        </w:numPr>
        <w:jc w:val="both"/>
        <w:rPr>
          <w:del w:id="775" w:author="Tobias Heidler" w:date="2024-07-09T13:22:00Z" w16du:dateUtc="2024-07-09T11:22:00Z"/>
          <w:rFonts w:ascii="Arial" w:hAnsi="Arial" w:cs="Arial"/>
          <w:color w:val="auto"/>
        </w:rPr>
      </w:pPr>
      <w:del w:id="776" w:author="Tobias Heidler" w:date="2024-07-09T13:22:00Z" w16du:dateUtc="2024-07-09T11:22:00Z">
        <w:r w:rsidRPr="00C121A3" w:rsidDel="00570E94">
          <w:rPr>
            <w:rFonts w:ascii="Arial" w:hAnsi="Arial" w:cs="Arial"/>
            <w:i/>
            <w:color w:val="auto"/>
          </w:rPr>
          <w:delText>Time to first treatment</w:delText>
        </w:r>
        <w:r w:rsidRPr="00C121A3" w:rsidDel="00570E94">
          <w:rPr>
            <w:rFonts w:ascii="Arial" w:hAnsi="Arial" w:cs="Arial"/>
            <w:color w:val="auto"/>
          </w:rPr>
          <w:delText xml:space="preserve"> – from index date to the earliest dispensed treatment as described in </w:delText>
        </w:r>
        <w:r w:rsidR="00EA34B3" w:rsidRPr="00EA34B3" w:rsidDel="00570E94">
          <w:rPr>
            <w:rFonts w:ascii="Arial" w:hAnsi="Arial" w:cs="Arial"/>
            <w:b/>
            <w:color w:val="auto"/>
          </w:rPr>
          <w:fldChar w:fldCharType="begin"/>
        </w:r>
        <w:r w:rsidR="00EA34B3" w:rsidRPr="00EA34B3" w:rsidDel="00570E94">
          <w:rPr>
            <w:rFonts w:ascii="Arial" w:hAnsi="Arial" w:cs="Arial"/>
            <w:b/>
            <w:color w:val="auto"/>
          </w:rPr>
          <w:delInstrText xml:space="preserve"> REF _Ref153536960 \h  \* MERGEFORMAT </w:delInstrText>
        </w:r>
        <w:r w:rsidR="00EA34B3" w:rsidRPr="00EA34B3" w:rsidDel="00570E94">
          <w:rPr>
            <w:rFonts w:ascii="Arial" w:hAnsi="Arial" w:cs="Arial"/>
            <w:b/>
            <w:color w:val="auto"/>
          </w:rPr>
        </w:r>
        <w:r w:rsidR="00EA34B3" w:rsidRPr="00EA34B3" w:rsidDel="00570E94">
          <w:rPr>
            <w:rFonts w:ascii="Arial" w:hAnsi="Arial" w:cs="Arial"/>
            <w:b/>
            <w:color w:val="auto"/>
          </w:rPr>
          <w:fldChar w:fldCharType="separate"/>
        </w:r>
        <w:r w:rsidR="00EA34B3" w:rsidRPr="00EA34B3" w:rsidDel="00570E94">
          <w:rPr>
            <w:rFonts w:ascii="Arial" w:hAnsi="Arial" w:cs="Arial"/>
            <w:b/>
          </w:rPr>
          <w:delText xml:space="preserve">Table </w:delText>
        </w:r>
        <w:r w:rsidR="00EA34B3" w:rsidRPr="00EA34B3" w:rsidDel="00570E94">
          <w:rPr>
            <w:rFonts w:ascii="Arial" w:hAnsi="Arial" w:cs="Arial"/>
            <w:b/>
            <w:noProof/>
          </w:rPr>
          <w:delText>2</w:delText>
        </w:r>
        <w:r w:rsidR="00EA34B3" w:rsidRPr="00EA34B3" w:rsidDel="00570E94">
          <w:rPr>
            <w:rFonts w:ascii="Arial" w:hAnsi="Arial" w:cs="Arial"/>
            <w:b/>
            <w:color w:val="auto"/>
          </w:rPr>
          <w:fldChar w:fldCharType="end"/>
        </w:r>
        <w:r w:rsidR="00EA34B3" w:rsidRPr="00144A3E" w:rsidDel="00570E94">
          <w:rPr>
            <w:rFonts w:ascii="Arial" w:hAnsi="Arial"/>
            <w:b/>
            <w:color w:val="auto"/>
          </w:rPr>
          <w:delText xml:space="preserve"> </w:delText>
        </w:r>
        <w:r w:rsidRPr="00C121A3" w:rsidDel="00570E94">
          <w:rPr>
            <w:rFonts w:ascii="Arial" w:hAnsi="Arial" w:cs="Arial"/>
            <w:color w:val="auto"/>
          </w:rPr>
          <w:delText>(=</w:delText>
        </w:r>
        <w:r w:rsidRPr="00910449" w:rsidDel="00570E94">
          <w:rPr>
            <w:rFonts w:ascii="Arial" w:hAnsi="Arial" w:cs="Arial"/>
            <w:color w:val="auto"/>
          </w:rPr>
          <w:delText xml:space="preserve"> event), death</w:delText>
        </w:r>
        <w:r w:rsidDel="00570E94">
          <w:rPr>
            <w:rFonts w:ascii="Arial" w:hAnsi="Arial" w:cs="Arial"/>
            <w:color w:val="auto"/>
          </w:rPr>
          <w:delText xml:space="preserve"> (= competing event)</w:delText>
        </w:r>
        <w:r w:rsidRPr="00910449" w:rsidDel="00570E94">
          <w:rPr>
            <w:rFonts w:ascii="Arial" w:hAnsi="Arial" w:cs="Arial"/>
            <w:color w:val="auto"/>
          </w:rPr>
          <w:delText>, loss of follow-up, or the end of the study period (= censor)</w:delText>
        </w:r>
        <w:r w:rsidR="00381047" w:rsidDel="00570E94">
          <w:rPr>
            <w:rFonts w:ascii="Arial" w:hAnsi="Arial" w:cs="Arial"/>
            <w:color w:val="auto"/>
          </w:rPr>
          <w:delText xml:space="preserve">. </w:delText>
        </w:r>
      </w:del>
    </w:p>
    <w:p w14:paraId="5E095BEB" w14:textId="789CF69C" w:rsidR="00312B3A" w:rsidRPr="005B6A80" w:rsidDel="00570E94" w:rsidRDefault="00312B3A" w:rsidP="00312B3A">
      <w:pPr>
        <w:pStyle w:val="Default"/>
        <w:numPr>
          <w:ilvl w:val="0"/>
          <w:numId w:val="68"/>
        </w:numPr>
        <w:jc w:val="both"/>
        <w:rPr>
          <w:del w:id="777" w:author="Tobias Heidler" w:date="2024-07-09T13:22:00Z" w16du:dateUtc="2024-07-09T11:22:00Z"/>
          <w:rFonts w:ascii="Arial" w:hAnsi="Arial" w:cs="Arial"/>
        </w:rPr>
      </w:pPr>
      <w:del w:id="778" w:author="Tobias Heidler" w:date="2024-07-09T13:22:00Z" w16du:dateUtc="2024-07-09T11:22:00Z">
        <w:r w:rsidRPr="00C863B0" w:rsidDel="00570E94">
          <w:rPr>
            <w:rFonts w:ascii="Arial" w:hAnsi="Arial" w:cs="Arial"/>
            <w:i/>
            <w:color w:val="auto"/>
          </w:rPr>
          <w:delText>Time to</w:delText>
        </w:r>
        <w:r w:rsidRPr="00910449" w:rsidDel="00570E94">
          <w:rPr>
            <w:rFonts w:ascii="Arial" w:hAnsi="Arial" w:cs="Arial"/>
            <w:i/>
            <w:color w:val="auto"/>
          </w:rPr>
          <w:delText xml:space="preserve"> first</w:delText>
        </w:r>
        <w:r w:rsidRPr="00C863B0" w:rsidDel="00570E94">
          <w:rPr>
            <w:rFonts w:ascii="Arial" w:hAnsi="Arial" w:cs="Arial"/>
            <w:i/>
            <w:color w:val="auto"/>
          </w:rPr>
          <w:delText xml:space="preserve"> </w:delText>
        </w:r>
        <w:r w:rsidRPr="00910449" w:rsidDel="00570E94">
          <w:rPr>
            <w:rFonts w:ascii="Arial" w:hAnsi="Arial" w:cs="Arial"/>
            <w:i/>
            <w:color w:val="auto"/>
          </w:rPr>
          <w:delText>SLE-related hospitalization</w:delText>
        </w:r>
        <w:r w:rsidRPr="00910449" w:rsidDel="00570E94">
          <w:rPr>
            <w:rFonts w:ascii="Arial" w:hAnsi="Arial" w:cs="Arial"/>
            <w:color w:val="auto"/>
          </w:rPr>
          <w:delText xml:space="preserve"> – from index date to the earliest SLE-related hospitalization with main diagnosis (“Type of diagnosis” = 07) of ICD-10 GM M32.- (= event), death</w:delText>
        </w:r>
        <w:r w:rsidDel="00570E94">
          <w:rPr>
            <w:rFonts w:ascii="Arial" w:hAnsi="Arial" w:cs="Arial"/>
            <w:color w:val="auto"/>
          </w:rPr>
          <w:delText xml:space="preserve"> (= competing event)</w:delText>
        </w:r>
        <w:r w:rsidRPr="00910449" w:rsidDel="00570E94">
          <w:rPr>
            <w:rFonts w:ascii="Arial" w:hAnsi="Arial" w:cs="Arial"/>
            <w:color w:val="auto"/>
          </w:rPr>
          <w:delText xml:space="preserve">, loss of follow-up, or the end of the study period (= censor). </w:delText>
        </w:r>
      </w:del>
    </w:p>
    <w:p w14:paraId="281829F4" w14:textId="419B346A" w:rsidR="00312B3A" w:rsidRPr="005B6A80" w:rsidDel="00570E94" w:rsidRDefault="00312B3A" w:rsidP="00312B3A">
      <w:pPr>
        <w:pStyle w:val="Default"/>
        <w:numPr>
          <w:ilvl w:val="0"/>
          <w:numId w:val="68"/>
        </w:numPr>
        <w:jc w:val="both"/>
        <w:rPr>
          <w:del w:id="779" w:author="Tobias Heidler" w:date="2024-07-09T13:22:00Z" w16du:dateUtc="2024-07-09T11:22:00Z"/>
          <w:rFonts w:ascii="Arial" w:hAnsi="Arial" w:cs="Arial"/>
        </w:rPr>
      </w:pPr>
      <w:del w:id="780" w:author="Tobias Heidler" w:date="2024-07-09T13:22:00Z" w16du:dateUtc="2024-07-09T11:22:00Z">
        <w:r w:rsidDel="00570E94">
          <w:rPr>
            <w:rFonts w:ascii="Arial" w:hAnsi="Arial" w:cs="Arial"/>
          </w:rPr>
          <w:delText xml:space="preserve">Time to first </w:delText>
        </w:r>
        <w:r w:rsidRPr="00DA0B97" w:rsidDel="00570E94">
          <w:rPr>
            <w:rFonts w:ascii="Arial" w:hAnsi="Arial" w:cs="Arial"/>
            <w:i/>
          </w:rPr>
          <w:delText>systemic</w:delText>
        </w:r>
        <w:r w:rsidRPr="00DA0B97" w:rsidDel="00570E94">
          <w:rPr>
            <w:rFonts w:ascii="Arial" w:hAnsi="Arial" w:cs="Arial"/>
          </w:rPr>
          <w:delText xml:space="preserve"> </w:delText>
        </w:r>
        <w:r w:rsidR="00A37E41" w:rsidDel="00570E94">
          <w:rPr>
            <w:rFonts w:ascii="Arial" w:hAnsi="Arial" w:cs="Arial"/>
            <w:i/>
          </w:rPr>
          <w:delText>g</w:delText>
        </w:r>
        <w:r w:rsidR="00064362" w:rsidRPr="007876C2" w:rsidDel="00570E94">
          <w:rPr>
            <w:rFonts w:ascii="Arial" w:hAnsi="Arial" w:cs="Arial"/>
            <w:i/>
          </w:rPr>
          <w:delText>lucocor</w:delText>
        </w:r>
        <w:r w:rsidR="007876C2" w:rsidRPr="007876C2" w:rsidDel="00570E94">
          <w:rPr>
            <w:rFonts w:ascii="Arial" w:hAnsi="Arial" w:cs="Arial"/>
            <w:i/>
          </w:rPr>
          <w:delText>t</w:delText>
        </w:r>
        <w:r w:rsidR="00064362" w:rsidRPr="007876C2" w:rsidDel="00570E94">
          <w:rPr>
            <w:rFonts w:ascii="Arial" w:hAnsi="Arial" w:cs="Arial"/>
            <w:i/>
          </w:rPr>
          <w:delText>icoid</w:delText>
        </w:r>
        <w:r w:rsidR="00357E5C" w:rsidDel="00570E94">
          <w:rPr>
            <w:rFonts w:ascii="Arial" w:hAnsi="Arial" w:cs="Arial"/>
            <w:i/>
          </w:rPr>
          <w:delText xml:space="preserve"> (GC)</w:delText>
        </w:r>
        <w:r w:rsidRPr="007876C2" w:rsidDel="00570E94">
          <w:rPr>
            <w:rFonts w:ascii="Arial" w:hAnsi="Arial" w:cs="Arial"/>
            <w:i/>
          </w:rPr>
          <w:delText>-prescription</w:delText>
        </w:r>
        <w:r w:rsidRPr="00DA0B97" w:rsidDel="00570E94">
          <w:rPr>
            <w:rFonts w:ascii="Arial" w:hAnsi="Arial" w:cs="Arial"/>
          </w:rPr>
          <w:delText xml:space="preserve"> </w:delText>
        </w:r>
        <w:r w:rsidRPr="00DA0B97" w:rsidDel="00570E94">
          <w:rPr>
            <w:rFonts w:ascii="Arial" w:hAnsi="Arial" w:cs="Arial"/>
            <w:color w:val="auto"/>
          </w:rPr>
          <w:delText>–</w:delText>
        </w:r>
        <w:r w:rsidRPr="00910449" w:rsidDel="00570E94">
          <w:rPr>
            <w:rFonts w:ascii="Arial" w:hAnsi="Arial" w:cs="Arial"/>
            <w:color w:val="auto"/>
          </w:rPr>
          <w:delText xml:space="preserve"> from index date to the earliest</w:delText>
        </w:r>
        <w:r w:rsidDel="00570E94">
          <w:rPr>
            <w:rFonts w:ascii="Arial" w:hAnsi="Arial" w:cs="Arial"/>
            <w:color w:val="auto"/>
          </w:rPr>
          <w:delText xml:space="preserve"> systemic</w:delText>
        </w:r>
        <w:r w:rsidRPr="00910449" w:rsidDel="00570E94">
          <w:rPr>
            <w:rFonts w:ascii="Arial" w:hAnsi="Arial" w:cs="Arial"/>
            <w:color w:val="auto"/>
          </w:rPr>
          <w:delText xml:space="preserve"> </w:delText>
        </w:r>
        <w:r w:rsidR="00357E5C" w:rsidDel="00570E94">
          <w:rPr>
            <w:rFonts w:ascii="Arial" w:hAnsi="Arial" w:cs="Arial"/>
            <w:color w:val="auto"/>
          </w:rPr>
          <w:delText>GC</w:delText>
        </w:r>
        <w:r w:rsidDel="00570E94">
          <w:rPr>
            <w:rFonts w:ascii="Arial" w:hAnsi="Arial" w:cs="Arial"/>
            <w:color w:val="auto"/>
          </w:rPr>
          <w:delText>-prescription</w:delText>
        </w:r>
        <w:r w:rsidRPr="00910449" w:rsidDel="00570E94">
          <w:rPr>
            <w:rFonts w:ascii="Arial" w:hAnsi="Arial" w:cs="Arial"/>
            <w:color w:val="auto"/>
          </w:rPr>
          <w:delText xml:space="preserve"> (= event), death</w:delText>
        </w:r>
        <w:r w:rsidDel="00570E94">
          <w:rPr>
            <w:rFonts w:ascii="Arial" w:hAnsi="Arial" w:cs="Arial"/>
            <w:color w:val="auto"/>
          </w:rPr>
          <w:delText xml:space="preserve"> (= competing event)</w:delText>
        </w:r>
        <w:r w:rsidRPr="00910449" w:rsidDel="00570E94">
          <w:rPr>
            <w:rFonts w:ascii="Arial" w:hAnsi="Arial" w:cs="Arial"/>
            <w:color w:val="auto"/>
          </w:rPr>
          <w:delText xml:space="preserve">, loss of follow-up, or the end of the study period (= censor). </w:delText>
        </w:r>
        <w:r w:rsidR="00182B2E" w:rsidDel="00570E94">
          <w:rPr>
            <w:rFonts w:ascii="Arial" w:hAnsi="Arial" w:cs="Arial"/>
            <w:color w:val="auto"/>
          </w:rPr>
          <w:delText>The definition</w:delText>
        </w:r>
        <w:r w:rsidR="00661E05" w:rsidDel="00570E94">
          <w:rPr>
            <w:rFonts w:ascii="Arial" w:hAnsi="Arial" w:cs="Arial"/>
            <w:color w:val="auto"/>
          </w:rPr>
          <w:delText xml:space="preserve"> and codes used</w:delText>
        </w:r>
        <w:r w:rsidR="00182B2E" w:rsidDel="00570E94">
          <w:rPr>
            <w:rFonts w:ascii="Arial" w:hAnsi="Arial" w:cs="Arial"/>
            <w:color w:val="auto"/>
          </w:rPr>
          <w:delText xml:space="preserve"> </w:delText>
        </w:r>
        <w:r w:rsidR="00661E05" w:rsidDel="00570E94">
          <w:rPr>
            <w:rFonts w:ascii="Arial" w:hAnsi="Arial" w:cs="Arial"/>
            <w:color w:val="auto"/>
          </w:rPr>
          <w:delText xml:space="preserve">to identify </w:delText>
        </w:r>
        <w:r w:rsidR="00182B2E" w:rsidDel="00570E94">
          <w:rPr>
            <w:rFonts w:ascii="Arial" w:hAnsi="Arial" w:cs="Arial"/>
            <w:color w:val="auto"/>
          </w:rPr>
          <w:delText xml:space="preserve">GC treatment will be </w:delText>
        </w:r>
        <w:r w:rsidR="00A929B8" w:rsidDel="00570E94">
          <w:rPr>
            <w:rFonts w:ascii="Arial" w:hAnsi="Arial" w:cs="Arial"/>
            <w:color w:val="auto"/>
          </w:rPr>
          <w:delText>detailled</w:delText>
        </w:r>
        <w:r w:rsidR="00182B2E" w:rsidDel="00570E94">
          <w:rPr>
            <w:rFonts w:ascii="Arial" w:hAnsi="Arial" w:cs="Arial"/>
            <w:color w:val="auto"/>
          </w:rPr>
          <w:delText xml:space="preserve"> in the SAP.</w:delText>
        </w:r>
      </w:del>
    </w:p>
    <w:p w14:paraId="420E387A" w14:textId="292709E3" w:rsidR="00312B3A" w:rsidRPr="00C071E0" w:rsidDel="00570E94" w:rsidRDefault="00312B3A" w:rsidP="00312B3A">
      <w:pPr>
        <w:pStyle w:val="Default"/>
        <w:numPr>
          <w:ilvl w:val="0"/>
          <w:numId w:val="68"/>
        </w:numPr>
        <w:jc w:val="both"/>
        <w:rPr>
          <w:del w:id="781" w:author="Tobias Heidler" w:date="2024-07-09T13:22:00Z" w16du:dateUtc="2024-07-09T11:22:00Z"/>
          <w:rFonts w:ascii="Arial" w:hAnsi="Arial" w:cs="Arial"/>
        </w:rPr>
      </w:pPr>
      <w:del w:id="782" w:author="Tobias Heidler" w:date="2024-07-09T13:22:00Z" w16du:dateUtc="2024-07-09T11:22:00Z">
        <w:r w:rsidDel="00570E94">
          <w:rPr>
            <w:rFonts w:ascii="Arial" w:hAnsi="Arial" w:cs="Arial"/>
          </w:rPr>
          <w:delText xml:space="preserve">Time to </w:delText>
        </w:r>
        <w:r w:rsidRPr="005B6A80" w:rsidDel="00570E94">
          <w:rPr>
            <w:rFonts w:ascii="Arial" w:hAnsi="Arial" w:cs="Arial"/>
            <w:i/>
          </w:rPr>
          <w:delText>first flare</w:delText>
        </w:r>
        <w:r w:rsidDel="00570E94">
          <w:rPr>
            <w:rFonts w:ascii="Arial" w:hAnsi="Arial" w:cs="Arial"/>
            <w:i/>
          </w:rPr>
          <w:delText xml:space="preserve"> treatment</w:delText>
        </w:r>
        <w:r w:rsidDel="00570E94">
          <w:rPr>
            <w:rFonts w:ascii="Arial" w:hAnsi="Arial" w:cs="Arial"/>
          </w:rPr>
          <w:delText xml:space="preserve"> </w:delText>
        </w:r>
        <w:r w:rsidRPr="00910449" w:rsidDel="00570E94">
          <w:rPr>
            <w:rFonts w:ascii="Arial" w:hAnsi="Arial" w:cs="Arial"/>
            <w:color w:val="auto"/>
          </w:rPr>
          <w:delText>– from index date to the earliest</w:delText>
        </w:r>
        <w:r w:rsidDel="00570E94">
          <w:rPr>
            <w:rFonts w:ascii="Arial" w:hAnsi="Arial" w:cs="Arial"/>
            <w:color w:val="auto"/>
          </w:rPr>
          <w:delText xml:space="preserve"> injectable systemic GC-prescription with cumulative prednisone equivalents of ≥ 100 mg, indicative of a flare treatment</w:delText>
        </w:r>
        <w:r w:rsidRPr="00910449" w:rsidDel="00570E94">
          <w:rPr>
            <w:rFonts w:ascii="Arial" w:hAnsi="Arial" w:cs="Arial"/>
            <w:color w:val="auto"/>
          </w:rPr>
          <w:delText xml:space="preserve"> </w:delText>
        </w:r>
        <w:r w:rsidRPr="005B6A80" w:rsidDel="00570E94">
          <w:rPr>
            <w:rFonts w:ascii="Arial" w:hAnsi="Arial" w:cs="Arial"/>
            <w:color w:val="auto"/>
            <w:u w:val="single"/>
          </w:rPr>
          <w:delText>or</w:delText>
        </w:r>
        <w:r w:rsidDel="00570E94">
          <w:rPr>
            <w:rFonts w:ascii="Arial" w:hAnsi="Arial" w:cs="Arial"/>
            <w:color w:val="auto"/>
          </w:rPr>
          <w:delText xml:space="preserve"> </w:delText>
        </w:r>
        <w:r w:rsidRPr="00910449" w:rsidDel="00570E94">
          <w:rPr>
            <w:rFonts w:ascii="Arial" w:hAnsi="Arial" w:cs="Arial"/>
            <w:color w:val="auto"/>
          </w:rPr>
          <w:delText>index date to the earliest SLE-related hospitalization with main diagnosis</w:delText>
        </w:r>
        <w:r w:rsidDel="00570E94">
          <w:rPr>
            <w:rFonts w:ascii="Arial" w:hAnsi="Arial" w:cs="Arial"/>
            <w:color w:val="auto"/>
          </w:rPr>
          <w:delText xml:space="preserve">, whatever comes first </w:delText>
        </w:r>
        <w:r w:rsidRPr="00910449" w:rsidDel="00570E94">
          <w:rPr>
            <w:rFonts w:ascii="Arial" w:hAnsi="Arial" w:cs="Arial"/>
            <w:color w:val="auto"/>
          </w:rPr>
          <w:delText>(= event), death</w:delText>
        </w:r>
        <w:r w:rsidDel="00570E94">
          <w:rPr>
            <w:rFonts w:ascii="Arial" w:hAnsi="Arial" w:cs="Arial"/>
            <w:color w:val="auto"/>
          </w:rPr>
          <w:delText xml:space="preserve"> (= competing event)</w:delText>
        </w:r>
        <w:r w:rsidRPr="00910449" w:rsidDel="00570E94">
          <w:rPr>
            <w:rFonts w:ascii="Arial" w:hAnsi="Arial" w:cs="Arial"/>
            <w:color w:val="auto"/>
          </w:rPr>
          <w:delText xml:space="preserve">, loss of follow-up, or the end of the study period (= censor). </w:delText>
        </w:r>
      </w:del>
    </w:p>
    <w:p w14:paraId="36997B0F" w14:textId="59B308C7" w:rsidR="00312B3A" w:rsidDel="00570E94" w:rsidRDefault="00312B3A" w:rsidP="00312B3A">
      <w:pPr>
        <w:rPr>
          <w:del w:id="783" w:author="Tobias Heidler" w:date="2024-07-09T13:22:00Z" w16du:dateUtc="2024-07-09T11:22:00Z"/>
          <w:rFonts w:ascii="Arial" w:hAnsi="Arial" w:cs="Arial"/>
        </w:rPr>
      </w:pPr>
    </w:p>
    <w:p w14:paraId="37AB0334" w14:textId="1E762178" w:rsidR="00A53997" w:rsidDel="00570E94" w:rsidRDefault="00A53997" w:rsidP="00312B3A">
      <w:pPr>
        <w:rPr>
          <w:del w:id="784" w:author="Tobias Heidler" w:date="2024-07-09T13:22:00Z" w16du:dateUtc="2024-07-09T11:22:00Z"/>
          <w:rFonts w:ascii="Arial" w:hAnsi="Arial" w:cs="Arial"/>
        </w:rPr>
      </w:pPr>
      <w:del w:id="785" w:author="Tobias Heidler" w:date="2024-07-09T13:22:00Z" w16du:dateUtc="2024-07-09T11:22:00Z">
        <w:r w:rsidRPr="00A53997" w:rsidDel="00570E94">
          <w:rPr>
            <w:rFonts w:ascii="Arial" w:hAnsi="Arial" w:cs="Arial"/>
          </w:rPr>
          <w:delText xml:space="preserve">To handle competing events in Kaplan-Meier estimates multi-state models </w:delText>
        </w:r>
        <w:r w:rsidDel="00570E94">
          <w:rPr>
            <w:rFonts w:ascii="Arial" w:hAnsi="Arial" w:cs="Arial"/>
          </w:rPr>
          <w:delText>will be used</w:delText>
        </w:r>
        <w:r w:rsidRPr="00A53997" w:rsidDel="00570E94">
          <w:rPr>
            <w:rFonts w:ascii="Arial" w:hAnsi="Arial" w:cs="Arial"/>
          </w:rPr>
          <w:delText>. This approach allows to model transitions between different states, such as alive, deceased due to the event of interest, or deceased due to competing risks. The Aalen-Johansen estimato</w:delText>
        </w:r>
        <w:r w:rsidR="00E25FDD" w:rsidDel="00570E94">
          <w:rPr>
            <w:rFonts w:ascii="Arial" w:hAnsi="Arial" w:cs="Arial"/>
          </w:rPr>
          <w:delText>r</w:delText>
        </w:r>
        <w:r w:rsidRPr="00A53997" w:rsidDel="00570E94">
          <w:rPr>
            <w:rFonts w:ascii="Arial" w:hAnsi="Arial" w:cs="Arial"/>
          </w:rPr>
          <w:delText>, provides a method to compute probabilities of being in each state over time. It adjusts for competing risks by treating them as distinct outcomes, enabling the analysis of cumulative incidence functions for each event type separately. This method effectively differentiates between the event of interest and other competing events, providing a more nuanced understanding of the data in the presence of competing risks</w:delText>
        </w:r>
        <w:r w:rsidR="00DA672A" w:rsidDel="00570E94">
          <w:rPr>
            <w:rFonts w:ascii="Arial" w:hAnsi="Arial" w:cs="Arial"/>
          </w:rPr>
          <w:delText>,</w:delText>
        </w:r>
        <w:r w:rsidR="00E25FDD" w:rsidDel="00570E94">
          <w:rPr>
            <w:rFonts w:ascii="Arial" w:hAnsi="Arial" w:cs="Arial"/>
          </w:rPr>
          <w:delText xml:space="preserve"> here – death due to all causes.</w:delText>
        </w:r>
      </w:del>
    </w:p>
    <w:p w14:paraId="3912C704" w14:textId="1E216B8D" w:rsidR="00312B3A" w:rsidRPr="005B6A80" w:rsidDel="00570E94" w:rsidRDefault="00312B3A" w:rsidP="00312B3A">
      <w:pPr>
        <w:rPr>
          <w:del w:id="786" w:author="Tobias Heidler" w:date="2024-07-09T13:22:00Z" w16du:dateUtc="2024-07-09T11:22:00Z"/>
          <w:rFonts w:ascii="Arial" w:hAnsi="Arial" w:cs="Arial"/>
        </w:rPr>
      </w:pPr>
      <w:del w:id="787" w:author="Tobias Heidler" w:date="2024-07-09T13:22:00Z" w16du:dateUtc="2024-07-09T11:22:00Z">
        <w:r w:rsidDel="00570E94">
          <w:rPr>
            <w:rFonts w:ascii="Arial" w:hAnsi="Arial" w:cs="Arial"/>
          </w:rPr>
          <w:delText xml:space="preserve">The </w:delText>
        </w:r>
        <w:r w:rsidR="00483CB5" w:rsidDel="00570E94">
          <w:rPr>
            <w:rFonts w:ascii="Arial" w:hAnsi="Arial" w:cs="Arial"/>
          </w:rPr>
          <w:delText>c</w:delText>
        </w:r>
        <w:r w:rsidDel="00570E94">
          <w:rPr>
            <w:rFonts w:ascii="Arial" w:hAnsi="Arial" w:cs="Arial"/>
          </w:rPr>
          <w:delText xml:space="preserve">umulative </w:delText>
        </w:r>
        <w:r w:rsidR="00483CB5" w:rsidDel="00570E94">
          <w:rPr>
            <w:rFonts w:ascii="Arial" w:hAnsi="Arial" w:cs="Arial"/>
          </w:rPr>
          <w:delText xml:space="preserve">incidence </w:delText>
        </w:r>
        <w:r w:rsidDel="00570E94">
          <w:rPr>
            <w:rFonts w:ascii="Arial" w:hAnsi="Arial" w:cs="Arial"/>
          </w:rPr>
          <w:delText xml:space="preserve">estimates and 95%-confidence intervals will be reported for the 1, 2 and 3 years after the index date for the </w:delText>
        </w:r>
        <w:r w:rsidR="00BD048E" w:rsidDel="00570E94">
          <w:rPr>
            <w:rFonts w:ascii="Arial" w:hAnsi="Arial" w:cs="Arial"/>
          </w:rPr>
          <w:delText>o</w:delText>
        </w:r>
        <w:r w:rsidR="00466E44" w:rsidDel="00570E94">
          <w:rPr>
            <w:rFonts w:ascii="Arial" w:hAnsi="Arial" w:cs="Arial"/>
          </w:rPr>
          <w:delText>riginal</w:delText>
        </w:r>
        <w:r w:rsidDel="00570E94">
          <w:rPr>
            <w:rFonts w:ascii="Arial" w:hAnsi="Arial" w:cs="Arial"/>
          </w:rPr>
          <w:delText xml:space="preserve"> and </w:delText>
        </w:r>
        <w:r w:rsidR="009D023F" w:rsidDel="00570E94">
          <w:rPr>
            <w:rFonts w:ascii="Arial" w:hAnsi="Arial" w:cs="Arial"/>
          </w:rPr>
          <w:delText>synthetic data</w:delText>
        </w:r>
        <w:r w:rsidDel="00570E94">
          <w:rPr>
            <w:rFonts w:ascii="Arial" w:hAnsi="Arial" w:cs="Arial"/>
          </w:rPr>
          <w:delText>sets</w:delText>
        </w:r>
        <w:r w:rsidR="001242D9" w:rsidDel="00570E94">
          <w:rPr>
            <w:rFonts w:ascii="Arial" w:hAnsi="Arial" w:cs="Arial"/>
          </w:rPr>
          <w:delText>, as well as</w:delText>
        </w:r>
        <w:r w:rsidR="00671580" w:rsidDel="00570E94">
          <w:rPr>
            <w:rFonts w:ascii="Arial" w:hAnsi="Arial" w:cs="Arial"/>
          </w:rPr>
          <w:delText xml:space="preserve"> graphical representations of the</w:delText>
        </w:r>
        <w:r w:rsidR="001242D9" w:rsidDel="00570E94">
          <w:rPr>
            <w:rFonts w:ascii="Arial" w:hAnsi="Arial" w:cs="Arial"/>
          </w:rPr>
          <w:delText xml:space="preserve"> </w:delText>
        </w:r>
        <w:r w:rsidR="00D826A9" w:rsidDel="00570E94">
          <w:rPr>
            <w:rFonts w:ascii="Arial" w:hAnsi="Arial" w:cs="Arial"/>
          </w:rPr>
          <w:delText>c</w:delText>
        </w:r>
        <w:r w:rsidR="001242D9" w:rsidDel="00570E94">
          <w:rPr>
            <w:rFonts w:ascii="Arial" w:hAnsi="Arial" w:cs="Arial"/>
          </w:rPr>
          <w:delText xml:space="preserve">umulative </w:delText>
        </w:r>
        <w:r w:rsidR="00D826A9" w:rsidDel="00570E94">
          <w:rPr>
            <w:rFonts w:ascii="Arial" w:hAnsi="Arial" w:cs="Arial"/>
          </w:rPr>
          <w:delText xml:space="preserve">incidence </w:delText>
        </w:r>
        <w:r w:rsidR="00671580" w:rsidDel="00570E94">
          <w:rPr>
            <w:rFonts w:ascii="Arial" w:hAnsi="Arial" w:cs="Arial"/>
          </w:rPr>
          <w:delText>c</w:delText>
        </w:r>
        <w:r w:rsidR="001242D9" w:rsidDel="00570E94">
          <w:rPr>
            <w:rFonts w:ascii="Arial" w:hAnsi="Arial" w:cs="Arial"/>
          </w:rPr>
          <w:delText>urves.</w:delText>
        </w:r>
      </w:del>
    </w:p>
    <w:p w14:paraId="50E0F4BF" w14:textId="1A2912CB" w:rsidR="00D94412" w:rsidDel="00570E94" w:rsidRDefault="00312B3A" w:rsidP="00312B3A">
      <w:pPr>
        <w:rPr>
          <w:del w:id="788" w:author="Tobias Heidler" w:date="2024-07-09T13:22:00Z" w16du:dateUtc="2024-07-09T11:22:00Z"/>
          <w:rFonts w:ascii="Arial" w:hAnsi="Arial" w:cs="Arial"/>
        </w:rPr>
      </w:pPr>
      <w:del w:id="789" w:author="Tobias Heidler" w:date="2024-07-09T13:22:00Z" w16du:dateUtc="2024-07-09T11:22:00Z">
        <w:r w:rsidRPr="00586953" w:rsidDel="00570E94">
          <w:rPr>
            <w:rFonts w:ascii="Arial" w:hAnsi="Arial" w:cs="Arial"/>
          </w:rPr>
          <w:delText xml:space="preserve">For </w:delText>
        </w:r>
        <w:r w:rsidDel="00570E94">
          <w:rPr>
            <w:rFonts w:ascii="Arial" w:hAnsi="Arial" w:cs="Arial"/>
          </w:rPr>
          <w:delText>comparing</w:delText>
        </w:r>
        <w:r w:rsidRPr="00586953" w:rsidDel="00570E94">
          <w:rPr>
            <w:rFonts w:ascii="Arial" w:hAnsi="Arial" w:cs="Arial"/>
          </w:rPr>
          <w:delText xml:space="preserve"> </w:delText>
        </w:r>
        <w:r w:rsidR="00AC6C25" w:rsidDel="00570E94">
          <w:rPr>
            <w:rFonts w:ascii="Arial" w:hAnsi="Arial" w:cs="Arial"/>
          </w:rPr>
          <w:delText>s</w:delText>
        </w:r>
        <w:r w:rsidRPr="00586953" w:rsidDel="00570E94">
          <w:rPr>
            <w:rFonts w:ascii="Arial" w:hAnsi="Arial" w:cs="Arial"/>
          </w:rPr>
          <w:delText xml:space="preserve">ynthetic and </w:delText>
        </w:r>
        <w:r w:rsidR="009D023F" w:rsidDel="00570E94">
          <w:rPr>
            <w:rFonts w:ascii="Arial" w:hAnsi="Arial" w:cs="Arial"/>
          </w:rPr>
          <w:delText>original data</w:delText>
        </w:r>
        <w:r w:rsidR="0012372E" w:rsidDel="00570E94">
          <w:rPr>
            <w:rFonts w:ascii="Arial" w:hAnsi="Arial" w:cs="Arial"/>
          </w:rPr>
          <w:delText xml:space="preserve"> sets </w:delText>
        </w:r>
        <w:r w:rsidDel="00570E94">
          <w:rPr>
            <w:rFonts w:ascii="Arial" w:hAnsi="Arial" w:cs="Arial"/>
          </w:rPr>
          <w:delText>the</w:delText>
        </w:r>
        <w:r w:rsidRPr="00727420" w:rsidDel="00570E94">
          <w:delText xml:space="preserve"> </w:delText>
        </w:r>
        <w:r w:rsidRPr="00727420" w:rsidDel="00570E94">
          <w:rPr>
            <w:rFonts w:ascii="Arial" w:hAnsi="Arial" w:cs="Arial"/>
          </w:rPr>
          <w:delText>Integrated Absolute Difference</w:delText>
        </w:r>
        <w:r w:rsidDel="00570E94">
          <w:rPr>
            <w:rFonts w:ascii="Arial" w:hAnsi="Arial" w:cs="Arial"/>
          </w:rPr>
          <w:delText xml:space="preserve"> (IAD, the sum of absolute differences between the cumulative incidence curves at any given </w:delText>
        </w:r>
        <w:r w:rsidR="00013EDA" w:rsidDel="00570E94">
          <w:rPr>
            <w:rFonts w:ascii="Arial" w:hAnsi="Arial" w:cs="Arial"/>
          </w:rPr>
          <w:delText>timepoint, here: day</w:delText>
        </w:r>
        <w:r w:rsidDel="00570E94">
          <w:rPr>
            <w:rFonts w:ascii="Arial" w:hAnsi="Arial" w:cs="Arial"/>
          </w:rPr>
          <w:delText xml:space="preserve">) is determined and a </w:delText>
        </w:r>
        <w:r w:rsidR="00891F66" w:rsidDel="00570E94">
          <w:rPr>
            <w:rFonts w:ascii="Arial" w:hAnsi="Arial" w:cs="Arial"/>
          </w:rPr>
          <w:delText>l</w:delText>
        </w:r>
        <w:r w:rsidDel="00570E94">
          <w:rPr>
            <w:rFonts w:ascii="Arial" w:hAnsi="Arial" w:cs="Arial"/>
          </w:rPr>
          <w:delText>og-</w:delText>
        </w:r>
        <w:r w:rsidR="00891F66" w:rsidDel="00570E94">
          <w:rPr>
            <w:rFonts w:ascii="Arial" w:hAnsi="Arial" w:cs="Arial"/>
          </w:rPr>
          <w:delText xml:space="preserve">rank </w:delText>
        </w:r>
        <w:r w:rsidDel="00570E94">
          <w:rPr>
            <w:rFonts w:ascii="Arial" w:hAnsi="Arial" w:cs="Arial"/>
          </w:rPr>
          <w:delText xml:space="preserve">test is performed. </w:delText>
        </w:r>
      </w:del>
    </w:p>
    <w:p w14:paraId="4E99DE8B" w14:textId="43167A80" w:rsidR="00DD3542" w:rsidDel="00570E94" w:rsidRDefault="00312B3A" w:rsidP="00312B3A">
      <w:pPr>
        <w:rPr>
          <w:del w:id="790" w:author="Tobias Heidler" w:date="2024-07-09T13:22:00Z" w16du:dateUtc="2024-07-09T11:22:00Z"/>
          <w:rFonts w:ascii="Arial" w:hAnsi="Arial" w:cs="Arial"/>
        </w:rPr>
      </w:pPr>
      <w:del w:id="791" w:author="Tobias Heidler" w:date="2024-07-09T13:22:00Z" w16du:dateUtc="2024-07-09T11:22:00Z">
        <w:r w:rsidRPr="00BD0C3F" w:rsidDel="00570E94">
          <w:rPr>
            <w:rFonts w:ascii="Arial" w:hAnsi="Arial" w:cs="Arial"/>
          </w:rPr>
          <w:delText xml:space="preserve">In cases where a </w:delText>
        </w:r>
        <w:r w:rsidR="00AB10A1" w:rsidDel="00570E94">
          <w:rPr>
            <w:rFonts w:ascii="Arial" w:hAnsi="Arial" w:cs="Arial"/>
          </w:rPr>
          <w:delText>cumulative incidence</w:delText>
        </w:r>
        <w:r w:rsidR="00AB10A1" w:rsidRPr="00BD0C3F" w:rsidDel="00570E94">
          <w:rPr>
            <w:rFonts w:ascii="Arial" w:hAnsi="Arial" w:cs="Arial"/>
          </w:rPr>
          <w:delText xml:space="preserve"> </w:delText>
        </w:r>
        <w:r w:rsidRPr="00BD0C3F" w:rsidDel="00570E94">
          <w:rPr>
            <w:rFonts w:ascii="Arial" w:hAnsi="Arial" w:cs="Arial"/>
          </w:rPr>
          <w:delText>curve ends before its comparator, it should be extended to match the full observation time of the comparator curve</w:delText>
        </w:r>
        <w:r w:rsidR="003275A6" w:rsidDel="00570E94">
          <w:rPr>
            <w:rFonts w:ascii="Arial" w:hAnsi="Arial" w:cs="Arial"/>
          </w:rPr>
          <w:delText xml:space="preserve"> for calculating the IAD</w:delText>
        </w:r>
        <w:r w:rsidRPr="00BD0C3F" w:rsidDel="00570E94">
          <w:rPr>
            <w:rFonts w:ascii="Arial" w:hAnsi="Arial" w:cs="Arial"/>
          </w:rPr>
          <w:delText>. This extension is done by maintaining the same survival probability as the last observed point of the curve until the end of the observation period. This approach ensures that each curve is evaluated over the same time frame</w:delText>
        </w:r>
        <w:r w:rsidDel="00570E94">
          <w:rPr>
            <w:rFonts w:ascii="Arial" w:hAnsi="Arial" w:cs="Arial"/>
          </w:rPr>
          <w:delText xml:space="preserve"> even when no more event occurs</w:delText>
        </w:r>
        <w:r w:rsidRPr="00BD0C3F" w:rsidDel="00570E94">
          <w:rPr>
            <w:rFonts w:ascii="Arial" w:hAnsi="Arial" w:cs="Arial"/>
          </w:rPr>
          <w:delText xml:space="preserve">, allowing for a consistent and fair comparison between the </w:delText>
        </w:r>
        <w:r w:rsidR="005D72EB" w:rsidDel="00570E94">
          <w:rPr>
            <w:rFonts w:ascii="Arial" w:hAnsi="Arial" w:cs="Arial"/>
          </w:rPr>
          <w:delText>s</w:delText>
        </w:r>
        <w:r w:rsidR="005D72EB" w:rsidRPr="00BD0C3F" w:rsidDel="00570E94">
          <w:rPr>
            <w:rFonts w:ascii="Arial" w:hAnsi="Arial" w:cs="Arial"/>
          </w:rPr>
          <w:delText xml:space="preserve">ynthetic </w:delText>
        </w:r>
        <w:r w:rsidRPr="00BD0C3F" w:rsidDel="00570E94">
          <w:rPr>
            <w:rFonts w:ascii="Arial" w:hAnsi="Arial" w:cs="Arial"/>
          </w:rPr>
          <w:delText xml:space="preserve">and </w:delText>
        </w:r>
        <w:r w:rsidR="009D023F" w:rsidDel="00570E94">
          <w:rPr>
            <w:rFonts w:ascii="Arial" w:hAnsi="Arial" w:cs="Arial"/>
          </w:rPr>
          <w:delText>original data</w:delText>
        </w:r>
        <w:r w:rsidR="006A5A2B" w:rsidDel="00570E94">
          <w:rPr>
            <w:rFonts w:ascii="Arial" w:hAnsi="Arial" w:cs="Arial"/>
          </w:rPr>
          <w:delText xml:space="preserve"> sets</w:delText>
        </w:r>
        <w:r w:rsidRPr="00BD0C3F" w:rsidDel="00570E94">
          <w:rPr>
            <w:rFonts w:ascii="Arial" w:hAnsi="Arial" w:cs="Arial"/>
          </w:rPr>
          <w:delText>.</w:delText>
        </w:r>
      </w:del>
    </w:p>
    <w:p w14:paraId="7EB0CBF7" w14:textId="752C7005" w:rsidR="00483AF5" w:rsidRPr="00420D04" w:rsidDel="00570E94" w:rsidRDefault="00483AF5" w:rsidP="00483AF5">
      <w:pPr>
        <w:pStyle w:val="berschrift3"/>
        <w:spacing w:before="240" w:after="240"/>
        <w:rPr>
          <w:del w:id="792" w:author="Tobias Heidler" w:date="2024-07-09T13:22:00Z" w16du:dateUtc="2024-07-09T11:22:00Z"/>
          <w:rFonts w:ascii="Arial" w:hAnsi="Arial" w:cs="Arial"/>
        </w:rPr>
      </w:pPr>
      <w:bookmarkStart w:id="793" w:name="_Toc323740019"/>
      <w:bookmarkStart w:id="794" w:name="_Toc323797154"/>
      <w:bookmarkStart w:id="795" w:name="_Toc158789207"/>
      <w:del w:id="796" w:author="Tobias Heidler" w:date="2024-07-09T13:22:00Z" w16du:dateUtc="2024-07-09T11:22:00Z">
        <w:r w:rsidRPr="00420D04" w:rsidDel="00570E94">
          <w:rPr>
            <w:rFonts w:ascii="Arial" w:hAnsi="Arial" w:cs="Arial"/>
          </w:rPr>
          <w:delText>Exploratory Objective(s):  Calculation of Epidemiological Measure(s) of Interest (e.g.</w:delText>
        </w:r>
        <w:r w:rsidR="000C614E" w:rsidDel="00570E94">
          <w:rPr>
            <w:rFonts w:ascii="Arial" w:hAnsi="Arial" w:cs="Arial"/>
          </w:rPr>
          <w:delText>,</w:delText>
        </w:r>
        <w:r w:rsidRPr="00420D04" w:rsidDel="00570E94">
          <w:rPr>
            <w:rFonts w:ascii="Arial" w:hAnsi="Arial" w:cs="Arial"/>
          </w:rPr>
          <w:delText xml:space="preserve"> hazard ratios, incidence rates, </w:delText>
        </w:r>
        <w:r w:rsidR="00B94EC8" w:rsidRPr="63491FF8" w:rsidDel="00570E94">
          <w:rPr>
            <w:rFonts w:ascii="Arial" w:hAnsi="Arial" w:cs="Arial"/>
          </w:rPr>
          <w:delText>test/retest reliability)</w:delText>
        </w:r>
        <w:bookmarkEnd w:id="793"/>
        <w:bookmarkEnd w:id="794"/>
        <w:bookmarkEnd w:id="795"/>
      </w:del>
    </w:p>
    <w:p w14:paraId="252CA874" w14:textId="5818F4C3" w:rsidR="00483AF5" w:rsidRPr="00420D04" w:rsidDel="00570E94" w:rsidRDefault="007F01CE" w:rsidP="00483AF5">
      <w:pPr>
        <w:pStyle w:val="berschrift2"/>
        <w:spacing w:before="240" w:after="240"/>
        <w:rPr>
          <w:del w:id="797" w:author="Tobias Heidler" w:date="2024-07-09T13:22:00Z" w16du:dateUtc="2024-07-09T11:22:00Z"/>
          <w:rFonts w:ascii="Arial" w:hAnsi="Arial" w:cs="Arial"/>
        </w:rPr>
      </w:pPr>
      <w:bookmarkStart w:id="798" w:name="_Toc158789208"/>
      <w:del w:id="799" w:author="Tobias Heidler" w:date="2024-07-09T13:22:00Z" w16du:dateUtc="2024-07-09T11:22:00Z">
        <w:r w:rsidRPr="00420D04" w:rsidDel="00570E94">
          <w:rPr>
            <w:rFonts w:ascii="Arial" w:hAnsi="Arial" w:cs="Arial"/>
          </w:rPr>
          <w:delText>Bias</w:delText>
        </w:r>
        <w:bookmarkEnd w:id="798"/>
      </w:del>
    </w:p>
    <w:p w14:paraId="3D473598" w14:textId="1C3479FA" w:rsidR="00483AF5" w:rsidDel="00570E94" w:rsidRDefault="00483AF5" w:rsidP="00483AF5">
      <w:pPr>
        <w:pStyle w:val="berschrift3"/>
        <w:spacing w:before="240" w:after="240"/>
        <w:rPr>
          <w:del w:id="800" w:author="Tobias Heidler" w:date="2024-07-09T13:22:00Z" w16du:dateUtc="2024-07-09T11:22:00Z"/>
          <w:rFonts w:ascii="Arial" w:hAnsi="Arial" w:cs="Arial"/>
        </w:rPr>
      </w:pPr>
      <w:bookmarkStart w:id="801" w:name="_Toc323740020"/>
      <w:bookmarkStart w:id="802" w:name="_Toc323797156"/>
      <w:bookmarkStart w:id="803" w:name="_Toc158789209"/>
      <w:del w:id="804" w:author="Tobias Heidler" w:date="2024-07-09T13:22:00Z" w16du:dateUtc="2024-07-09T11:22:00Z">
        <w:r w:rsidRPr="00420D04" w:rsidDel="00570E94">
          <w:rPr>
            <w:rFonts w:ascii="Arial" w:hAnsi="Arial" w:cs="Arial"/>
          </w:rPr>
          <w:delText>Methods to Minimize Bias</w:delText>
        </w:r>
        <w:bookmarkEnd w:id="801"/>
        <w:bookmarkEnd w:id="802"/>
        <w:bookmarkEnd w:id="803"/>
      </w:del>
    </w:p>
    <w:p w14:paraId="3D9F5A44" w14:textId="1BD86CF6" w:rsidR="000C45D0" w:rsidRPr="000C45D0" w:rsidDel="00570E94" w:rsidRDefault="000C45D0" w:rsidP="00C863B0">
      <w:pPr>
        <w:rPr>
          <w:del w:id="805" w:author="Tobias Heidler" w:date="2024-07-09T13:22:00Z" w16du:dateUtc="2024-07-09T11:22:00Z"/>
          <w:rFonts w:ascii="Arial" w:hAnsi="Arial" w:cs="Arial"/>
        </w:rPr>
      </w:pPr>
      <w:del w:id="806" w:author="Tobias Heidler" w:date="2024-07-09T13:22:00Z" w16du:dateUtc="2024-07-09T11:22:00Z">
        <w:r w:rsidRPr="00C863B0" w:rsidDel="00570E94">
          <w:rPr>
            <w:rFonts w:ascii="Arial" w:hAnsi="Arial" w:cs="Arial"/>
          </w:rPr>
          <w:delText>Not applicable</w:delText>
        </w:r>
      </w:del>
    </w:p>
    <w:p w14:paraId="7F735419" w14:textId="315F4A69" w:rsidR="00483AF5" w:rsidRPr="00420D04" w:rsidDel="00570E94" w:rsidRDefault="00483AF5" w:rsidP="00483AF5">
      <w:pPr>
        <w:pStyle w:val="berschrift3"/>
        <w:spacing w:before="240" w:after="240"/>
        <w:rPr>
          <w:del w:id="807" w:author="Tobias Heidler" w:date="2024-07-09T13:22:00Z" w16du:dateUtc="2024-07-09T11:22:00Z"/>
          <w:rFonts w:ascii="Arial" w:hAnsi="Arial" w:cs="Arial"/>
        </w:rPr>
      </w:pPr>
      <w:bookmarkStart w:id="808" w:name="_Toc323740021"/>
      <w:bookmarkStart w:id="809" w:name="_Toc323797157"/>
      <w:bookmarkStart w:id="810" w:name="_Toc158789210"/>
      <w:del w:id="811" w:author="Tobias Heidler" w:date="2024-07-09T13:22:00Z" w16du:dateUtc="2024-07-09T11:22:00Z">
        <w:r w:rsidRPr="00420D04" w:rsidDel="00570E94">
          <w:rPr>
            <w:rFonts w:ascii="Arial" w:hAnsi="Arial" w:cs="Arial"/>
          </w:rPr>
          <w:delText>Adjustment for Multiple Comparisons</w:delText>
        </w:r>
        <w:bookmarkEnd w:id="808"/>
        <w:bookmarkEnd w:id="809"/>
        <w:bookmarkEnd w:id="810"/>
      </w:del>
    </w:p>
    <w:p w14:paraId="6ACB2A43" w14:textId="06BB497F" w:rsidR="007838F5" w:rsidRPr="00420D04" w:rsidDel="00570E94" w:rsidRDefault="002A4B3C" w:rsidP="00483AF5">
      <w:pPr>
        <w:rPr>
          <w:del w:id="812" w:author="Tobias Heidler" w:date="2024-07-09T13:22:00Z" w16du:dateUtc="2024-07-09T11:22:00Z"/>
          <w:rFonts w:ascii="Arial" w:hAnsi="Arial" w:cs="Arial"/>
        </w:rPr>
      </w:pPr>
      <w:del w:id="813" w:author="Tobias Heidler" w:date="2024-07-09T13:22:00Z" w16du:dateUtc="2024-07-09T11:22:00Z">
        <w:r w:rsidDel="00570E94">
          <w:rPr>
            <w:rFonts w:ascii="Arial" w:hAnsi="Arial" w:cs="Arial"/>
          </w:rPr>
          <w:delText>Not applicable</w:delText>
        </w:r>
      </w:del>
    </w:p>
    <w:p w14:paraId="24972D6D" w14:textId="2C23A8D2" w:rsidR="00483AF5" w:rsidRPr="00420D04" w:rsidDel="00570E94" w:rsidRDefault="00F97A28" w:rsidP="00483AF5">
      <w:pPr>
        <w:pStyle w:val="berschrift3"/>
        <w:spacing w:before="240" w:after="240"/>
        <w:rPr>
          <w:del w:id="814" w:author="Tobias Heidler" w:date="2024-07-09T13:22:00Z" w16du:dateUtc="2024-07-09T11:22:00Z"/>
          <w:rFonts w:ascii="Arial" w:hAnsi="Arial" w:cs="Arial"/>
        </w:rPr>
      </w:pPr>
      <w:bookmarkStart w:id="815" w:name="_Toc323797158"/>
      <w:bookmarkStart w:id="816" w:name="_Toc158789211"/>
      <w:del w:id="817" w:author="Tobias Heidler" w:date="2024-07-09T13:22:00Z" w16du:dateUtc="2024-07-09T11:22:00Z">
        <w:r w:rsidRPr="00420D04" w:rsidDel="00570E94">
          <w:rPr>
            <w:rFonts w:ascii="Arial" w:hAnsi="Arial" w:cs="Arial"/>
          </w:rPr>
          <w:delText xml:space="preserve">Strengths and </w:delText>
        </w:r>
        <w:r w:rsidR="00483AF5" w:rsidRPr="00420D04" w:rsidDel="00570E94">
          <w:rPr>
            <w:rFonts w:ascii="Arial" w:hAnsi="Arial" w:cs="Arial"/>
          </w:rPr>
          <w:delText>Limitations</w:delText>
        </w:r>
        <w:bookmarkEnd w:id="815"/>
        <w:bookmarkEnd w:id="816"/>
      </w:del>
    </w:p>
    <w:p w14:paraId="22101D7A" w14:textId="3243C49C" w:rsidR="005501CC" w:rsidDel="00570E94" w:rsidRDefault="00AB12AD" w:rsidP="00A76DCA">
      <w:pPr>
        <w:rPr>
          <w:del w:id="818" w:author="Tobias Heidler" w:date="2024-07-09T13:22:00Z" w16du:dateUtc="2024-07-09T11:22:00Z"/>
          <w:rFonts w:ascii="Arial" w:hAnsi="Arial" w:cs="Arial"/>
        </w:rPr>
      </w:pPr>
      <w:del w:id="819" w:author="Tobias Heidler" w:date="2024-07-09T13:22:00Z" w16du:dateUtc="2024-07-09T11:22:00Z">
        <w:r w:rsidRPr="00BB7D2A" w:rsidDel="00570E94">
          <w:rPr>
            <w:rFonts w:ascii="Arial" w:hAnsi="Arial" w:cs="Arial"/>
          </w:rPr>
          <w:delText xml:space="preserve">Health insurance in Germany is mandatory for </w:delText>
        </w:r>
        <w:r w:rsidDel="00570E94">
          <w:rPr>
            <w:rFonts w:ascii="Arial" w:hAnsi="Arial" w:cs="Arial"/>
          </w:rPr>
          <w:delText>a huge proportion of German residents</w:delText>
        </w:r>
        <w:r w:rsidR="006519B8" w:rsidDel="00570E94">
          <w:rPr>
            <w:rFonts w:ascii="Arial" w:hAnsi="Arial" w:cs="Arial"/>
          </w:rPr>
          <w:delText xml:space="preserve"> (c.a. </w:delText>
        </w:r>
        <w:r w:rsidR="00690F7F" w:rsidDel="00570E94">
          <w:rPr>
            <w:rFonts w:ascii="Arial" w:hAnsi="Arial" w:cs="Arial"/>
          </w:rPr>
          <w:delText>88</w:delText>
        </w:r>
        <w:r w:rsidR="006519B8" w:rsidDel="00570E94">
          <w:rPr>
            <w:rFonts w:ascii="Arial" w:hAnsi="Arial" w:cs="Arial"/>
          </w:rPr>
          <w:delText>%)</w:delText>
        </w:r>
        <w:r w:rsidRPr="00BB7D2A" w:rsidDel="00570E94">
          <w:rPr>
            <w:rFonts w:ascii="Arial" w:hAnsi="Arial" w:cs="Arial"/>
          </w:rPr>
          <w:delText>, ensuring a wide range of data from the insured population. Even though the data only comes from a subset of insurance companies, it still represents a broad cross-section of the general population</w:delText>
        </w:r>
        <w:r w:rsidDel="00570E94">
          <w:rPr>
            <w:rFonts w:ascii="Arial" w:hAnsi="Arial" w:cs="Arial"/>
          </w:rPr>
          <w:delText xml:space="preserve">. </w:delText>
        </w:r>
        <w:r w:rsidRPr="00967ED2" w:rsidDel="00570E94">
          <w:rPr>
            <w:rFonts w:ascii="Arial" w:hAnsi="Arial" w:cs="Arial"/>
          </w:rPr>
          <w:delText>Claims data are systematically recorded, providing chronological insights into healthcare utilization, which is invaluable for temporal analyses and trend identifications.</w:delText>
        </w:r>
        <w:r w:rsidDel="00570E94">
          <w:rPr>
            <w:rFonts w:ascii="Arial" w:hAnsi="Arial" w:cs="Arial"/>
          </w:rPr>
          <w:delText xml:space="preserve"> The representativeness of the WIG2 database has been shown</w:delText>
        </w:r>
        <w:r w:rsidR="00F503C8" w:rsidDel="00570E94">
          <w:rPr>
            <w:rFonts w:ascii="Arial" w:hAnsi="Arial" w:cs="Arial"/>
          </w:rPr>
          <w:delText xml:space="preserve"> </w:delText>
        </w:r>
      </w:del>
      <w:customXmlDelRangeStart w:id="820" w:author="Tobias Heidler" w:date="2024-07-09T13:22:00Z"/>
      <w:sdt>
        <w:sdtPr>
          <w:rPr>
            <w:rFonts w:ascii="Arial" w:hAnsi="Arial" w:cs="Arial"/>
          </w:rPr>
          <w:alias w:val="To edit, see citavi.com/edit"/>
          <w:tag w:val="CitaviPlaceholder#6cbcb066-14ae-4d21-87c9-a2ebfadf2df4"/>
          <w:id w:val="459531474"/>
          <w:placeholder>
            <w:docPart w:val="DefaultPlaceholder_-1854013440"/>
          </w:placeholder>
        </w:sdtPr>
        <w:sdtEndPr/>
        <w:sdtContent>
          <w:customXmlDelRangeEnd w:id="820"/>
          <w:del w:id="821" w:author="Tobias Heidler" w:date="2024-07-09T13:22:00Z" w16du:dateUtc="2024-07-09T11:22:00Z">
            <w:r w:rsidR="00F503C8" w:rsidDel="00570E94">
              <w:rPr>
                <w:rFonts w:ascii="Arial" w:hAnsi="Arial" w:cs="Arial"/>
              </w:rPr>
              <w:delText>(Ständer et al. 2020)</w:delText>
            </w:r>
          </w:del>
          <w:customXmlDelRangeStart w:id="822" w:author="Tobias Heidler" w:date="2024-07-09T13:22:00Z"/>
        </w:sdtContent>
      </w:sdt>
      <w:customXmlDelRangeEnd w:id="822"/>
      <w:del w:id="823" w:author="Tobias Heidler" w:date="2024-07-09T13:22:00Z" w16du:dateUtc="2024-07-09T11:22:00Z">
        <w:r w:rsidDel="00570E94">
          <w:rPr>
            <w:rFonts w:ascii="Arial" w:hAnsi="Arial" w:cs="Arial"/>
          </w:rPr>
          <w:delText>.</w:delText>
        </w:r>
      </w:del>
    </w:p>
    <w:p w14:paraId="6CA988D9" w14:textId="2F7353DB" w:rsidR="00D52E08" w:rsidDel="00570E94" w:rsidRDefault="006D4ECF" w:rsidP="00A76DCA">
      <w:pPr>
        <w:rPr>
          <w:del w:id="824" w:author="Tobias Heidler" w:date="2024-07-09T13:22:00Z" w16du:dateUtc="2024-07-09T11:22:00Z"/>
          <w:rFonts w:ascii="Arial" w:hAnsi="Arial" w:cs="Arial"/>
        </w:rPr>
      </w:pPr>
      <w:del w:id="825" w:author="Tobias Heidler" w:date="2024-07-09T13:22:00Z" w16du:dateUtc="2024-07-09T11:22:00Z">
        <w:r w:rsidDel="00570E94">
          <w:rPr>
            <w:rFonts w:ascii="Arial" w:hAnsi="Arial" w:cs="Arial"/>
          </w:rPr>
          <w:delText>The generation of a</w:delText>
        </w:r>
        <w:r w:rsidR="007260E6" w:rsidDel="00570E94">
          <w:rPr>
            <w:rFonts w:ascii="Arial" w:hAnsi="Arial" w:cs="Arial"/>
          </w:rPr>
          <w:delText xml:space="preserve">n adequate </w:delText>
        </w:r>
        <w:r w:rsidR="009D023F" w:rsidDel="00570E94">
          <w:rPr>
            <w:rFonts w:ascii="Arial" w:hAnsi="Arial" w:cs="Arial"/>
          </w:rPr>
          <w:delText>synthetic data</w:delText>
        </w:r>
        <w:r w:rsidR="007260E6" w:rsidDel="00570E94">
          <w:rPr>
            <w:rFonts w:ascii="Arial" w:hAnsi="Arial" w:cs="Arial"/>
          </w:rPr>
          <w:delText xml:space="preserve">set in terms of </w:delText>
        </w:r>
        <w:r w:rsidR="00C52817" w:rsidDel="00570E94">
          <w:rPr>
            <w:rFonts w:ascii="Arial" w:hAnsi="Arial" w:cs="Arial"/>
          </w:rPr>
          <w:delText>p</w:delText>
        </w:r>
        <w:r w:rsidR="00501B6E" w:rsidDel="00570E94">
          <w:rPr>
            <w:rFonts w:ascii="Arial" w:hAnsi="Arial" w:cs="Arial"/>
          </w:rPr>
          <w:delText>rivacy</w:delText>
        </w:r>
        <w:r w:rsidR="007260E6" w:rsidDel="00570E94">
          <w:rPr>
            <w:rFonts w:ascii="Arial" w:hAnsi="Arial" w:cs="Arial"/>
          </w:rPr>
          <w:delText xml:space="preserve">, </w:delText>
        </w:r>
        <w:r w:rsidR="00C52817" w:rsidDel="00570E94">
          <w:rPr>
            <w:rFonts w:ascii="Arial" w:hAnsi="Arial" w:cs="Arial"/>
          </w:rPr>
          <w:delText>f</w:delText>
        </w:r>
        <w:r w:rsidR="00501B6E" w:rsidDel="00570E94">
          <w:rPr>
            <w:rFonts w:ascii="Arial" w:hAnsi="Arial" w:cs="Arial"/>
          </w:rPr>
          <w:delText>idelity</w:delText>
        </w:r>
        <w:r w:rsidR="00C52817" w:rsidDel="00570E94">
          <w:rPr>
            <w:rFonts w:ascii="Arial" w:hAnsi="Arial" w:cs="Arial"/>
          </w:rPr>
          <w:delText>, utility</w:delText>
        </w:r>
        <w:r w:rsidR="00501B6E" w:rsidDel="00570E94">
          <w:rPr>
            <w:rFonts w:ascii="Arial" w:hAnsi="Arial" w:cs="Arial"/>
          </w:rPr>
          <w:delText xml:space="preserve"> </w:delText>
        </w:r>
        <w:r w:rsidR="007260E6" w:rsidDel="00570E94">
          <w:rPr>
            <w:rFonts w:ascii="Arial" w:hAnsi="Arial" w:cs="Arial"/>
          </w:rPr>
          <w:delText xml:space="preserve">and robustness/scalability </w:delText>
        </w:r>
        <w:r w:rsidR="005A1EC4" w:rsidDel="00570E94">
          <w:rPr>
            <w:rFonts w:ascii="Arial" w:hAnsi="Arial" w:cs="Arial"/>
          </w:rPr>
          <w:delText>alleviates the challenges of accessing the data</w:delText>
        </w:r>
        <w:r w:rsidR="00D56D87" w:rsidDel="00570E94">
          <w:rPr>
            <w:rFonts w:ascii="Arial" w:hAnsi="Arial" w:cs="Arial"/>
          </w:rPr>
          <w:delText xml:space="preserve"> while protecting the patient confidentiality.</w:delText>
        </w:r>
        <w:r w:rsidR="001A00B3" w:rsidDel="00570E94">
          <w:rPr>
            <w:rFonts w:ascii="Arial" w:hAnsi="Arial" w:cs="Arial"/>
          </w:rPr>
          <w:delText xml:space="preserve"> </w:delText>
        </w:r>
        <w:r w:rsidR="00C67605" w:rsidDel="00570E94">
          <w:rPr>
            <w:rFonts w:ascii="Arial" w:hAnsi="Arial" w:cs="Arial"/>
          </w:rPr>
          <w:delText xml:space="preserve">The broader </w:delText>
        </w:r>
        <w:r w:rsidR="00405F2B" w:rsidDel="00570E94">
          <w:rPr>
            <w:rFonts w:ascii="Arial" w:hAnsi="Arial" w:cs="Arial"/>
          </w:rPr>
          <w:delText xml:space="preserve">availability of such data </w:delText>
        </w:r>
        <w:r w:rsidR="00F02AB1" w:rsidDel="00570E94">
          <w:rPr>
            <w:rFonts w:ascii="Arial" w:hAnsi="Arial" w:cs="Arial"/>
          </w:rPr>
          <w:delText>for</w:delText>
        </w:r>
        <w:r w:rsidR="00405F2B" w:rsidDel="00570E94">
          <w:rPr>
            <w:rFonts w:ascii="Arial" w:hAnsi="Arial" w:cs="Arial"/>
          </w:rPr>
          <w:delText xml:space="preserve"> the scientific community</w:delText>
        </w:r>
        <w:r w:rsidR="001A00B3" w:rsidDel="00570E94">
          <w:rPr>
            <w:rFonts w:ascii="Arial" w:hAnsi="Arial" w:cs="Arial"/>
          </w:rPr>
          <w:delText xml:space="preserve"> will inevitably increase the</w:delText>
        </w:r>
        <w:r w:rsidR="00954B86" w:rsidDel="00570E94">
          <w:rPr>
            <w:rFonts w:ascii="Arial" w:hAnsi="Arial" w:cs="Arial"/>
          </w:rPr>
          <w:delText xml:space="preserve"> </w:delText>
        </w:r>
        <w:r w:rsidR="008773D9" w:rsidDel="00570E94">
          <w:rPr>
            <w:rFonts w:ascii="Arial" w:hAnsi="Arial" w:cs="Arial"/>
          </w:rPr>
          <w:delText xml:space="preserve">flexibility, </w:delText>
        </w:r>
        <w:r w:rsidR="001A00B3" w:rsidRPr="001A00B3" w:rsidDel="00570E94">
          <w:rPr>
            <w:rFonts w:ascii="Arial" w:hAnsi="Arial" w:cs="Arial"/>
          </w:rPr>
          <w:delText>throughput, quality, and performance of Real-World Evidence (RWE) in claims data analyses</w:delText>
        </w:r>
        <w:r w:rsidR="00C62D62" w:rsidDel="00570E94">
          <w:rPr>
            <w:rFonts w:ascii="Arial" w:hAnsi="Arial" w:cs="Arial"/>
          </w:rPr>
          <w:delText>.</w:delText>
        </w:r>
      </w:del>
    </w:p>
    <w:p w14:paraId="3C2ADBAE" w14:textId="7DC295E8" w:rsidR="00D6066E" w:rsidDel="00570E94" w:rsidRDefault="0090082C" w:rsidP="00A76DCA">
      <w:pPr>
        <w:rPr>
          <w:del w:id="826" w:author="Tobias Heidler" w:date="2024-07-09T13:22:00Z" w16du:dateUtc="2024-07-09T11:22:00Z"/>
          <w:rFonts w:ascii="Arial" w:hAnsi="Arial" w:cs="Arial"/>
        </w:rPr>
      </w:pPr>
      <w:del w:id="827" w:author="Tobias Heidler" w:date="2024-07-09T13:22:00Z" w16du:dateUtc="2024-07-09T11:22:00Z">
        <w:r w:rsidDel="00570E94">
          <w:rPr>
            <w:rFonts w:ascii="Arial" w:hAnsi="Arial" w:cs="Arial"/>
          </w:rPr>
          <w:delText>Deep learning methods</w:delText>
        </w:r>
        <w:r w:rsidR="0066643C" w:rsidDel="00570E94">
          <w:rPr>
            <w:rFonts w:ascii="Arial" w:hAnsi="Arial" w:cs="Arial"/>
          </w:rPr>
          <w:delText>,</w:delText>
        </w:r>
        <w:r w:rsidDel="00570E94">
          <w:rPr>
            <w:rFonts w:ascii="Arial" w:hAnsi="Arial" w:cs="Arial"/>
          </w:rPr>
          <w:delText xml:space="preserve"> like GANs and GPT</w:delText>
        </w:r>
        <w:r w:rsidR="0066643C" w:rsidDel="00570E94">
          <w:rPr>
            <w:rFonts w:ascii="Arial" w:hAnsi="Arial" w:cs="Arial"/>
          </w:rPr>
          <w:delText>,</w:delText>
        </w:r>
        <w:r w:rsidDel="00570E94">
          <w:rPr>
            <w:rFonts w:ascii="Arial" w:hAnsi="Arial" w:cs="Arial"/>
          </w:rPr>
          <w:delText xml:space="preserve"> often outperform traditional models in a variety of tasks, involving image generation, natural language processing and even tabular data generation. They offer a huge flexibility and can easily be scaled. </w:delText>
        </w:r>
        <w:r w:rsidR="0039057A" w:rsidRPr="0039057A" w:rsidDel="00570E94">
          <w:rPr>
            <w:rFonts w:ascii="Arial" w:hAnsi="Arial" w:cs="Arial"/>
          </w:rPr>
          <w:delText>These models could be fine-tuned using transfer learning, enabling them to be retrained for different scenarios or updated with recent data.</w:delText>
        </w:r>
      </w:del>
    </w:p>
    <w:p w14:paraId="7B3CFBD3" w14:textId="49278EBF" w:rsidR="00F97A28" w:rsidDel="00570E94" w:rsidRDefault="00A416EF" w:rsidP="00A76DCA">
      <w:pPr>
        <w:rPr>
          <w:del w:id="828" w:author="Tobias Heidler" w:date="2024-07-09T13:22:00Z" w16du:dateUtc="2024-07-09T11:22:00Z"/>
          <w:rFonts w:ascii="Arial" w:hAnsi="Arial" w:cs="Arial"/>
        </w:rPr>
      </w:pPr>
      <w:del w:id="829" w:author="Tobias Heidler" w:date="2024-07-09T13:22:00Z" w16du:dateUtc="2024-07-09T11:22:00Z">
        <w:r w:rsidDel="00570E94">
          <w:rPr>
            <w:rFonts w:ascii="Arial" w:hAnsi="Arial" w:cs="Arial"/>
          </w:rPr>
          <w:delText xml:space="preserve">However, </w:delText>
        </w:r>
        <w:r w:rsidR="00C229D9" w:rsidDel="00570E94">
          <w:rPr>
            <w:rFonts w:ascii="Arial" w:hAnsi="Arial" w:cs="Arial"/>
          </w:rPr>
          <w:delText>several limitations</w:delText>
        </w:r>
        <w:r w:rsidR="00E930BB" w:rsidDel="00570E94">
          <w:rPr>
            <w:rFonts w:ascii="Arial" w:hAnsi="Arial" w:cs="Arial"/>
          </w:rPr>
          <w:delText xml:space="preserve"> and challenges</w:delText>
        </w:r>
        <w:r w:rsidR="00C229D9" w:rsidDel="00570E94">
          <w:rPr>
            <w:rFonts w:ascii="Arial" w:hAnsi="Arial" w:cs="Arial"/>
          </w:rPr>
          <w:delText xml:space="preserve"> are to</w:delText>
        </w:r>
        <w:r w:rsidDel="00570E94">
          <w:rPr>
            <w:rFonts w:ascii="Arial" w:hAnsi="Arial" w:cs="Arial"/>
          </w:rPr>
          <w:delText xml:space="preserve"> be</w:delText>
        </w:r>
        <w:r w:rsidR="00C229D9" w:rsidDel="00570E94">
          <w:rPr>
            <w:rFonts w:ascii="Arial" w:hAnsi="Arial" w:cs="Arial"/>
          </w:rPr>
          <w:delText xml:space="preserve"> consider</w:delText>
        </w:r>
        <w:r w:rsidR="00F9568D" w:rsidDel="00570E94">
          <w:rPr>
            <w:rFonts w:ascii="Arial" w:hAnsi="Arial" w:cs="Arial"/>
          </w:rPr>
          <w:delText>ed</w:delText>
        </w:r>
        <w:r w:rsidR="00562034" w:rsidDel="00570E94">
          <w:rPr>
            <w:rFonts w:ascii="Arial" w:hAnsi="Arial" w:cs="Arial"/>
          </w:rPr>
          <w:delText>.</w:delText>
        </w:r>
      </w:del>
    </w:p>
    <w:p w14:paraId="0BF6AB53" w14:textId="1075FD0E" w:rsidR="00EC55FA" w:rsidDel="00570E94" w:rsidRDefault="00EC55FA" w:rsidP="00EC55FA">
      <w:pPr>
        <w:rPr>
          <w:del w:id="830" w:author="Tobias Heidler" w:date="2024-07-09T13:22:00Z" w16du:dateUtc="2024-07-09T11:22:00Z"/>
          <w:rFonts w:ascii="Arial" w:hAnsi="Arial" w:cs="Arial"/>
        </w:rPr>
      </w:pPr>
      <w:del w:id="831" w:author="Tobias Heidler" w:date="2024-07-09T13:22:00Z" w16du:dateUtc="2024-07-09T11:22:00Z">
        <w:r w:rsidRPr="00EC55FA" w:rsidDel="00570E94">
          <w:rPr>
            <w:rFonts w:ascii="Arial" w:hAnsi="Arial" w:cs="Arial"/>
          </w:rPr>
          <w:delText xml:space="preserve">A primary challenge involves preserving the intricate relational structure within the </w:delText>
        </w:r>
        <w:r w:rsidR="009D023F" w:rsidDel="00570E94">
          <w:rPr>
            <w:rFonts w:ascii="Arial" w:hAnsi="Arial" w:cs="Arial"/>
          </w:rPr>
          <w:delText>synthetic data</w:delText>
        </w:r>
        <w:r w:rsidRPr="00EC55FA" w:rsidDel="00570E94">
          <w:rPr>
            <w:rFonts w:ascii="Arial" w:hAnsi="Arial" w:cs="Arial"/>
          </w:rPr>
          <w:delText>. This includes maintaining the links between subtables as well as ensuring longitudinal integrity. These aspects are crucial for accurately representing the underlying data source and facilitating effective analysis.</w:delText>
        </w:r>
      </w:del>
    </w:p>
    <w:p w14:paraId="42894002" w14:textId="2ADC1420" w:rsidR="00F452AA" w:rsidRPr="00EC55FA" w:rsidDel="00570E94" w:rsidRDefault="00F452AA" w:rsidP="00EC55FA">
      <w:pPr>
        <w:rPr>
          <w:del w:id="832" w:author="Tobias Heidler" w:date="2024-07-09T13:22:00Z" w16du:dateUtc="2024-07-09T11:22:00Z"/>
          <w:rFonts w:ascii="Arial" w:hAnsi="Arial" w:cs="Arial"/>
        </w:rPr>
      </w:pPr>
      <w:del w:id="833" w:author="Tobias Heidler" w:date="2024-07-09T13:22:00Z" w16du:dateUtc="2024-07-09T11:22:00Z">
        <w:r w:rsidDel="00570E94">
          <w:rPr>
            <w:rFonts w:ascii="Arial" w:hAnsi="Arial" w:cs="Arial"/>
          </w:rPr>
          <w:delText xml:space="preserve">The generated data </w:delText>
        </w:r>
        <w:r w:rsidR="00644BCF" w:rsidDel="00570E94">
          <w:rPr>
            <w:rFonts w:ascii="Arial" w:hAnsi="Arial" w:cs="Arial"/>
          </w:rPr>
          <w:delText>might</w:delText>
        </w:r>
        <w:r w:rsidDel="00570E94">
          <w:rPr>
            <w:rFonts w:ascii="Arial" w:hAnsi="Arial" w:cs="Arial"/>
          </w:rPr>
          <w:delText xml:space="preserve"> not fully reflect the underlying complexity and variety of the </w:delText>
        </w:r>
        <w:r w:rsidR="00456037" w:rsidDel="00570E94">
          <w:rPr>
            <w:rFonts w:ascii="Arial" w:hAnsi="Arial" w:cs="Arial"/>
          </w:rPr>
          <w:delText>original</w:delText>
        </w:r>
        <w:r w:rsidDel="00570E94">
          <w:rPr>
            <w:rFonts w:ascii="Arial" w:hAnsi="Arial" w:cs="Arial"/>
          </w:rPr>
          <w:delText xml:space="preserve"> data. Thus, subtle correlations, outliers and edge cases may not be fully captured by the </w:delText>
        </w:r>
        <w:r w:rsidR="009D023F" w:rsidDel="00570E94">
          <w:rPr>
            <w:rFonts w:ascii="Arial" w:hAnsi="Arial" w:cs="Arial"/>
          </w:rPr>
          <w:delText>synthetic data</w:delText>
        </w:r>
        <w:r w:rsidDel="00570E94">
          <w:rPr>
            <w:rFonts w:ascii="Arial" w:hAnsi="Arial" w:cs="Arial"/>
          </w:rPr>
          <w:delText xml:space="preserve">. </w:delText>
        </w:r>
      </w:del>
    </w:p>
    <w:p w14:paraId="53ED6CB1" w14:textId="7C1A8B5D" w:rsidR="002F7CD5" w:rsidDel="00570E94" w:rsidRDefault="00EC55FA" w:rsidP="00EC55FA">
      <w:pPr>
        <w:rPr>
          <w:del w:id="834" w:author="Tobias Heidler" w:date="2024-07-09T13:22:00Z" w16du:dateUtc="2024-07-09T11:22:00Z"/>
          <w:rFonts w:ascii="Arial" w:hAnsi="Arial" w:cs="Arial"/>
        </w:rPr>
      </w:pPr>
      <w:del w:id="835" w:author="Tobias Heidler" w:date="2024-07-09T13:22:00Z" w16du:dateUtc="2024-07-09T11:22:00Z">
        <w:r w:rsidRPr="00EC55FA" w:rsidDel="00570E94">
          <w:rPr>
            <w:rFonts w:ascii="Arial" w:hAnsi="Arial" w:cs="Arial"/>
          </w:rPr>
          <w:delText>The approach also aims to be scalable, accommodating potentially millions of patients. This is a significant task, considering the complexity and volume of the data involved.</w:delText>
        </w:r>
      </w:del>
    </w:p>
    <w:p w14:paraId="7353BFF3" w14:textId="15F9DD7E" w:rsidR="00AB12AD" w:rsidDel="00570E94" w:rsidRDefault="00606AB4" w:rsidP="00A76DCA">
      <w:pPr>
        <w:rPr>
          <w:del w:id="836" w:author="Tobias Heidler" w:date="2024-07-09T13:22:00Z" w16du:dateUtc="2024-07-09T11:22:00Z"/>
          <w:rFonts w:ascii="Arial" w:hAnsi="Arial" w:cs="Arial"/>
        </w:rPr>
      </w:pPr>
      <w:del w:id="837" w:author="Tobias Heidler" w:date="2024-07-09T13:22:00Z" w16du:dateUtc="2024-07-09T11:22:00Z">
        <w:r w:rsidRPr="00606AB4" w:rsidDel="00570E94">
          <w:rPr>
            <w:rFonts w:ascii="Arial" w:hAnsi="Arial" w:cs="Arial"/>
          </w:rPr>
          <w:delText xml:space="preserve">Claims data is generated primarily for billing purposes. As such, </w:delText>
        </w:r>
        <w:r w:rsidR="00387AA2" w:rsidDel="00570E94">
          <w:rPr>
            <w:rFonts w:ascii="Arial" w:hAnsi="Arial" w:cs="Arial"/>
          </w:rPr>
          <w:delText>it lacks some clinical depth, such as lab results or clinical notes</w:delText>
        </w:r>
        <w:r w:rsidR="00ED2195" w:rsidDel="00570E94">
          <w:rPr>
            <w:rFonts w:ascii="Arial" w:hAnsi="Arial" w:cs="Arial"/>
          </w:rPr>
          <w:delText>. F</w:delText>
        </w:r>
        <w:r w:rsidR="001869A8" w:rsidDel="00570E94">
          <w:rPr>
            <w:rFonts w:ascii="Arial" w:hAnsi="Arial" w:cs="Arial"/>
          </w:rPr>
          <w:delText xml:space="preserve">urthermore, </w:delText>
        </w:r>
        <w:r w:rsidRPr="00606AB4" w:rsidDel="00570E94">
          <w:rPr>
            <w:rFonts w:ascii="Arial" w:hAnsi="Arial" w:cs="Arial"/>
          </w:rPr>
          <w:delText>there could be instances of misdiagnoses, miscoding, or missing entries that can introduce bias.</w:delText>
        </w:r>
        <w:r w:rsidDel="00570E94">
          <w:rPr>
            <w:rFonts w:ascii="Arial" w:hAnsi="Arial" w:cs="Arial"/>
          </w:rPr>
          <w:delText xml:space="preserve"> </w:delText>
        </w:r>
        <w:r w:rsidR="00FE2E8A" w:rsidRPr="00FE2E8A" w:rsidDel="00570E94">
          <w:rPr>
            <w:rFonts w:ascii="Arial" w:hAnsi="Arial" w:cs="Arial"/>
          </w:rPr>
          <w:delText xml:space="preserve">If the real-world data is biased, the </w:delText>
        </w:r>
        <w:r w:rsidR="009D023F" w:rsidDel="00570E94">
          <w:rPr>
            <w:rFonts w:ascii="Arial" w:hAnsi="Arial" w:cs="Arial"/>
          </w:rPr>
          <w:delText>synthetic data</w:delText>
        </w:r>
        <w:r w:rsidR="00FE2E8A" w:rsidRPr="00FE2E8A" w:rsidDel="00570E94">
          <w:rPr>
            <w:rFonts w:ascii="Arial" w:hAnsi="Arial" w:cs="Arial"/>
          </w:rPr>
          <w:delText xml:space="preserve"> generated will likely retain (or even exacerbate) these biases.</w:delText>
        </w:r>
      </w:del>
    </w:p>
    <w:p w14:paraId="617EE30F" w14:textId="44F62D0A" w:rsidR="00CA6A8F" w:rsidDel="00570E94" w:rsidRDefault="00CA6A8F" w:rsidP="00A76DCA">
      <w:pPr>
        <w:rPr>
          <w:del w:id="838" w:author="Tobias Heidler" w:date="2024-07-09T13:22:00Z" w16du:dateUtc="2024-07-09T11:22:00Z"/>
          <w:rFonts w:ascii="Arial" w:hAnsi="Arial" w:cs="Arial"/>
        </w:rPr>
      </w:pPr>
      <w:del w:id="839" w:author="Tobias Heidler" w:date="2024-07-09T13:22:00Z" w16du:dateUtc="2024-07-09T11:22:00Z">
        <w:r w:rsidDel="00570E94">
          <w:rPr>
            <w:rFonts w:ascii="Arial" w:hAnsi="Arial" w:cs="Arial"/>
          </w:rPr>
          <w:delText>This study reduced the population to patients with SLE, it is unclear whether the results are generalizable to other populations or to a complete health claims data set.</w:delText>
        </w:r>
      </w:del>
    </w:p>
    <w:p w14:paraId="33202B48" w14:textId="3BD65AA4" w:rsidR="00CA6A8F" w:rsidDel="00570E94" w:rsidRDefault="00783BE1" w:rsidP="00A76DCA">
      <w:pPr>
        <w:rPr>
          <w:del w:id="840" w:author="Tobias Heidler" w:date="2024-07-09T13:22:00Z" w16du:dateUtc="2024-07-09T11:22:00Z"/>
          <w:rFonts w:ascii="Arial" w:hAnsi="Arial" w:cs="Arial"/>
        </w:rPr>
      </w:pPr>
      <w:del w:id="841" w:author="Tobias Heidler" w:date="2024-07-09T13:22:00Z" w16du:dateUtc="2024-07-09T11:22:00Z">
        <w:r w:rsidDel="00570E94">
          <w:rPr>
            <w:rFonts w:ascii="Arial" w:hAnsi="Arial" w:cs="Arial"/>
          </w:rPr>
          <w:delText xml:space="preserve">Validation of </w:delText>
        </w:r>
        <w:r w:rsidR="009D023F" w:rsidDel="00570E94">
          <w:rPr>
            <w:rFonts w:ascii="Arial" w:hAnsi="Arial" w:cs="Arial"/>
          </w:rPr>
          <w:delText>synthetic data</w:delText>
        </w:r>
        <w:r w:rsidDel="00570E94">
          <w:rPr>
            <w:rFonts w:ascii="Arial" w:hAnsi="Arial" w:cs="Arial"/>
          </w:rPr>
          <w:delText xml:space="preserve">sets in RWE scenarios is hard, given the vast diversity of different </w:delText>
        </w:r>
        <w:r w:rsidR="00350F4E" w:rsidDel="00570E94">
          <w:rPr>
            <w:rFonts w:ascii="Arial" w:hAnsi="Arial" w:cs="Arial"/>
          </w:rPr>
          <w:delText xml:space="preserve">methods and procedures available. The </w:delText>
        </w:r>
        <w:r w:rsidR="009D023F" w:rsidDel="00570E94">
          <w:rPr>
            <w:rFonts w:ascii="Arial" w:hAnsi="Arial" w:cs="Arial"/>
          </w:rPr>
          <w:delText>synthetic data</w:delText>
        </w:r>
        <w:r w:rsidR="00350F4E" w:rsidDel="00570E94">
          <w:rPr>
            <w:rFonts w:ascii="Arial" w:hAnsi="Arial" w:cs="Arial"/>
          </w:rPr>
          <w:delText xml:space="preserve"> is only tested on an excerpt of possible RWE-scenarios</w:delText>
        </w:r>
        <w:r w:rsidR="0010261A" w:rsidDel="00570E94">
          <w:rPr>
            <w:rFonts w:ascii="Arial" w:hAnsi="Arial" w:cs="Arial"/>
          </w:rPr>
          <w:delText>, also limited by the applicability of the underlying population</w:delText>
        </w:r>
        <w:r w:rsidR="00586D09" w:rsidDel="00570E94">
          <w:rPr>
            <w:rFonts w:ascii="Arial" w:hAnsi="Arial" w:cs="Arial"/>
          </w:rPr>
          <w:delText>, thus the correct mimicking of other analytical tasks is not guaranteed.</w:delText>
        </w:r>
      </w:del>
    </w:p>
    <w:p w14:paraId="6860F1CF" w14:textId="19595DC9" w:rsidR="004D24B5" w:rsidDel="00570E94" w:rsidRDefault="00A14C58" w:rsidP="004D24B5">
      <w:pPr>
        <w:rPr>
          <w:del w:id="842" w:author="Tobias Heidler" w:date="2024-07-09T13:22:00Z" w16du:dateUtc="2024-07-09T11:22:00Z"/>
          <w:rFonts w:ascii="Arial" w:hAnsi="Arial" w:cs="Arial"/>
        </w:rPr>
      </w:pPr>
      <w:del w:id="843" w:author="Tobias Heidler" w:date="2024-07-09T13:22:00Z" w16du:dateUtc="2024-07-09T11:22:00Z">
        <w:r w:rsidDel="00570E94">
          <w:rPr>
            <w:rFonts w:ascii="Arial" w:hAnsi="Arial" w:cs="Arial"/>
          </w:rPr>
          <w:delText xml:space="preserve">While </w:delText>
        </w:r>
        <w:r w:rsidR="00D6188A" w:rsidDel="00570E94">
          <w:rPr>
            <w:rFonts w:ascii="Arial" w:hAnsi="Arial" w:cs="Arial"/>
          </w:rPr>
          <w:delText>outperforming traditional methods in diverse scenarios,</w:delText>
        </w:r>
        <w:r w:rsidR="00087297" w:rsidDel="00570E94">
          <w:rPr>
            <w:rFonts w:ascii="Arial" w:hAnsi="Arial" w:cs="Arial"/>
          </w:rPr>
          <w:delText xml:space="preserve"> </w:delText>
        </w:r>
        <w:r w:rsidR="0090082C" w:rsidDel="00570E94">
          <w:rPr>
            <w:rFonts w:ascii="Arial" w:hAnsi="Arial" w:cs="Arial"/>
          </w:rPr>
          <w:delText>deep learning</w:delText>
        </w:r>
        <w:r w:rsidR="00087297" w:rsidDel="00570E94">
          <w:rPr>
            <w:rFonts w:ascii="Arial" w:hAnsi="Arial" w:cs="Arial"/>
          </w:rPr>
          <w:delText xml:space="preserve"> models</w:delText>
        </w:r>
        <w:r w:rsidR="007A1620" w:rsidDel="00570E94">
          <w:rPr>
            <w:rFonts w:ascii="Arial" w:hAnsi="Arial" w:cs="Arial"/>
          </w:rPr>
          <w:delText xml:space="preserve"> often require </w:delText>
        </w:r>
        <w:r w:rsidR="00997BED" w:rsidDel="00570E94">
          <w:rPr>
            <w:rFonts w:ascii="Arial" w:hAnsi="Arial" w:cs="Arial"/>
          </w:rPr>
          <w:delText>significant</w:delText>
        </w:r>
        <w:r w:rsidR="007A1620" w:rsidDel="00570E94">
          <w:rPr>
            <w:rFonts w:ascii="Arial" w:hAnsi="Arial" w:cs="Arial"/>
          </w:rPr>
          <w:delText xml:space="preserve"> computational resources</w:delText>
        </w:r>
        <w:r w:rsidR="00B1209A" w:rsidDel="00570E94">
          <w:rPr>
            <w:rFonts w:ascii="Arial" w:hAnsi="Arial" w:cs="Arial"/>
          </w:rPr>
          <w:delText xml:space="preserve">. The </w:delText>
        </w:r>
        <w:r w:rsidR="00EF3879" w:rsidRPr="00EF3879" w:rsidDel="00570E94">
          <w:rPr>
            <w:rFonts w:ascii="Arial" w:hAnsi="Arial" w:cs="Arial"/>
          </w:rPr>
          <w:delText>opaque nature</w:delText>
        </w:r>
        <w:r w:rsidR="00EF3879" w:rsidDel="00570E94">
          <w:rPr>
            <w:rFonts w:ascii="Arial" w:hAnsi="Arial" w:cs="Arial"/>
          </w:rPr>
          <w:delText xml:space="preserve"> </w:delText>
        </w:r>
        <w:r w:rsidR="00EF3879" w:rsidRPr="00EF3879" w:rsidDel="00570E94">
          <w:rPr>
            <w:rFonts w:ascii="Arial" w:hAnsi="Arial" w:cs="Arial"/>
          </w:rPr>
          <w:delText>of models like GANs and GPT</w:delText>
        </w:r>
        <w:r w:rsidR="00124F0B" w:rsidDel="00570E94">
          <w:rPr>
            <w:rFonts w:ascii="Arial" w:hAnsi="Arial" w:cs="Arial"/>
          </w:rPr>
          <w:delText xml:space="preserve"> (“</w:delText>
        </w:r>
        <w:r w:rsidR="00ED0182" w:rsidDel="00570E94">
          <w:rPr>
            <w:rFonts w:ascii="Arial" w:hAnsi="Arial" w:cs="Arial"/>
          </w:rPr>
          <w:delText>Blackbox</w:delText>
        </w:r>
        <w:r w:rsidR="00124F0B" w:rsidDel="00570E94">
          <w:rPr>
            <w:rFonts w:ascii="Arial" w:hAnsi="Arial" w:cs="Arial"/>
          </w:rPr>
          <w:delText xml:space="preserve"> models”)</w:delText>
        </w:r>
        <w:r w:rsidR="00EF3879" w:rsidRPr="00EF3879" w:rsidDel="00570E94">
          <w:rPr>
            <w:rFonts w:ascii="Arial" w:hAnsi="Arial" w:cs="Arial"/>
          </w:rPr>
          <w:delText xml:space="preserve"> makes it difficult to comprehend their inner mechanisms fully. This lack of transparency can be a concern, especially in situations demanding clear decision-making insights.</w:delText>
        </w:r>
        <w:r w:rsidR="00BE4887" w:rsidDel="00570E94">
          <w:rPr>
            <w:rFonts w:ascii="Arial" w:hAnsi="Arial" w:cs="Arial"/>
          </w:rPr>
          <w:delText xml:space="preserve"> </w:delText>
        </w:r>
      </w:del>
    </w:p>
    <w:p w14:paraId="2EDAC189" w14:textId="509D42E0" w:rsidR="00B862DD" w:rsidDel="00570E94" w:rsidRDefault="00EE3630" w:rsidP="00905AFC">
      <w:pPr>
        <w:rPr>
          <w:del w:id="844" w:author="Tobias Heidler" w:date="2024-07-09T13:22:00Z" w16du:dateUtc="2024-07-09T11:22:00Z"/>
          <w:rFonts w:ascii="Arial" w:hAnsi="Arial" w:cs="Arial"/>
        </w:rPr>
      </w:pPr>
      <w:del w:id="845" w:author="Tobias Heidler" w:date="2024-07-09T13:22:00Z" w16du:dateUtc="2024-07-09T11:22:00Z">
        <w:r w:rsidRPr="00EE3630" w:rsidDel="00570E94">
          <w:rPr>
            <w:rFonts w:ascii="Arial" w:hAnsi="Arial" w:cs="Arial"/>
          </w:rPr>
          <w:delText>In navigating these challenges and limitations, it becomes clear that</w:delText>
        </w:r>
        <w:r w:rsidR="00221535" w:rsidDel="00570E94">
          <w:rPr>
            <w:rFonts w:ascii="Arial" w:hAnsi="Arial" w:cs="Arial"/>
          </w:rPr>
          <w:delText xml:space="preserve"> one of</w:delText>
        </w:r>
        <w:r w:rsidRPr="00EE3630" w:rsidDel="00570E94">
          <w:rPr>
            <w:rFonts w:ascii="Arial" w:hAnsi="Arial" w:cs="Arial"/>
          </w:rPr>
          <w:delText xml:space="preserve"> the central objective</w:delText>
        </w:r>
        <w:r w:rsidR="00221535" w:rsidDel="00570E94">
          <w:rPr>
            <w:rFonts w:ascii="Arial" w:hAnsi="Arial" w:cs="Arial"/>
          </w:rPr>
          <w:delText>s</w:delText>
        </w:r>
        <w:r w:rsidRPr="00EE3630" w:rsidDel="00570E94">
          <w:rPr>
            <w:rFonts w:ascii="Arial" w:hAnsi="Arial" w:cs="Arial"/>
          </w:rPr>
          <w:delText xml:space="preserve"> of creating usable</w:delText>
        </w:r>
        <w:r w:rsidR="00561F0A" w:rsidDel="00570E94">
          <w:rPr>
            <w:rFonts w:ascii="Arial" w:hAnsi="Arial" w:cs="Arial"/>
          </w:rPr>
          <w:delText xml:space="preserve"> and shareable</w:delText>
        </w:r>
        <w:r w:rsidRPr="00EE3630" w:rsidDel="00570E94">
          <w:rPr>
            <w:rFonts w:ascii="Arial" w:hAnsi="Arial" w:cs="Arial"/>
          </w:rPr>
          <w:delText xml:space="preserve"> synthetic</w:delText>
        </w:r>
        <w:r w:rsidR="004C4727" w:rsidDel="00570E94">
          <w:rPr>
            <w:rFonts w:ascii="Arial" w:hAnsi="Arial" w:cs="Arial"/>
          </w:rPr>
          <w:delText xml:space="preserve"> </w:delText>
        </w:r>
        <w:r w:rsidR="00C638DC" w:rsidDel="00570E94">
          <w:rPr>
            <w:rFonts w:ascii="Arial" w:hAnsi="Arial" w:cs="Arial"/>
          </w:rPr>
          <w:delText xml:space="preserve">health </w:delText>
        </w:r>
        <w:r w:rsidR="004C4727" w:rsidDel="00570E94">
          <w:rPr>
            <w:rFonts w:ascii="Arial" w:hAnsi="Arial" w:cs="Arial"/>
          </w:rPr>
          <w:delText>claims</w:delText>
        </w:r>
        <w:r w:rsidRPr="00EE3630" w:rsidDel="00570E94">
          <w:rPr>
            <w:rFonts w:ascii="Arial" w:hAnsi="Arial" w:cs="Arial"/>
          </w:rPr>
          <w:delText xml:space="preserve"> data embodies both a strength and a limitation</w:delText>
        </w:r>
        <w:r w:rsidR="00905AFC" w:rsidDel="00570E94">
          <w:rPr>
            <w:rFonts w:ascii="Arial" w:hAnsi="Arial" w:cs="Arial"/>
          </w:rPr>
          <w:delText xml:space="preserve"> in itself</w:delText>
        </w:r>
        <w:r w:rsidR="00DD24B7" w:rsidDel="00570E94">
          <w:rPr>
            <w:rFonts w:ascii="Arial" w:hAnsi="Arial" w:cs="Arial"/>
          </w:rPr>
          <w:delText>:</w:delText>
        </w:r>
        <w:r w:rsidRPr="00EE3630" w:rsidDel="00570E94">
          <w:rPr>
            <w:rFonts w:ascii="Arial" w:hAnsi="Arial" w:cs="Arial"/>
          </w:rPr>
          <w:delText xml:space="preserve"> </w:delText>
        </w:r>
        <w:r w:rsidR="00905AFC" w:rsidRPr="00905AFC" w:rsidDel="00570E94">
          <w:rPr>
            <w:rFonts w:ascii="Arial" w:hAnsi="Arial" w:cs="Arial"/>
          </w:rPr>
          <w:delText xml:space="preserve">On one hand, the ability to generate </w:delText>
        </w:r>
        <w:r w:rsidR="003A7980" w:rsidDel="00570E94">
          <w:rPr>
            <w:rFonts w:ascii="Arial" w:hAnsi="Arial" w:cs="Arial"/>
          </w:rPr>
          <w:delText xml:space="preserve">such </w:delText>
        </w:r>
        <w:r w:rsidR="00905AFC" w:rsidRPr="00905AFC" w:rsidDel="00570E94">
          <w:rPr>
            <w:rFonts w:ascii="Arial" w:hAnsi="Arial" w:cs="Arial"/>
          </w:rPr>
          <w:delText xml:space="preserve">data showcases a significant achievement in terms of utility and application. However, on the other hand, this same objective imposes inherent constraints on the data's complexity and variety, highlighting a critical weakness in the potential scope and depth of the data created. Thus, it is imperative to continuously balance the dual facets of this objective: enhancing the usability of </w:delText>
        </w:r>
        <w:r w:rsidR="009D023F" w:rsidDel="00570E94">
          <w:rPr>
            <w:rFonts w:ascii="Arial" w:hAnsi="Arial" w:cs="Arial"/>
          </w:rPr>
          <w:delText>synthetic data</w:delText>
        </w:r>
        <w:r w:rsidR="00905AFC" w:rsidRPr="00905AFC" w:rsidDel="00570E94">
          <w:rPr>
            <w:rFonts w:ascii="Arial" w:hAnsi="Arial" w:cs="Arial"/>
          </w:rPr>
          <w:delText xml:space="preserve"> while consciously addressing and mitigating its inherent limitations in data representation</w:delText>
        </w:r>
        <w:r w:rsidR="004D71D7" w:rsidDel="00570E94">
          <w:rPr>
            <w:rFonts w:ascii="Arial" w:hAnsi="Arial" w:cs="Arial"/>
          </w:rPr>
          <w:delText xml:space="preserve"> and potential privacy risk</w:delText>
        </w:r>
        <w:r w:rsidR="00905AFC" w:rsidRPr="00905AFC" w:rsidDel="00570E94">
          <w:rPr>
            <w:rFonts w:ascii="Arial" w:hAnsi="Arial" w:cs="Arial"/>
          </w:rPr>
          <w:delText>.</w:delText>
        </w:r>
      </w:del>
    </w:p>
    <w:p w14:paraId="6D95CF5A" w14:textId="132C887E" w:rsidR="00483AF5" w:rsidRPr="00420D04" w:rsidDel="00570E94" w:rsidRDefault="00F97A28" w:rsidP="00483AF5">
      <w:pPr>
        <w:pStyle w:val="berschrift2"/>
        <w:spacing w:before="240" w:after="240"/>
        <w:rPr>
          <w:del w:id="846" w:author="Tobias Heidler" w:date="2024-07-09T13:22:00Z" w16du:dateUtc="2024-07-09T11:22:00Z"/>
          <w:rFonts w:ascii="Arial" w:hAnsi="Arial" w:cs="Arial"/>
        </w:rPr>
      </w:pPr>
      <w:bookmarkStart w:id="847" w:name="_Toc152063177"/>
      <w:bookmarkStart w:id="848" w:name="_Toc152063490"/>
      <w:bookmarkStart w:id="849" w:name="_Toc152150732"/>
      <w:bookmarkStart w:id="850" w:name="_Toc158789212"/>
      <w:bookmarkEnd w:id="847"/>
      <w:bookmarkEnd w:id="848"/>
      <w:bookmarkEnd w:id="849"/>
      <w:del w:id="851" w:author="Tobias Heidler" w:date="2024-07-09T13:22:00Z" w16du:dateUtc="2024-07-09T11:22:00Z">
        <w:r w:rsidRPr="00420D04" w:rsidDel="00570E94">
          <w:rPr>
            <w:rFonts w:ascii="Arial" w:hAnsi="Arial" w:cs="Arial"/>
          </w:rPr>
          <w:delText>Interim Analyses</w:delText>
        </w:r>
        <w:bookmarkEnd w:id="850"/>
      </w:del>
    </w:p>
    <w:p w14:paraId="0478091E" w14:textId="574E77F1" w:rsidR="00F97A28" w:rsidRPr="00420D04" w:rsidDel="00570E94" w:rsidRDefault="00825E0F" w:rsidP="00A76DCA">
      <w:pPr>
        <w:rPr>
          <w:del w:id="852" w:author="Tobias Heidler" w:date="2024-07-09T13:22:00Z" w16du:dateUtc="2024-07-09T11:22:00Z"/>
          <w:rFonts w:ascii="Arial" w:hAnsi="Arial" w:cs="Arial"/>
        </w:rPr>
      </w:pPr>
      <w:del w:id="853" w:author="Tobias Heidler" w:date="2024-07-09T13:22:00Z" w16du:dateUtc="2024-07-09T11:22:00Z">
        <w:r w:rsidDel="00570E94">
          <w:rPr>
            <w:rFonts w:ascii="Arial" w:hAnsi="Arial" w:cs="Arial"/>
          </w:rPr>
          <w:delText xml:space="preserve">A </w:delText>
        </w:r>
        <w:r w:rsidR="0098320C" w:rsidDel="00570E94">
          <w:rPr>
            <w:rFonts w:ascii="Arial" w:hAnsi="Arial" w:cs="Arial"/>
          </w:rPr>
          <w:delText>feasibility</w:delText>
        </w:r>
        <w:r w:rsidDel="00570E94">
          <w:rPr>
            <w:rFonts w:ascii="Arial" w:hAnsi="Arial" w:cs="Arial"/>
          </w:rPr>
          <w:delText xml:space="preserve"> analysis was performed to </w:delText>
        </w:r>
        <w:r w:rsidR="00480614" w:rsidDel="00570E94">
          <w:rPr>
            <w:rFonts w:ascii="Arial" w:hAnsi="Arial" w:cs="Arial"/>
          </w:rPr>
          <w:delText>measure the number of patients that will be included in this study.</w:delText>
        </w:r>
      </w:del>
    </w:p>
    <w:p w14:paraId="0C027E32" w14:textId="03D23A55" w:rsidR="00F97A28" w:rsidRPr="00420D04" w:rsidDel="00570E94" w:rsidRDefault="00F97A28" w:rsidP="00F97A28">
      <w:pPr>
        <w:pStyle w:val="berschrift2"/>
        <w:spacing w:before="240" w:after="240"/>
        <w:rPr>
          <w:del w:id="854" w:author="Tobias Heidler" w:date="2024-07-09T13:22:00Z" w16du:dateUtc="2024-07-09T11:22:00Z"/>
          <w:rFonts w:ascii="Arial" w:hAnsi="Arial" w:cs="Arial"/>
        </w:rPr>
      </w:pPr>
      <w:bookmarkStart w:id="855" w:name="_Toc158789213"/>
      <w:bookmarkStart w:id="856" w:name="_Toc323797160"/>
      <w:del w:id="857" w:author="Tobias Heidler" w:date="2024-07-09T13:22:00Z" w16du:dateUtc="2024-07-09T11:22:00Z">
        <w:r w:rsidRPr="00420D04" w:rsidDel="00570E94">
          <w:rPr>
            <w:rFonts w:ascii="Arial" w:hAnsi="Arial" w:cs="Arial"/>
          </w:rPr>
          <w:delText>Sample Size and Power Calculations</w:delText>
        </w:r>
        <w:bookmarkEnd w:id="855"/>
      </w:del>
    </w:p>
    <w:p w14:paraId="4A754DD0" w14:textId="3466B3E8" w:rsidR="00F97A28" w:rsidRPr="00420D04" w:rsidDel="00570E94" w:rsidRDefault="001E06A9" w:rsidP="00F97A28">
      <w:pPr>
        <w:rPr>
          <w:del w:id="858" w:author="Tobias Heidler" w:date="2024-07-09T13:22:00Z" w16du:dateUtc="2024-07-09T11:22:00Z"/>
          <w:rFonts w:ascii="Arial" w:hAnsi="Arial" w:cs="Arial"/>
        </w:rPr>
      </w:pPr>
      <w:del w:id="859" w:author="Tobias Heidler" w:date="2024-07-09T13:22:00Z" w16du:dateUtc="2024-07-09T11:22:00Z">
        <w:r w:rsidDel="00570E94">
          <w:rPr>
            <w:rFonts w:ascii="Arial" w:hAnsi="Arial" w:cs="Arial"/>
          </w:rPr>
          <w:delText>Not applicable</w:delText>
        </w:r>
      </w:del>
    </w:p>
    <w:p w14:paraId="113704C6" w14:textId="64E5EEF2" w:rsidR="00A76DCA" w:rsidRPr="00420D04" w:rsidDel="00570E94" w:rsidRDefault="00637DF8" w:rsidP="00A76DCA">
      <w:pPr>
        <w:pStyle w:val="berschrift1"/>
        <w:spacing w:before="240"/>
        <w:rPr>
          <w:del w:id="860" w:author="Tobias Heidler" w:date="2024-07-09T13:22:00Z" w16du:dateUtc="2024-07-09T11:22:00Z"/>
          <w:rFonts w:ascii="Arial" w:hAnsi="Arial" w:cs="Arial"/>
        </w:rPr>
      </w:pPr>
      <w:bookmarkStart w:id="861" w:name="_Toc158789214"/>
      <w:del w:id="862" w:author="Tobias Heidler" w:date="2024-07-09T13:22:00Z" w16du:dateUtc="2024-07-09T11:22:00Z">
        <w:r w:rsidRPr="00420D04" w:rsidDel="00570E94">
          <w:rPr>
            <w:rFonts w:ascii="Arial" w:hAnsi="Arial" w:cs="Arial"/>
          </w:rPr>
          <w:delText>Study Conduct</w:delText>
        </w:r>
        <w:r w:rsidR="00A76DCA" w:rsidRPr="00420D04" w:rsidDel="00570E94">
          <w:rPr>
            <w:rFonts w:ascii="Arial" w:hAnsi="Arial" w:cs="Arial"/>
          </w:rPr>
          <w:delText xml:space="preserve"> AND REGULATORY DETAILS</w:delText>
        </w:r>
        <w:bookmarkEnd w:id="856"/>
        <w:bookmarkEnd w:id="861"/>
      </w:del>
    </w:p>
    <w:p w14:paraId="06BEDC1A" w14:textId="679A4BB6" w:rsidR="00AD643A" w:rsidRPr="00420D04" w:rsidDel="00570E94" w:rsidRDefault="00143C79" w:rsidP="00AD643A">
      <w:pPr>
        <w:pStyle w:val="berschrift2"/>
        <w:spacing w:before="240" w:after="240"/>
        <w:rPr>
          <w:del w:id="863" w:author="Tobias Heidler" w:date="2024-07-09T13:22:00Z" w16du:dateUtc="2024-07-09T11:22:00Z"/>
          <w:rFonts w:ascii="Arial" w:hAnsi="Arial" w:cs="Arial"/>
        </w:rPr>
      </w:pPr>
      <w:bookmarkStart w:id="864" w:name="_Toc158789215"/>
      <w:del w:id="865" w:author="Tobias Heidler" w:date="2024-07-09T13:22:00Z" w16du:dateUtc="2024-07-09T11:22:00Z">
        <w:r w:rsidRPr="00420D04" w:rsidDel="00570E94">
          <w:rPr>
            <w:rFonts w:ascii="Arial" w:hAnsi="Arial" w:cs="Arial"/>
          </w:rPr>
          <w:delText>Study Conduct</w:delText>
        </w:r>
        <w:bookmarkEnd w:id="864"/>
        <w:r w:rsidR="00AB5C2A" w:rsidRPr="00420D04" w:rsidDel="00570E94">
          <w:rPr>
            <w:rFonts w:ascii="Arial" w:hAnsi="Arial" w:cs="Arial"/>
          </w:rPr>
          <w:delText xml:space="preserve"> </w:delText>
        </w:r>
      </w:del>
    </w:p>
    <w:p w14:paraId="630E7F73" w14:textId="55388399" w:rsidR="00762799" w:rsidRPr="00420D04" w:rsidDel="00570E94" w:rsidRDefault="005D5020" w:rsidP="00762799">
      <w:pPr>
        <w:pStyle w:val="berschrift3"/>
        <w:spacing w:before="240" w:after="240"/>
        <w:rPr>
          <w:del w:id="866" w:author="Tobias Heidler" w:date="2024-07-09T13:22:00Z" w16du:dateUtc="2024-07-09T11:22:00Z"/>
          <w:rFonts w:ascii="Arial" w:hAnsi="Arial" w:cs="Arial"/>
        </w:rPr>
      </w:pPr>
      <w:bookmarkStart w:id="867" w:name="_Toc158789216"/>
      <w:del w:id="868" w:author="Tobias Heidler" w:date="2024-07-09T13:22:00Z" w16du:dateUtc="2024-07-09T11:22:00Z">
        <w:r w:rsidRPr="00420D04" w:rsidDel="00570E94">
          <w:rPr>
            <w:rFonts w:ascii="Arial" w:hAnsi="Arial" w:cs="Arial"/>
          </w:rPr>
          <w:delText>Quality Control</w:delText>
        </w:r>
        <w:bookmarkEnd w:id="867"/>
      </w:del>
    </w:p>
    <w:p w14:paraId="7DC7E986" w14:textId="29373ED1" w:rsidR="002B3334" w:rsidDel="00570E94" w:rsidRDefault="002B3334" w:rsidP="00CE4EE6">
      <w:pPr>
        <w:tabs>
          <w:tab w:val="left" w:pos="851"/>
        </w:tabs>
        <w:rPr>
          <w:del w:id="869" w:author="Tobias Heidler" w:date="2024-07-09T13:22:00Z" w16du:dateUtc="2024-07-09T11:22:00Z"/>
          <w:rFonts w:ascii="Arial" w:hAnsi="Arial" w:cs="Arial"/>
        </w:rPr>
      </w:pPr>
      <w:del w:id="870" w:author="Tobias Heidler" w:date="2024-07-09T13:22:00Z" w16du:dateUtc="2024-07-09T11:22:00Z">
        <w:r w:rsidRPr="002B3334" w:rsidDel="00570E94">
          <w:rPr>
            <w:rFonts w:ascii="Arial" w:hAnsi="Arial" w:cs="Arial"/>
          </w:rPr>
          <w:delText>The study will be conducted in accordance with legal and regulatory requirements, as well as with scientific purpose, value and rigor and follow generally accepted research practices described in the Guidelines for Good Practice of Secondary Data Analysis and the Guidelines for Good Pharmacoepidemiology Practices.</w:delText>
        </w:r>
      </w:del>
    </w:p>
    <w:p w14:paraId="69F97308" w14:textId="6790A542" w:rsidR="00AB69B4" w:rsidDel="00570E94" w:rsidRDefault="00AB69B4" w:rsidP="00CE4EE6">
      <w:pPr>
        <w:tabs>
          <w:tab w:val="left" w:pos="851"/>
        </w:tabs>
        <w:rPr>
          <w:del w:id="871" w:author="Tobias Heidler" w:date="2024-07-09T13:22:00Z" w16du:dateUtc="2024-07-09T11:22:00Z"/>
          <w:rFonts w:ascii="Arial" w:hAnsi="Arial" w:cs="Arial"/>
        </w:rPr>
      </w:pPr>
      <w:del w:id="872" w:author="Tobias Heidler" w:date="2024-07-09T13:22:00Z" w16du:dateUtc="2024-07-09T11:22:00Z">
        <w:r w:rsidRPr="00AB69B4" w:rsidDel="00570E94">
          <w:rPr>
            <w:rFonts w:ascii="Arial" w:hAnsi="Arial" w:cs="Arial"/>
          </w:rPr>
          <w:delText>All data that form the basis of this study are collected in a standard process including several checks for correctness and completeness done by several parties (the underlying sickness funds data pass through checks at WIG2, the health insurance companies, associations of statutory health insurance registered doctors, hospitals, offices responsible for settling claim, …). Since data management and data cleaning was conducted and checked, data coding and analysis can be done on a simplified, standardized, and documented interface. Programming will be conducted by two researchers, to improve accuracy.</w:delText>
        </w:r>
      </w:del>
    </w:p>
    <w:p w14:paraId="7A526462" w14:textId="5224DAEB" w:rsidR="00806EA8" w:rsidDel="00570E94" w:rsidRDefault="00806EA8" w:rsidP="00CE4EE6">
      <w:pPr>
        <w:tabs>
          <w:tab w:val="left" w:pos="851"/>
        </w:tabs>
        <w:rPr>
          <w:del w:id="873" w:author="Tobias Heidler" w:date="2024-07-09T13:22:00Z" w16du:dateUtc="2024-07-09T11:22:00Z"/>
          <w:rFonts w:ascii="Arial" w:hAnsi="Arial" w:cs="Arial"/>
        </w:rPr>
      </w:pPr>
      <w:del w:id="874" w:author="Tobias Heidler" w:date="2024-07-09T13:22:00Z" w16du:dateUtc="2024-07-09T11:22:00Z">
        <w:r w:rsidRPr="00806EA8" w:rsidDel="00570E94">
          <w:rPr>
            <w:rFonts w:ascii="Arial" w:hAnsi="Arial" w:cs="Arial"/>
          </w:rPr>
          <w:delText xml:space="preserve">All study tables are produced as Microsoft-Excel tables and cross-checked by a second person to prove plausibility and consistency of the results. </w:delText>
        </w:r>
        <w:r w:rsidR="008169AD" w:rsidRPr="00806EA8" w:rsidDel="00570E94">
          <w:rPr>
            <w:rFonts w:ascii="Arial" w:hAnsi="Arial" w:cs="Arial"/>
          </w:rPr>
          <w:delText>All analysis scripts</w:delText>
        </w:r>
        <w:r w:rsidR="00693C9A" w:rsidRPr="00693C9A" w:rsidDel="00570E94">
          <w:rPr>
            <w:rFonts w:ascii="Arial" w:hAnsi="Arial" w:cs="Arial"/>
          </w:rPr>
          <w:delText xml:space="preserve">, including those for generating </w:delText>
        </w:r>
        <w:r w:rsidR="009D023F" w:rsidDel="00570E94">
          <w:rPr>
            <w:rFonts w:ascii="Arial" w:hAnsi="Arial" w:cs="Arial"/>
          </w:rPr>
          <w:delText>synthetic data</w:delText>
        </w:r>
        <w:r w:rsidR="00693C9A" w:rsidRPr="00693C9A" w:rsidDel="00570E94">
          <w:rPr>
            <w:rFonts w:ascii="Arial" w:hAnsi="Arial" w:cs="Arial"/>
          </w:rPr>
          <w:delText>, should be accessible to the entire project team. Moreover, they are also reviewed by</w:delText>
        </w:r>
        <w:r w:rsidR="005E5BA4" w:rsidDel="00570E94">
          <w:rPr>
            <w:rFonts w:ascii="Arial" w:hAnsi="Arial" w:cs="Arial"/>
          </w:rPr>
          <w:delText xml:space="preserve"> </w:delText>
        </w:r>
        <w:r w:rsidR="00693C9A" w:rsidRPr="00693C9A" w:rsidDel="00570E94">
          <w:rPr>
            <w:rFonts w:ascii="Arial" w:hAnsi="Arial" w:cs="Arial"/>
          </w:rPr>
          <w:delText xml:space="preserve">a second statistician. This approach ensures that outcomes can be replicated, and that </w:delText>
        </w:r>
        <w:r w:rsidR="009D023F" w:rsidDel="00570E94">
          <w:rPr>
            <w:rFonts w:ascii="Arial" w:hAnsi="Arial" w:cs="Arial"/>
          </w:rPr>
          <w:delText>synthetic data</w:delText>
        </w:r>
        <w:r w:rsidR="00693C9A" w:rsidRPr="00693C9A" w:rsidDel="00570E94">
          <w:rPr>
            <w:rFonts w:ascii="Arial" w:hAnsi="Arial" w:cs="Arial"/>
          </w:rPr>
          <w:delText xml:space="preserve"> scenarios can be readily </w:delText>
        </w:r>
        <w:r w:rsidR="005B3F9E" w:rsidDel="00570E94">
          <w:rPr>
            <w:rFonts w:ascii="Arial" w:hAnsi="Arial" w:cs="Arial"/>
          </w:rPr>
          <w:delText>deployed</w:delText>
        </w:r>
        <w:r w:rsidR="00693C9A" w:rsidRPr="00693C9A" w:rsidDel="00570E94">
          <w:rPr>
            <w:rFonts w:ascii="Arial" w:hAnsi="Arial" w:cs="Arial"/>
          </w:rPr>
          <w:delText xml:space="preserve"> for evaluation within Amgen/</w:delText>
        </w:r>
        <w:r w:rsidR="009D4BF9" w:rsidDel="00570E94">
          <w:rPr>
            <w:rFonts w:ascii="Arial" w:hAnsi="Arial" w:cs="Arial"/>
          </w:rPr>
          <w:delText>AstraZeneca</w:delText>
        </w:r>
        <w:r w:rsidR="005E5BA4" w:rsidDel="00570E94">
          <w:rPr>
            <w:rFonts w:ascii="Arial" w:hAnsi="Arial" w:cs="Arial"/>
          </w:rPr>
          <w:delText>/WIG2</w:delText>
        </w:r>
        <w:r w:rsidR="00693C9A" w:rsidRPr="00693C9A" w:rsidDel="00570E94">
          <w:rPr>
            <w:rFonts w:ascii="Arial" w:hAnsi="Arial" w:cs="Arial"/>
          </w:rPr>
          <w:delText>.</w:delText>
        </w:r>
      </w:del>
    </w:p>
    <w:p w14:paraId="7B610955" w14:textId="5193DCA6" w:rsidR="00DD1B4F" w:rsidRPr="00420D04" w:rsidDel="00570E94" w:rsidRDefault="00DD1B4F" w:rsidP="00CE4EE6">
      <w:pPr>
        <w:tabs>
          <w:tab w:val="left" w:pos="851"/>
        </w:tabs>
        <w:rPr>
          <w:del w:id="875" w:author="Tobias Heidler" w:date="2024-07-09T13:22:00Z" w16du:dateUtc="2024-07-09T11:22:00Z"/>
          <w:rFonts w:ascii="Arial" w:hAnsi="Arial" w:cs="Arial"/>
        </w:rPr>
      </w:pPr>
      <w:del w:id="876" w:author="Tobias Heidler" w:date="2024-07-09T13:22:00Z" w16du:dateUtc="2024-07-09T11:22:00Z">
        <w:r w:rsidRPr="00DD1B4F" w:rsidDel="00570E94">
          <w:rPr>
            <w:rFonts w:ascii="Arial" w:hAnsi="Arial" w:cs="Arial"/>
          </w:rPr>
          <w:delText xml:space="preserve">Data management and analysis will be performed using Microsoft structured query language (SQL) Server 2016 and R Version 4.1. Reporting and data visualization will be provided using </w:delText>
        </w:r>
        <w:r w:rsidDel="00570E94">
          <w:rPr>
            <w:rFonts w:ascii="Arial" w:hAnsi="Arial" w:cs="Arial"/>
          </w:rPr>
          <w:delText xml:space="preserve">R and </w:delText>
        </w:r>
        <w:r w:rsidRPr="00DD1B4F" w:rsidDel="00570E94">
          <w:rPr>
            <w:rFonts w:ascii="Arial" w:hAnsi="Arial" w:cs="Arial"/>
          </w:rPr>
          <w:delText>Microsoft Excel.</w:delText>
        </w:r>
      </w:del>
    </w:p>
    <w:p w14:paraId="383F7230" w14:textId="6F142683" w:rsidR="00762799" w:rsidRPr="00420D04" w:rsidDel="00570E94" w:rsidRDefault="00762799" w:rsidP="00762799">
      <w:pPr>
        <w:pStyle w:val="berschrift2"/>
        <w:rPr>
          <w:del w:id="877" w:author="Tobias Heidler" w:date="2024-07-09T13:22:00Z" w16du:dateUtc="2024-07-09T11:22:00Z"/>
          <w:rFonts w:ascii="Arial" w:hAnsi="Arial" w:cs="Arial"/>
        </w:rPr>
      </w:pPr>
      <w:bookmarkStart w:id="878" w:name="_Toc158789217"/>
      <w:bookmarkStart w:id="879" w:name="_Toc323797162"/>
      <w:del w:id="880" w:author="Tobias Heidler" w:date="2024-07-09T13:22:00Z" w16du:dateUtc="2024-07-09T11:22:00Z">
        <w:r w:rsidRPr="00420D04" w:rsidDel="00570E94">
          <w:rPr>
            <w:rFonts w:ascii="Arial" w:hAnsi="Arial" w:cs="Arial"/>
          </w:rPr>
          <w:delText>Protection of Human Subjects</w:delText>
        </w:r>
        <w:bookmarkEnd w:id="878"/>
      </w:del>
    </w:p>
    <w:bookmarkEnd w:id="879"/>
    <w:p w14:paraId="15C83B39" w14:textId="7B352775" w:rsidR="00D15867" w:rsidRPr="00C863B0" w:rsidDel="00570E94" w:rsidRDefault="0064599C" w:rsidP="005A49FE">
      <w:pPr>
        <w:tabs>
          <w:tab w:val="left" w:pos="851"/>
        </w:tabs>
        <w:rPr>
          <w:del w:id="881" w:author="Tobias Heidler" w:date="2024-07-09T13:22:00Z" w16du:dateUtc="2024-07-09T11:22:00Z"/>
          <w:rFonts w:ascii="Arial" w:hAnsi="Arial" w:cs="Arial"/>
          <w:lang w:val="en-US"/>
        </w:rPr>
      </w:pPr>
      <w:del w:id="882" w:author="Tobias Heidler" w:date="2024-07-09T13:22:00Z" w16du:dateUtc="2024-07-09T11:22:00Z">
        <w:r w:rsidRPr="0064599C" w:rsidDel="00570E94">
          <w:rPr>
            <w:rFonts w:ascii="Arial" w:hAnsi="Arial" w:cs="Arial"/>
            <w:lang w:val="en-US"/>
          </w:rPr>
          <w:delText xml:space="preserve">This study involves data that exist in anonymized structured format and contains no patient identifiable information.  </w:delText>
        </w:r>
      </w:del>
    </w:p>
    <w:p w14:paraId="3D94C95B" w14:textId="1B6B633A" w:rsidR="00762799" w:rsidRPr="00420D04" w:rsidDel="00570E94" w:rsidRDefault="0056570F" w:rsidP="00762799">
      <w:pPr>
        <w:pStyle w:val="berschrift2"/>
        <w:spacing w:before="240" w:after="240"/>
        <w:rPr>
          <w:del w:id="883" w:author="Tobias Heidler" w:date="2024-07-09T13:22:00Z" w16du:dateUtc="2024-07-09T11:22:00Z"/>
          <w:rFonts w:ascii="Arial" w:hAnsi="Arial" w:cs="Arial"/>
        </w:rPr>
      </w:pPr>
      <w:bookmarkStart w:id="884" w:name="_Toc158789218"/>
      <w:bookmarkStart w:id="885" w:name="_Toc323797167"/>
      <w:del w:id="886" w:author="Tobias Heidler" w:date="2024-07-09T13:22:00Z" w16du:dateUtc="2024-07-09T11:22:00Z">
        <w:r w:rsidRPr="00420D04" w:rsidDel="00570E94">
          <w:rPr>
            <w:rFonts w:ascii="Arial" w:hAnsi="Arial" w:cs="Arial"/>
          </w:rPr>
          <w:delText>Collection</w:delText>
        </w:r>
        <w:r w:rsidR="00762799" w:rsidRPr="00420D04" w:rsidDel="00570E94">
          <w:rPr>
            <w:rFonts w:ascii="Arial" w:hAnsi="Arial" w:cs="Arial"/>
          </w:rPr>
          <w:delText xml:space="preserve"> and Report</w:delText>
        </w:r>
        <w:r w:rsidRPr="00420D04" w:rsidDel="00570E94">
          <w:rPr>
            <w:rFonts w:ascii="Arial" w:hAnsi="Arial" w:cs="Arial"/>
          </w:rPr>
          <w:delText>ing</w:delText>
        </w:r>
        <w:r w:rsidR="00762799" w:rsidRPr="00420D04" w:rsidDel="00570E94">
          <w:rPr>
            <w:rFonts w:ascii="Arial" w:hAnsi="Arial" w:cs="Arial"/>
          </w:rPr>
          <w:delText xml:space="preserve"> of Adverse Events/Adverse </w:delText>
        </w:r>
        <w:r w:rsidR="000766E5" w:rsidRPr="00420D04" w:rsidDel="00570E94">
          <w:rPr>
            <w:rFonts w:ascii="Arial" w:hAnsi="Arial" w:cs="Arial"/>
          </w:rPr>
          <w:delText xml:space="preserve">Drug </w:delText>
        </w:r>
        <w:r w:rsidR="00762799" w:rsidRPr="00420D04" w:rsidDel="00570E94">
          <w:rPr>
            <w:rFonts w:ascii="Arial" w:hAnsi="Arial" w:cs="Arial"/>
          </w:rPr>
          <w:delText>Reactions</w:delText>
        </w:r>
        <w:bookmarkEnd w:id="884"/>
      </w:del>
    </w:p>
    <w:p w14:paraId="2FF63BC9" w14:textId="4AA2A17B" w:rsidR="006C2603" w:rsidRPr="00C863B0" w:rsidDel="00570E94" w:rsidRDefault="00DF7A60" w:rsidP="006C2603">
      <w:pPr>
        <w:rPr>
          <w:del w:id="887" w:author="Tobias Heidler" w:date="2024-07-09T13:22:00Z" w16du:dateUtc="2024-07-09T11:22:00Z"/>
          <w:rFonts w:ascii="Arial" w:hAnsi="Arial" w:cs="Arial"/>
        </w:rPr>
      </w:pPr>
      <w:bookmarkStart w:id="888" w:name="_Ref355700190"/>
      <w:bookmarkStart w:id="889" w:name="_Ref355865930"/>
      <w:bookmarkStart w:id="890" w:name="_Toc369525664"/>
      <w:del w:id="891" w:author="Tobias Heidler" w:date="2024-07-09T13:22:00Z" w16du:dateUtc="2024-07-09T11:22:00Z">
        <w:r w:rsidRPr="00C863B0" w:rsidDel="00570E94">
          <w:rPr>
            <w:rFonts w:ascii="Arial" w:hAnsi="Arial" w:cs="Arial"/>
          </w:rPr>
          <w:delText>This is a non-interventional, retrospective study based on the use of secondary data. In these data sources, individual patient data are not retrieved or validated, and it is not possible to link (i.e., identify a potential association between) a particular product and medical event for any individual. As such, safety event reporting is not planned for this study.</w:delText>
        </w:r>
      </w:del>
    </w:p>
    <w:p w14:paraId="4CC02B2B" w14:textId="397D6010" w:rsidR="00ED6B8B" w:rsidRPr="00420D04" w:rsidDel="00570E94" w:rsidRDefault="00A7016D" w:rsidP="006C2603">
      <w:pPr>
        <w:pStyle w:val="berschrift3"/>
        <w:rPr>
          <w:del w:id="892" w:author="Tobias Heidler" w:date="2024-07-09T13:22:00Z" w16du:dateUtc="2024-07-09T11:22:00Z"/>
          <w:rFonts w:ascii="Arial" w:hAnsi="Arial" w:cs="Arial"/>
        </w:rPr>
      </w:pPr>
      <w:bookmarkStart w:id="893" w:name="_Toc158789219"/>
      <w:del w:id="894" w:author="Tobias Heidler" w:date="2024-07-09T13:22:00Z" w16du:dateUtc="2024-07-09T11:22:00Z">
        <w:r w:rsidRPr="00420D04" w:rsidDel="00570E94">
          <w:rPr>
            <w:rFonts w:ascii="Arial" w:hAnsi="Arial" w:cs="Arial"/>
          </w:rPr>
          <w:delText>Reporting of Adverse Events</w:delText>
        </w:r>
        <w:bookmarkEnd w:id="885"/>
        <w:bookmarkEnd w:id="888"/>
        <w:bookmarkEnd w:id="889"/>
        <w:bookmarkEnd w:id="890"/>
        <w:bookmarkEnd w:id="893"/>
      </w:del>
    </w:p>
    <w:p w14:paraId="004DB437" w14:textId="153B1C5F" w:rsidR="00A87C9B" w:rsidRPr="002056E3" w:rsidDel="00570E94" w:rsidRDefault="006C2603">
      <w:pPr>
        <w:rPr>
          <w:del w:id="895" w:author="Tobias Heidler" w:date="2024-07-09T13:22:00Z" w16du:dateUtc="2024-07-09T11:22:00Z"/>
          <w:rFonts w:ascii="Arial" w:hAnsi="Arial" w:cs="Arial"/>
        </w:rPr>
      </w:pPr>
      <w:del w:id="896" w:author="Tobias Heidler" w:date="2024-07-09T13:22:00Z" w16du:dateUtc="2024-07-09T11:22:00Z">
        <w:r w:rsidRPr="00420D04" w:rsidDel="00570E94">
          <w:rPr>
            <w:rFonts w:ascii="Arial" w:hAnsi="Arial" w:cs="Arial"/>
          </w:rPr>
          <w:delText>No reporting of adverse event data is required</w:delText>
        </w:r>
        <w:r w:rsidR="007216E8" w:rsidDel="00570E94">
          <w:rPr>
            <w:rFonts w:ascii="Arial" w:hAnsi="Arial" w:cs="Arial"/>
          </w:rPr>
          <w:delText xml:space="preserve"> and planned</w:delText>
        </w:r>
        <w:r w:rsidRPr="00420D04" w:rsidDel="00570E94">
          <w:rPr>
            <w:rFonts w:ascii="Arial" w:hAnsi="Arial" w:cs="Arial"/>
          </w:rPr>
          <w:delText>.</w:delText>
        </w:r>
        <w:bookmarkStart w:id="897" w:name="_Toc323740023"/>
      </w:del>
    </w:p>
    <w:p w14:paraId="230DB68F" w14:textId="28A13287" w:rsidR="001D37F3" w:rsidRPr="00607236" w:rsidDel="00570E94" w:rsidRDefault="001D37F3" w:rsidP="00607236">
      <w:pPr>
        <w:pStyle w:val="berschrift2"/>
        <w:rPr>
          <w:del w:id="898" w:author="Tobias Heidler" w:date="2024-07-09T13:22:00Z" w16du:dateUtc="2024-07-09T11:22:00Z"/>
          <w:rFonts w:ascii="Arial" w:hAnsi="Arial" w:cs="Arial"/>
        </w:rPr>
      </w:pPr>
      <w:bookmarkStart w:id="899" w:name="_Toc158789220"/>
      <w:del w:id="900" w:author="Tobias Heidler" w:date="2024-07-09T13:22:00Z" w16du:dateUtc="2024-07-09T11:22:00Z">
        <w:r w:rsidRPr="00607236" w:rsidDel="00570E94">
          <w:rPr>
            <w:rFonts w:ascii="Arial" w:hAnsi="Arial" w:cs="Arial"/>
          </w:rPr>
          <w:delText>PLANS FOR DISSEMINATING AND COMMUNICATING STUDY RESULTS</w:delText>
        </w:r>
        <w:bookmarkEnd w:id="899"/>
        <w:r w:rsidRPr="00607236" w:rsidDel="00570E94">
          <w:rPr>
            <w:rFonts w:ascii="Arial" w:hAnsi="Arial" w:cs="Arial"/>
          </w:rPr>
          <w:delText xml:space="preserve"> </w:delText>
        </w:r>
      </w:del>
    </w:p>
    <w:p w14:paraId="5C9B8EA7" w14:textId="2469CCF0" w:rsidR="0003329D" w:rsidRPr="006268DA" w:rsidRDefault="00705CF5" w:rsidP="006268DA">
      <w:pPr>
        <w:rPr>
          <w:szCs w:val="24"/>
        </w:rPr>
      </w:pPr>
      <w:del w:id="901" w:author="Tobias Heidler" w:date="2024-07-09T13:22:00Z" w16du:dateUtc="2024-07-09T11:22:00Z">
        <w:r w:rsidRPr="00607236" w:rsidDel="00570E94">
          <w:rPr>
            <w:rFonts w:ascii="Arial" w:hAnsi="Arial" w:cs="Arial"/>
          </w:rPr>
          <w:delText>We intend to publish the findings of this study in a peer-reviewed scientific journal</w:delText>
        </w:r>
        <w:r w:rsidR="006268DA" w:rsidDel="00570E94">
          <w:rPr>
            <w:rFonts w:ascii="Arial" w:hAnsi="Arial" w:cs="Arial"/>
          </w:rPr>
          <w:delText xml:space="preserve"> once the analysis is finished</w:delText>
        </w:r>
        <w:r w:rsidRPr="00607236" w:rsidDel="00570E94">
          <w:rPr>
            <w:rFonts w:ascii="Arial" w:hAnsi="Arial" w:cs="Arial"/>
          </w:rPr>
          <w:delText xml:space="preserve">. </w:delText>
        </w:r>
        <w:r w:rsidR="00CB6CA5" w:rsidDel="00570E94">
          <w:rPr>
            <w:rFonts w:ascii="Arial" w:hAnsi="Arial" w:cs="Arial"/>
          </w:rPr>
          <w:delText xml:space="preserve">Conference abstracts, posters and/or medical journal manuscripts might </w:delText>
        </w:r>
        <w:r w:rsidR="00BF5269" w:rsidDel="00570E94">
          <w:rPr>
            <w:rFonts w:ascii="Arial" w:hAnsi="Arial" w:cs="Arial"/>
          </w:rPr>
          <w:delText xml:space="preserve">be envisioned after final study report delivery. </w:delText>
        </w:r>
        <w:r w:rsidR="000B78CA" w:rsidRPr="000B78CA" w:rsidDel="00570E94">
          <w:rPr>
            <w:rFonts w:ascii="Arial" w:hAnsi="Arial" w:cs="Arial"/>
          </w:rPr>
          <w:delText>Authorship of any publications resulting from this study will be determined on the basis of the International Committee of Medical Journal Editors (ICJME) recommendations for the Conduct, Reporting, Editing, and Publication of Scholarly Work in Medical Journals.</w:delText>
        </w:r>
      </w:del>
      <w:r w:rsidR="00A76DCA" w:rsidRPr="006268DA">
        <w:rPr>
          <w:szCs w:val="24"/>
        </w:rPr>
        <w:br w:type="page"/>
      </w:r>
      <w:bookmarkStart w:id="902" w:name="_Toc323797169"/>
    </w:p>
    <w:p w14:paraId="292F9798" w14:textId="459F3AC4" w:rsidR="00A76DCA" w:rsidRPr="00420D04" w:rsidRDefault="00A76DCA" w:rsidP="00607236">
      <w:pPr>
        <w:pStyle w:val="berschrift1"/>
      </w:pPr>
      <w:bookmarkStart w:id="903" w:name="_Toc158789221"/>
      <w:r w:rsidRPr="00420D04">
        <w:lastRenderedPageBreak/>
        <w:t>List of References</w:t>
      </w:r>
      <w:bookmarkEnd w:id="897"/>
      <w:bookmarkEnd w:id="902"/>
      <w:bookmarkEnd w:id="903"/>
    </w:p>
    <w:p w14:paraId="279DA374" w14:textId="77777777" w:rsidR="00083857" w:rsidRPr="0017799F" w:rsidRDefault="00083857" w:rsidP="00083857">
      <w:pPr>
        <w:pStyle w:val="CitaviBibliographyEntry"/>
      </w:pPr>
      <w:bookmarkStart w:id="904" w:name="_CTVL001a62f45e404564b368ffd573fea408139"/>
      <w:r w:rsidRPr="0017799F">
        <w:t>Albrecht, Katinka; Redeker, Imke; Aringer, Martin; Marschall, Ursula; Strangfeld, Anja; Callhoff, Johanna (2021): Comorbidity and healthcare utilisation in persons with incident systemic lupus erythematosus followed for 3 years after diagnosis: analysis of a claims data cohort. In:</w:t>
      </w:r>
      <w:bookmarkEnd w:id="904"/>
      <w:r w:rsidRPr="0017799F">
        <w:t xml:space="preserve"> </w:t>
      </w:r>
      <w:r w:rsidRPr="0017799F">
        <w:rPr>
          <w:i/>
        </w:rPr>
        <w:t xml:space="preserve">Lupus science &amp; medicine </w:t>
      </w:r>
      <w:r w:rsidRPr="0017799F">
        <w:t>8 (1). DOI: 10.1136/lupus-2021-000526.</w:t>
      </w:r>
    </w:p>
    <w:p w14:paraId="3FD8A68B" w14:textId="2DA4FDBC" w:rsidR="00083857" w:rsidRPr="0017799F" w:rsidRDefault="00083857" w:rsidP="00083857">
      <w:pPr>
        <w:pStyle w:val="CitaviBibliographyEntry"/>
      </w:pPr>
      <w:bookmarkStart w:id="905" w:name="_CTVL001c06ef657aea04a6c91f94dc6e9d7488f"/>
      <w:r w:rsidRPr="0017799F">
        <w:t xml:space="preserve">Arjovsky, Martin; Chintala, Soumith; Bottou, Léon (2017): Wasserstein GAN. Online verfügbar unter </w:t>
      </w:r>
      <w:hyperlink r:id="rId20" w:history="1">
        <w:r w:rsidR="008C55F5" w:rsidRPr="0017799F">
          <w:rPr>
            <w:rStyle w:val="Hyperlink"/>
            <w:color w:val="auto"/>
          </w:rPr>
          <w:t>https://arxiv.org/pdf/1701.07875.pdf</w:t>
        </w:r>
      </w:hyperlink>
      <w:r w:rsidRPr="0017799F">
        <w:t>.</w:t>
      </w:r>
    </w:p>
    <w:p w14:paraId="471D37D8" w14:textId="77777777" w:rsidR="00083857" w:rsidRPr="0017799F" w:rsidRDefault="00083857" w:rsidP="00083857">
      <w:pPr>
        <w:pStyle w:val="CitaviBibliographyEntry"/>
      </w:pPr>
      <w:bookmarkStart w:id="906" w:name="_CTVL0014a121d3f88634611b0efa0c733ccedf2"/>
      <w:bookmarkEnd w:id="905"/>
      <w:r w:rsidRPr="0017799F">
        <w:t>Bullward, Alistair; Aljebreen, Abdulaziz; Coles, Alexander; McInerney, Ciarán; Johnson, Owen (2023): Research Paper: Process Mining and Synthetic Health Data: Reflections and Lessons Learnt. In: Marco Montali, Arik Senderovich und Matthias Weidlich (Hg.): Process Mining Workshops. ICPM 2022 International Workshops, Bozen-Bolzano, Italy, October 23–28, 2022, Revised Selected Papers, Bd. 468. 1</w:t>
      </w:r>
      <w:r w:rsidRPr="0017799F">
        <w:rPr>
          <w:vertAlign w:val="superscript"/>
        </w:rPr>
        <w:t>st</w:t>
      </w:r>
      <w:r w:rsidRPr="0017799F">
        <w:t xml:space="preserve"> ed. 2023. Cham: Springer Nature Switzerland; Imprint Springer (Lecture Notes in Business Information Processing, 468), S. 341–353.</w:t>
      </w:r>
    </w:p>
    <w:p w14:paraId="6E9A709A" w14:textId="7675CBF7" w:rsidR="00083857" w:rsidRPr="0017799F" w:rsidRDefault="00083857" w:rsidP="00083857">
      <w:pPr>
        <w:pStyle w:val="CitaviBibliographyEntry"/>
      </w:pPr>
      <w:bookmarkStart w:id="907" w:name="_CTVL0017eba2dfb277d43a5893b81541391b4be"/>
      <w:bookmarkEnd w:id="906"/>
      <w:r w:rsidRPr="0017799F">
        <w:t xml:space="preserve">Giomi, Matteo; Boenisch, Franziska; Wehmeyer, Christoph; Tasnádi, Borbála (2023): A Unified Framework for Quantifying Privacy Risk in </w:t>
      </w:r>
      <w:r w:rsidR="009D023F">
        <w:t>synthetic data</w:t>
      </w:r>
      <w:r w:rsidRPr="0017799F">
        <w:t>. In:</w:t>
      </w:r>
      <w:bookmarkEnd w:id="907"/>
      <w:r w:rsidRPr="0017799F">
        <w:t xml:space="preserve"> </w:t>
      </w:r>
      <w:r w:rsidRPr="0017799F">
        <w:rPr>
          <w:i/>
        </w:rPr>
        <w:t xml:space="preserve">PoPETs </w:t>
      </w:r>
      <w:r w:rsidRPr="0017799F">
        <w:t>2023 (2), S. 312–328. DOI: 10.56553/popets-2023-0055.</w:t>
      </w:r>
    </w:p>
    <w:p w14:paraId="0875F35A" w14:textId="3E341C33" w:rsidR="00083857" w:rsidRPr="0017799F" w:rsidRDefault="00083857" w:rsidP="00083857">
      <w:pPr>
        <w:pStyle w:val="CitaviBibliographyEntry"/>
        <w:rPr>
          <w:lang w:val="en-US"/>
        </w:rPr>
      </w:pPr>
      <w:bookmarkStart w:id="908" w:name="_CTVL0013b239e50046c499fa4c58045ed85fc7e"/>
      <w:r w:rsidRPr="0017799F">
        <w:t xml:space="preserve">Health Data Insight CiC: The Simulacrum. A </w:t>
      </w:r>
      <w:r w:rsidR="009D023F">
        <w:t>synthetic data</w:t>
      </w:r>
      <w:r w:rsidRPr="0017799F">
        <w:t xml:space="preserve">set developed by Health Data Insight CiC and derived from anonymous cancer data provided by the National Disease Registration Service, NHS England. </w:t>
      </w:r>
      <w:r w:rsidRPr="0017799F">
        <w:rPr>
          <w:lang w:val="en-US"/>
        </w:rPr>
        <w:t xml:space="preserve">Online </w:t>
      </w:r>
      <w:r w:rsidR="00EF1E0E" w:rsidRPr="0017799F">
        <w:rPr>
          <w:lang w:val="en-US"/>
        </w:rPr>
        <w:t>available under</w:t>
      </w:r>
      <w:r w:rsidRPr="0017799F">
        <w:rPr>
          <w:lang w:val="en-US"/>
        </w:rPr>
        <w:t xml:space="preserve"> </w:t>
      </w:r>
      <w:hyperlink r:id="rId21" w:history="1">
        <w:r w:rsidR="008C55F5" w:rsidRPr="0017799F">
          <w:rPr>
            <w:rStyle w:val="Hyperlink"/>
            <w:color w:val="auto"/>
            <w:lang w:val="en-US"/>
          </w:rPr>
          <w:t>https://simulacrum.healthdatainsight.org.uk</w:t>
        </w:r>
      </w:hyperlink>
      <w:r w:rsidRPr="0017799F">
        <w:rPr>
          <w:lang w:val="en-US"/>
        </w:rPr>
        <w:t xml:space="preserve">, </w:t>
      </w:r>
      <w:r w:rsidR="00EF1E0E" w:rsidRPr="0017799F">
        <w:rPr>
          <w:lang w:val="en-US"/>
        </w:rPr>
        <w:t>last checked on</w:t>
      </w:r>
      <w:r w:rsidRPr="0017799F">
        <w:rPr>
          <w:lang w:val="en-US"/>
        </w:rPr>
        <w:t xml:space="preserve"> 2023</w:t>
      </w:r>
      <w:r w:rsidR="00734CD1">
        <w:rPr>
          <w:lang w:val="en-US"/>
        </w:rPr>
        <w:t>-10-05</w:t>
      </w:r>
      <w:r w:rsidRPr="0017799F">
        <w:rPr>
          <w:lang w:val="en-US"/>
        </w:rPr>
        <w:t>.</w:t>
      </w:r>
    </w:p>
    <w:p w14:paraId="73F5D33B" w14:textId="77777777" w:rsidR="00083857" w:rsidRPr="0017799F" w:rsidRDefault="00083857" w:rsidP="00083857">
      <w:pPr>
        <w:pStyle w:val="CitaviBibliographyEntry"/>
      </w:pPr>
      <w:bookmarkStart w:id="909" w:name="_CTVL00172d205039d0b4da283b1255353c16ed1"/>
      <w:bookmarkEnd w:id="908"/>
      <w:r w:rsidRPr="0017799F">
        <w:t>Helfer, Sven; Kümmel, Michéle; Bathelt, Franziska; Sedlmayr, Martin (2021): Generating Enriched Synthetic German Hospital Claims Data - A Use Case Driven Approach. In:</w:t>
      </w:r>
      <w:bookmarkEnd w:id="909"/>
      <w:r w:rsidRPr="0017799F">
        <w:t xml:space="preserve"> </w:t>
      </w:r>
      <w:r w:rsidRPr="0017799F">
        <w:rPr>
          <w:i/>
        </w:rPr>
        <w:t xml:space="preserve">Studies in health technology and informatics </w:t>
      </w:r>
      <w:r w:rsidRPr="0017799F">
        <w:t>278, S. 58–65. DOI: 10.3233/SHTI210051.</w:t>
      </w:r>
    </w:p>
    <w:p w14:paraId="7420B6E2" w14:textId="311B30F5" w:rsidR="00083857" w:rsidRPr="0017799F" w:rsidRDefault="00083857" w:rsidP="00083857">
      <w:pPr>
        <w:pStyle w:val="CitaviBibliographyEntry"/>
      </w:pPr>
      <w:bookmarkStart w:id="910" w:name="_CTVL001a181836fc6604ab7bc3e3eb23a05f217"/>
      <w:r w:rsidRPr="0017799F">
        <w:t xml:space="preserve">Katz, Slava; Karaca, Zeynal; Wong, Weihuang; Hesgrove, Brandon; Wong, Herbert; Jang, Don; Resnick, Dean (2021): Using National </w:t>
      </w:r>
      <w:r w:rsidR="009D023F">
        <w:t>synthetic data</w:t>
      </w:r>
      <w:r w:rsidRPr="0017799F">
        <w:t xml:space="preserve"> to Conduct Health Services Research. In:</w:t>
      </w:r>
      <w:bookmarkEnd w:id="910"/>
      <w:r w:rsidRPr="0017799F">
        <w:t xml:space="preserve"> </w:t>
      </w:r>
      <w:r w:rsidRPr="0017799F">
        <w:rPr>
          <w:i/>
        </w:rPr>
        <w:t xml:space="preserve">Health Services Research </w:t>
      </w:r>
      <w:r w:rsidRPr="0017799F">
        <w:t>56 (S2), S. 26. DOI: 10.1111/1475-6773.13754.</w:t>
      </w:r>
    </w:p>
    <w:p w14:paraId="2956C001" w14:textId="77777777" w:rsidR="00083857" w:rsidRPr="0017799F" w:rsidRDefault="00083857" w:rsidP="00083857">
      <w:pPr>
        <w:pStyle w:val="CitaviBibliographyEntry"/>
      </w:pPr>
      <w:bookmarkStart w:id="911" w:name="_CTVL001c6fae1ebb49d4440bfb523b55e6b974c"/>
      <w:r w:rsidRPr="0017799F">
        <w:t>Kaur, Dhamanpreet; Sobiesk, Matthew; Patil, Shubham; Liu, Jin; Bhagat, Puran; Gupta, Amar; Markuzon, Natasha (2021): Application of Bayesian networks to generate synthetic health data. In:</w:t>
      </w:r>
      <w:bookmarkEnd w:id="911"/>
      <w:r w:rsidRPr="0017799F">
        <w:t xml:space="preserve"> </w:t>
      </w:r>
      <w:r w:rsidRPr="0017799F">
        <w:rPr>
          <w:i/>
        </w:rPr>
        <w:t xml:space="preserve">Journal of the American Medical Informatics Association : JAMIA </w:t>
      </w:r>
      <w:r w:rsidRPr="0017799F">
        <w:t>28 (4), S. 801–811. DOI: 10.1093/jamia/ocaa303.</w:t>
      </w:r>
    </w:p>
    <w:p w14:paraId="38DA92AA" w14:textId="77777777" w:rsidR="00083857" w:rsidRPr="0017799F" w:rsidRDefault="00083857" w:rsidP="00083857">
      <w:pPr>
        <w:pStyle w:val="CitaviBibliographyEntry"/>
      </w:pPr>
      <w:bookmarkStart w:id="912" w:name="_CTVL001ecf10944273c40dfb2af0eb43efa264c"/>
      <w:r w:rsidRPr="0017799F">
        <w:t>Lu, Chang; Reddy, Chandan K.; Wang, Ping; Nie, Dong; Ning, Yue (2023): Multi-Label Clinical Time-Series Generation via Conditional GAN. In:</w:t>
      </w:r>
      <w:bookmarkEnd w:id="912"/>
      <w:r w:rsidRPr="0017799F">
        <w:t xml:space="preserve"> </w:t>
      </w:r>
      <w:r w:rsidRPr="0017799F">
        <w:rPr>
          <w:i/>
        </w:rPr>
        <w:t>IEEE Trans. Knowl. Data Eng.</w:t>
      </w:r>
      <w:r w:rsidRPr="0017799F">
        <w:t>, S. 1–13. DOI: 10.1109/TKDE.2023.3310909.</w:t>
      </w:r>
    </w:p>
    <w:p w14:paraId="527BB371" w14:textId="77777777" w:rsidR="00083857" w:rsidRPr="0017799F" w:rsidRDefault="00083857" w:rsidP="00083857">
      <w:pPr>
        <w:pStyle w:val="CitaviBibliographyEntry"/>
      </w:pPr>
      <w:bookmarkStart w:id="913" w:name="_CTVL0014ca66364a4c24cebbecacdf9ca085df6"/>
      <w:r w:rsidRPr="0017799F">
        <w:t>Miyato, Takeru; Kataoka, Toshiki; Koyama, Masanori; Yoshida, Yuichi (2018): Spectral Normalization for Generative Adversarial Networks.</w:t>
      </w:r>
    </w:p>
    <w:p w14:paraId="47BD4B2E" w14:textId="77777777" w:rsidR="00083857" w:rsidRDefault="00083857" w:rsidP="00083857">
      <w:pPr>
        <w:pStyle w:val="CitaviBibliographyEntry"/>
      </w:pPr>
      <w:bookmarkStart w:id="914" w:name="_CTVL0011b2f56e7638943a1863d31e2a7f7d0f6"/>
      <w:bookmarkEnd w:id="913"/>
      <w:r w:rsidRPr="0017799F">
        <w:t>Quan, Hude; Sundararajan, Vijaya; Halfon, Patricia; Fong, Andrew; Burnand, Bernard; Luthi, Jean-Christophe et al. (2005): Coding algorithms for defining comorbidities in ICD-9-CM and ICD-10 administrative data. In:</w:t>
      </w:r>
      <w:bookmarkEnd w:id="914"/>
      <w:r w:rsidRPr="0017799F">
        <w:t xml:space="preserve"> </w:t>
      </w:r>
      <w:r w:rsidRPr="0017799F">
        <w:rPr>
          <w:i/>
        </w:rPr>
        <w:t xml:space="preserve">Medical care </w:t>
      </w:r>
      <w:r w:rsidRPr="0017799F">
        <w:t>43 (11), S. 1130–1139. DOI: 10.1097/01.mlr.0000182534.19832.83.</w:t>
      </w:r>
    </w:p>
    <w:p w14:paraId="155F66BD" w14:textId="17AF33D8" w:rsidR="0062195C" w:rsidRPr="0017799F" w:rsidRDefault="0062195C" w:rsidP="0062195C">
      <w:pPr>
        <w:pStyle w:val="CitaviBibliographyEntry"/>
      </w:pPr>
      <w:r w:rsidRPr="00C41188">
        <w:t xml:space="preserve">Ständer, Sonja; Ketz, Miriam; Kossack, Nils; Akumo, Divine; Pignot, Marc; Gabriel, </w:t>
      </w:r>
      <w:r>
        <w:t xml:space="preserve">  </w:t>
      </w:r>
      <w:r w:rsidRPr="00C41188">
        <w:t xml:space="preserve">Sylvie; Chavda, Rajeev (2020): Epidemiology of Prurigo Nodularis compared with </w:t>
      </w:r>
      <w:r w:rsidRPr="00C41188">
        <w:lastRenderedPageBreak/>
        <w:t xml:space="preserve">Psoriasis in Germany: A Claims Database Analysis. In: </w:t>
      </w:r>
      <w:r w:rsidRPr="00D3134B">
        <w:rPr>
          <w:i/>
        </w:rPr>
        <w:t>Acta dermato-venereologica 100</w:t>
      </w:r>
      <w:r w:rsidRPr="00C41188">
        <w:t xml:space="preserve"> (18), adv00309. DOI: 10.2340/00015555-3655.</w:t>
      </w:r>
    </w:p>
    <w:p w14:paraId="450B0D8E" w14:textId="77777777" w:rsidR="00083857" w:rsidRPr="0017799F" w:rsidRDefault="00083857" w:rsidP="00083857">
      <w:pPr>
        <w:pStyle w:val="CitaviBibliographyEntry"/>
      </w:pPr>
      <w:bookmarkStart w:id="915" w:name="_CTVL0019f77cff47ea74753bb9fbcb6f4162ac1"/>
      <w:r w:rsidRPr="0017799F">
        <w:t>Tucker, Allan; Wang, Zhenchen; Rotalinti, Ylenia; Myles, Puja (2020): Generating high-fidelity synthetic patient data for assessing machine learning healthcare software. In:</w:t>
      </w:r>
      <w:bookmarkEnd w:id="915"/>
      <w:r w:rsidRPr="0017799F">
        <w:t xml:space="preserve"> </w:t>
      </w:r>
      <w:r w:rsidRPr="0017799F">
        <w:rPr>
          <w:i/>
        </w:rPr>
        <w:t xml:space="preserve">NPJ digital medicine </w:t>
      </w:r>
      <w:r w:rsidRPr="0017799F">
        <w:t>3 (1), S. 147. DOI: 10.1038/s41746-020-00353-9.</w:t>
      </w:r>
    </w:p>
    <w:p w14:paraId="3DBE4A90" w14:textId="77777777" w:rsidR="00083857" w:rsidRPr="0017799F" w:rsidRDefault="00083857" w:rsidP="00083857">
      <w:pPr>
        <w:pStyle w:val="CitaviBibliographyEntry"/>
      </w:pPr>
      <w:bookmarkStart w:id="916" w:name="_CTVL001e67b5215bf2f4cbcbd6c2fb3068b52ef"/>
      <w:r w:rsidRPr="0017799F">
        <w:t>Walonoski, Jason; Kramer, Mark; Nichols, Joseph; Quina, Andre; Moesel, Chris; Hall, Dylan et al. (2018): Synthea: An approach, method, and software mechanism for generating synthetic patients and the synthetic electronic health care record. In:</w:t>
      </w:r>
      <w:bookmarkEnd w:id="916"/>
      <w:r w:rsidRPr="0017799F">
        <w:t xml:space="preserve"> </w:t>
      </w:r>
      <w:r w:rsidRPr="0017799F">
        <w:rPr>
          <w:i/>
        </w:rPr>
        <w:t xml:space="preserve">Journal of the American Medical Informatics Association : JAMIA </w:t>
      </w:r>
      <w:r w:rsidRPr="0017799F">
        <w:t>25 (3), S. 230–238. DOI: 10.1093/jamia/ocx079.</w:t>
      </w:r>
    </w:p>
    <w:p w14:paraId="4022B0D8" w14:textId="77777777" w:rsidR="00083857" w:rsidRPr="0017799F" w:rsidRDefault="00083857" w:rsidP="00083857">
      <w:pPr>
        <w:pStyle w:val="CitaviBibliographyEntry"/>
      </w:pPr>
      <w:bookmarkStart w:id="917" w:name="_CTVL001420c71a8579e4e09a2e49be64113ecec"/>
      <w:r w:rsidRPr="0017799F">
        <w:t>Wang, Zhenchen; Myles, Puja; Tucker, Allan (2021): Generating and evaluating cross</w:t>
      </w:r>
      <w:r w:rsidRPr="0017799F">
        <w:rPr>
          <w:rFonts w:ascii="Cambria Math" w:hAnsi="Cambria Math" w:cs="Cambria Math"/>
        </w:rPr>
        <w:t>‐</w:t>
      </w:r>
      <w:r w:rsidRPr="0017799F">
        <w:t>sectional synthetic electronic healthcare data: Preserving data utility and patient privacy. In:</w:t>
      </w:r>
      <w:bookmarkEnd w:id="917"/>
      <w:r w:rsidRPr="0017799F">
        <w:t xml:space="preserve"> </w:t>
      </w:r>
      <w:r w:rsidRPr="0017799F">
        <w:rPr>
          <w:i/>
        </w:rPr>
        <w:t xml:space="preserve">Computational Intelligence </w:t>
      </w:r>
      <w:r w:rsidRPr="0017799F">
        <w:t>37 (2), S. 819–851. DOI: 10.1111/coin.12427.</w:t>
      </w:r>
    </w:p>
    <w:p w14:paraId="58516738" w14:textId="00394B58" w:rsidR="0003329D" w:rsidRPr="0017799F" w:rsidRDefault="00083857" w:rsidP="00083857">
      <w:pPr>
        <w:pStyle w:val="CitaviBibliographyEntry"/>
      </w:pPr>
      <w:bookmarkStart w:id="918" w:name="_CTVL001c7a83490fd68437da6dd59a36ee262be"/>
      <w:r w:rsidRPr="0017799F">
        <w:t>Yoon, Jinsung; Mizrahi, Michel; Ghalaty, Nahid; Jarvinen, Thomas; Ravi, Ashwin; Brune, Peter et al. (2022): EHR-Safe: Generating High-Fidelity and Privacy-Preserving Synthetic Electronic Health Records</w:t>
      </w:r>
      <w:bookmarkEnd w:id="918"/>
      <w:r w:rsidRPr="0017799F">
        <w:t>.</w:t>
      </w:r>
    </w:p>
    <w:p w14:paraId="21ECD219" w14:textId="77777777" w:rsidR="00A76DCA" w:rsidRDefault="00A76DCA" w:rsidP="00A76DCA">
      <w:pPr>
        <w:pStyle w:val="berschrift1"/>
        <w:spacing w:before="240"/>
        <w:rPr>
          <w:rFonts w:ascii="Arial" w:hAnsi="Arial" w:cs="Arial"/>
        </w:rPr>
      </w:pPr>
      <w:bookmarkStart w:id="919" w:name="_Toc323740024"/>
      <w:r w:rsidRPr="00420D04">
        <w:rPr>
          <w:rFonts w:ascii="Arial" w:hAnsi="Arial" w:cs="Arial"/>
        </w:rPr>
        <w:br w:type="page"/>
      </w:r>
      <w:bookmarkStart w:id="920" w:name="_Toc323797170"/>
      <w:bookmarkStart w:id="921" w:name="_Toc158789222"/>
      <w:r w:rsidRPr="00420D04">
        <w:rPr>
          <w:rFonts w:ascii="Arial" w:hAnsi="Arial" w:cs="Arial"/>
        </w:rPr>
        <w:lastRenderedPageBreak/>
        <w:t>Appendices</w:t>
      </w:r>
      <w:bookmarkEnd w:id="919"/>
      <w:bookmarkEnd w:id="920"/>
      <w:bookmarkEnd w:id="921"/>
    </w:p>
    <w:p w14:paraId="0504A0C5" w14:textId="75C56D18" w:rsidR="003A5F8F" w:rsidRPr="00607236" w:rsidRDefault="003A5F8F" w:rsidP="00607236">
      <w:pPr>
        <w:pStyle w:val="berschrift2"/>
      </w:pPr>
      <w:bookmarkStart w:id="922" w:name="_Ref153533713"/>
      <w:bookmarkStart w:id="923" w:name="_Toc158789223"/>
      <w:r>
        <w:t>Variables in the Training Dataset</w:t>
      </w:r>
      <w:bookmarkEnd w:id="922"/>
      <w:bookmarkEnd w:id="923"/>
    </w:p>
    <w:p w14:paraId="47B0B84D" w14:textId="61F6A9BD" w:rsidR="0042414E" w:rsidRDefault="0042414E" w:rsidP="00607236">
      <w:pPr>
        <w:pStyle w:val="Beschriftung"/>
        <w:keepNext/>
      </w:pPr>
      <w:bookmarkStart w:id="924" w:name="_Ref153533740"/>
      <w:bookmarkStart w:id="925" w:name="_Ref146867531"/>
      <w:r>
        <w:t xml:space="preserve">Table </w:t>
      </w:r>
      <w:r>
        <w:fldChar w:fldCharType="begin"/>
      </w:r>
      <w:r>
        <w:instrText xml:space="preserve"> SEQ Table \* ARABIC </w:instrText>
      </w:r>
      <w:r>
        <w:fldChar w:fldCharType="separate"/>
      </w:r>
      <w:r w:rsidR="0099497B">
        <w:rPr>
          <w:noProof/>
        </w:rPr>
        <w:t>4</w:t>
      </w:r>
      <w:r>
        <w:fldChar w:fldCharType="end"/>
      </w:r>
      <w:bookmarkEnd w:id="924"/>
      <w:r>
        <w:t>: Variables in the training dataset</w:t>
      </w:r>
      <w:bookmarkEnd w:id="925"/>
    </w:p>
    <w:tbl>
      <w:tblPr>
        <w:tblStyle w:val="EinfacheTabelle2"/>
        <w:tblW w:w="9781" w:type="dxa"/>
        <w:tblLook w:val="04A0" w:firstRow="1" w:lastRow="0" w:firstColumn="1" w:lastColumn="0" w:noHBand="0" w:noVBand="1"/>
      </w:tblPr>
      <w:tblGrid>
        <w:gridCol w:w="2977"/>
        <w:gridCol w:w="6804"/>
      </w:tblGrid>
      <w:tr w:rsidR="00325F20" w:rsidRPr="00FD34A6" w14:paraId="338E7C24" w14:textId="77777777" w:rsidTr="006072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45A40448" w14:textId="33C83FE8" w:rsidR="00325F20" w:rsidRPr="00607236" w:rsidRDefault="00325F20" w:rsidP="00607236">
            <w:pPr>
              <w:spacing w:after="0"/>
              <w:rPr>
                <w:rFonts w:ascii="Arial" w:hAnsi="Arial" w:cs="Arial"/>
                <w:sz w:val="20"/>
              </w:rPr>
            </w:pPr>
            <w:r>
              <w:rPr>
                <w:rFonts w:ascii="Arial" w:hAnsi="Arial" w:cs="Arial"/>
                <w:sz w:val="20"/>
              </w:rPr>
              <w:t>Type</w:t>
            </w:r>
          </w:p>
        </w:tc>
        <w:tc>
          <w:tcPr>
            <w:tcW w:w="6804" w:type="dxa"/>
          </w:tcPr>
          <w:p w14:paraId="4045099C" w14:textId="352E0FF8" w:rsidR="00325F20" w:rsidRPr="00607236" w:rsidRDefault="00325F20" w:rsidP="00607236">
            <w:pPr>
              <w:spacing w:after="0"/>
              <w:cnfStyle w:val="100000000000" w:firstRow="1"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Included Information</w:t>
            </w:r>
          </w:p>
        </w:tc>
      </w:tr>
      <w:tr w:rsidR="00325F20" w:rsidRPr="00FD34A6" w14:paraId="5A5D279E" w14:textId="77777777" w:rsidTr="006072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0F596CAD" w14:textId="0F07BA7A" w:rsidR="00325F20" w:rsidRDefault="00325F20" w:rsidP="00607236">
            <w:pPr>
              <w:spacing w:after="0"/>
              <w:rPr>
                <w:rFonts w:ascii="Arial" w:hAnsi="Arial" w:cs="Arial"/>
                <w:sz w:val="20"/>
              </w:rPr>
            </w:pPr>
            <w:r>
              <w:rPr>
                <w:rFonts w:ascii="Arial" w:hAnsi="Arial" w:cs="Arial"/>
                <w:sz w:val="20"/>
              </w:rPr>
              <w:t>Patient Characteristics</w:t>
            </w:r>
          </w:p>
        </w:tc>
        <w:tc>
          <w:tcPr>
            <w:tcW w:w="6804" w:type="dxa"/>
          </w:tcPr>
          <w:p w14:paraId="077F5A6F" w14:textId="77777777" w:rsidR="00325F20" w:rsidRDefault="008978EF" w:rsidP="00607236">
            <w:pPr>
              <w:pStyle w:val="Listenabsatz"/>
              <w:numPr>
                <w:ilvl w:val="0"/>
                <w:numId w:val="37"/>
              </w:numPr>
              <w:spacing w:after="0"/>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Year of birth</w:t>
            </w:r>
          </w:p>
          <w:p w14:paraId="6ABBD830" w14:textId="77777777" w:rsidR="008978EF" w:rsidRDefault="008978EF" w:rsidP="00607236">
            <w:pPr>
              <w:pStyle w:val="Listenabsatz"/>
              <w:numPr>
                <w:ilvl w:val="0"/>
                <w:numId w:val="37"/>
              </w:numPr>
              <w:spacing w:after="0"/>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Gender</w:t>
            </w:r>
          </w:p>
          <w:p w14:paraId="3539696C" w14:textId="77777777" w:rsidR="008978EF" w:rsidRDefault="008978EF" w:rsidP="00607236">
            <w:pPr>
              <w:pStyle w:val="Listenabsatz"/>
              <w:numPr>
                <w:ilvl w:val="0"/>
                <w:numId w:val="37"/>
              </w:numPr>
              <w:spacing w:after="0"/>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Date of death</w:t>
            </w:r>
          </w:p>
          <w:p w14:paraId="74AADFEB" w14:textId="43D537E0" w:rsidR="008978EF" w:rsidRDefault="008978EF" w:rsidP="00607236">
            <w:pPr>
              <w:pStyle w:val="Listenabsatz"/>
              <w:numPr>
                <w:ilvl w:val="0"/>
                <w:numId w:val="37"/>
              </w:numPr>
              <w:spacing w:after="0"/>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Continuous insurance periods</w:t>
            </w:r>
          </w:p>
        </w:tc>
      </w:tr>
      <w:tr w:rsidR="00325F20" w:rsidRPr="00FD34A6" w14:paraId="7DE872E3" w14:textId="77777777" w:rsidTr="00607236">
        <w:tc>
          <w:tcPr>
            <w:cnfStyle w:val="001000000000" w:firstRow="0" w:lastRow="0" w:firstColumn="1" w:lastColumn="0" w:oddVBand="0" w:evenVBand="0" w:oddHBand="0" w:evenHBand="0" w:firstRowFirstColumn="0" w:firstRowLastColumn="0" w:lastRowFirstColumn="0" w:lastRowLastColumn="0"/>
            <w:tcW w:w="2977" w:type="dxa"/>
          </w:tcPr>
          <w:p w14:paraId="036C06C5" w14:textId="027A5F3D" w:rsidR="00325F20" w:rsidRDefault="00192C30" w:rsidP="00607236">
            <w:pPr>
              <w:spacing w:after="0"/>
              <w:rPr>
                <w:rFonts w:ascii="Arial" w:hAnsi="Arial" w:cs="Arial"/>
                <w:sz w:val="20"/>
              </w:rPr>
            </w:pPr>
            <w:r>
              <w:rPr>
                <w:rFonts w:ascii="Arial" w:hAnsi="Arial" w:cs="Arial"/>
                <w:sz w:val="20"/>
              </w:rPr>
              <w:t>Drugs</w:t>
            </w:r>
          </w:p>
        </w:tc>
        <w:tc>
          <w:tcPr>
            <w:tcW w:w="6804" w:type="dxa"/>
          </w:tcPr>
          <w:p w14:paraId="61F30BCC" w14:textId="3A5F4B77" w:rsidR="00325F20" w:rsidRDefault="00192C30" w:rsidP="00607236">
            <w:pPr>
              <w:pStyle w:val="Listenabsatz"/>
              <w:numPr>
                <w:ilvl w:val="0"/>
                <w:numId w:val="37"/>
              </w:numPr>
              <w:spacing w:after="0"/>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Date of prescription</w:t>
            </w:r>
            <w:r w:rsidR="00870D98">
              <w:rPr>
                <w:rFonts w:ascii="Arial" w:hAnsi="Arial" w:cs="Arial"/>
                <w:sz w:val="20"/>
              </w:rPr>
              <w:t xml:space="preserve"> &amp; dispense</w:t>
            </w:r>
          </w:p>
          <w:p w14:paraId="4AAF06AF" w14:textId="77777777" w:rsidR="00192C30" w:rsidRDefault="00192C30" w:rsidP="00607236">
            <w:pPr>
              <w:pStyle w:val="Listenabsatz"/>
              <w:numPr>
                <w:ilvl w:val="0"/>
                <w:numId w:val="37"/>
              </w:numPr>
              <w:spacing w:after="0"/>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Pharma central number</w:t>
            </w:r>
          </w:p>
          <w:p w14:paraId="57059CF3" w14:textId="77777777" w:rsidR="00192C30" w:rsidRDefault="00AE788B" w:rsidP="00607236">
            <w:pPr>
              <w:pStyle w:val="Listenabsatz"/>
              <w:numPr>
                <w:ilvl w:val="0"/>
                <w:numId w:val="37"/>
              </w:numPr>
              <w:spacing w:after="0"/>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Speciality of prescriber</w:t>
            </w:r>
          </w:p>
          <w:p w14:paraId="19E34577" w14:textId="58948ADF" w:rsidR="00AE788B" w:rsidRDefault="00AE788B" w:rsidP="00607236">
            <w:pPr>
              <w:pStyle w:val="Listenabsatz"/>
              <w:numPr>
                <w:ilvl w:val="0"/>
                <w:numId w:val="37"/>
              </w:numPr>
              <w:spacing w:after="0"/>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Physicians</w:t>
            </w:r>
            <w:r w:rsidR="00870D98">
              <w:rPr>
                <w:rFonts w:ascii="Arial" w:hAnsi="Arial" w:cs="Arial"/>
                <w:sz w:val="20"/>
              </w:rPr>
              <w:t xml:space="preserve"> &amp; practice</w:t>
            </w:r>
            <w:r>
              <w:rPr>
                <w:rFonts w:ascii="Arial" w:hAnsi="Arial" w:cs="Arial"/>
                <w:sz w:val="20"/>
              </w:rPr>
              <w:t xml:space="preserve"> code</w:t>
            </w:r>
          </w:p>
          <w:p w14:paraId="49986408" w14:textId="77777777" w:rsidR="00AE788B" w:rsidRDefault="00AE788B" w:rsidP="00607236">
            <w:pPr>
              <w:pStyle w:val="Listenabsatz"/>
              <w:numPr>
                <w:ilvl w:val="0"/>
                <w:numId w:val="37"/>
              </w:numPr>
              <w:spacing w:after="0"/>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Quantity prescribed</w:t>
            </w:r>
          </w:p>
          <w:p w14:paraId="4E519850" w14:textId="77777777" w:rsidR="00AE788B" w:rsidRDefault="00AE788B" w:rsidP="00607236">
            <w:pPr>
              <w:pStyle w:val="Listenabsatz"/>
              <w:numPr>
                <w:ilvl w:val="0"/>
                <w:numId w:val="37"/>
              </w:numPr>
              <w:spacing w:after="0"/>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Amount due</w:t>
            </w:r>
          </w:p>
          <w:p w14:paraId="3CB03695" w14:textId="77777777" w:rsidR="00AE788B" w:rsidRDefault="00AE788B" w:rsidP="00607236">
            <w:pPr>
              <w:pStyle w:val="Listenabsatz"/>
              <w:numPr>
                <w:ilvl w:val="0"/>
                <w:numId w:val="37"/>
              </w:numPr>
              <w:spacing w:after="0"/>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ATC</w:t>
            </w:r>
          </w:p>
          <w:p w14:paraId="29CECF03" w14:textId="6A330949" w:rsidR="00AE788B" w:rsidRDefault="00AE788B" w:rsidP="00607236">
            <w:pPr>
              <w:pStyle w:val="Listenabsatz"/>
              <w:numPr>
                <w:ilvl w:val="0"/>
                <w:numId w:val="37"/>
              </w:numPr>
              <w:spacing w:after="0"/>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DDD</w:t>
            </w:r>
          </w:p>
        </w:tc>
      </w:tr>
      <w:tr w:rsidR="00325F20" w:rsidRPr="00FD34A6" w14:paraId="33663505" w14:textId="77777777" w:rsidTr="006072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5946A07A" w14:textId="674CB52E" w:rsidR="00325F20" w:rsidRDefault="00325F20" w:rsidP="00607236">
            <w:pPr>
              <w:spacing w:after="0"/>
              <w:rPr>
                <w:rFonts w:ascii="Arial" w:hAnsi="Arial" w:cs="Arial"/>
                <w:sz w:val="20"/>
              </w:rPr>
            </w:pPr>
            <w:r>
              <w:rPr>
                <w:rFonts w:ascii="Arial" w:hAnsi="Arial" w:cs="Arial"/>
                <w:sz w:val="20"/>
              </w:rPr>
              <w:t>Inpatient</w:t>
            </w:r>
          </w:p>
        </w:tc>
        <w:tc>
          <w:tcPr>
            <w:tcW w:w="6804" w:type="dxa"/>
          </w:tcPr>
          <w:p w14:paraId="04843BFE" w14:textId="6365A90B" w:rsidR="00325F20" w:rsidRDefault="00A87F8D" w:rsidP="00607236">
            <w:pPr>
              <w:pStyle w:val="Listenabsatz"/>
              <w:numPr>
                <w:ilvl w:val="0"/>
                <w:numId w:val="37"/>
              </w:numPr>
              <w:spacing w:after="0"/>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Date and cause of admission</w:t>
            </w:r>
            <w:r w:rsidR="0029077A">
              <w:rPr>
                <w:rFonts w:ascii="Arial" w:hAnsi="Arial" w:cs="Arial"/>
                <w:sz w:val="20"/>
              </w:rPr>
              <w:t xml:space="preserve"> &amp; discharge</w:t>
            </w:r>
          </w:p>
          <w:p w14:paraId="1E06A1F2" w14:textId="75C7F7B0" w:rsidR="00A87F8D" w:rsidRDefault="00A87F8D" w:rsidP="00607236">
            <w:pPr>
              <w:pStyle w:val="Listenabsatz"/>
              <w:numPr>
                <w:ilvl w:val="0"/>
                <w:numId w:val="37"/>
              </w:numPr>
              <w:spacing w:after="0"/>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Inpatient or outpatient treatment indicator</w:t>
            </w:r>
          </w:p>
          <w:p w14:paraId="6AA23782" w14:textId="32F6AE87" w:rsidR="00A87F8D" w:rsidRDefault="0029077A" w:rsidP="00607236">
            <w:pPr>
              <w:pStyle w:val="Listenabsatz"/>
              <w:numPr>
                <w:ilvl w:val="0"/>
                <w:numId w:val="37"/>
              </w:numPr>
              <w:spacing w:after="0"/>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Department</w:t>
            </w:r>
            <w:r w:rsidR="00870D98">
              <w:rPr>
                <w:rFonts w:ascii="Arial" w:hAnsi="Arial" w:cs="Arial"/>
                <w:sz w:val="20"/>
              </w:rPr>
              <w:t xml:space="preserve"> of</w:t>
            </w:r>
            <w:r>
              <w:rPr>
                <w:rFonts w:ascii="Arial" w:hAnsi="Arial" w:cs="Arial"/>
                <w:sz w:val="20"/>
              </w:rPr>
              <w:t xml:space="preserve"> admission</w:t>
            </w:r>
            <w:r w:rsidR="00870D98">
              <w:rPr>
                <w:rFonts w:ascii="Arial" w:hAnsi="Arial" w:cs="Arial"/>
                <w:sz w:val="20"/>
              </w:rPr>
              <w:t xml:space="preserve"> &amp; discharge</w:t>
            </w:r>
          </w:p>
          <w:p w14:paraId="22905197" w14:textId="1AA615E3" w:rsidR="007E4D26" w:rsidRDefault="007E4D26" w:rsidP="00607236">
            <w:pPr>
              <w:pStyle w:val="Listenabsatz"/>
              <w:numPr>
                <w:ilvl w:val="0"/>
                <w:numId w:val="37"/>
              </w:numPr>
              <w:spacing w:after="0"/>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Diagnosis</w:t>
            </w:r>
            <w:r w:rsidR="00A22271">
              <w:rPr>
                <w:rFonts w:ascii="Arial" w:hAnsi="Arial" w:cs="Arial"/>
                <w:sz w:val="20"/>
              </w:rPr>
              <w:t xml:space="preserve"> code</w:t>
            </w:r>
            <w:r>
              <w:rPr>
                <w:rFonts w:ascii="Arial" w:hAnsi="Arial" w:cs="Arial"/>
                <w:sz w:val="20"/>
              </w:rPr>
              <w:t xml:space="preserve"> (ICD-10 GM)</w:t>
            </w:r>
          </w:p>
          <w:p w14:paraId="2090756D" w14:textId="4633E44E" w:rsidR="007E4D26" w:rsidRDefault="007E4D26" w:rsidP="00607236">
            <w:pPr>
              <w:pStyle w:val="Listenabsatz"/>
              <w:numPr>
                <w:ilvl w:val="0"/>
                <w:numId w:val="37"/>
              </w:numPr>
              <w:spacing w:after="0"/>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 xml:space="preserve">Type of diagnosis </w:t>
            </w:r>
            <w:r w:rsidR="0043626D">
              <w:rPr>
                <w:rFonts w:ascii="Arial" w:hAnsi="Arial" w:cs="Arial"/>
                <w:sz w:val="20"/>
              </w:rPr>
              <w:t xml:space="preserve">(Treatment, Admission, Referral, </w:t>
            </w:r>
            <w:r w:rsidR="00D34A2D">
              <w:rPr>
                <w:rFonts w:ascii="Arial" w:hAnsi="Arial" w:cs="Arial"/>
                <w:sz w:val="20"/>
              </w:rPr>
              <w:t xml:space="preserve">Follow-Up, </w:t>
            </w:r>
            <w:r w:rsidR="0043626D">
              <w:rPr>
                <w:rFonts w:ascii="Arial" w:hAnsi="Arial" w:cs="Arial"/>
                <w:sz w:val="20"/>
              </w:rPr>
              <w:t>Main,</w:t>
            </w:r>
            <w:r w:rsidR="00D34A2D">
              <w:rPr>
                <w:rFonts w:ascii="Arial" w:hAnsi="Arial" w:cs="Arial"/>
                <w:sz w:val="20"/>
              </w:rPr>
              <w:t xml:space="preserve"> Secondary, Additional, Department main diagnosis, Operation, Extension, Co-occuring) </w:t>
            </w:r>
            <w:r w:rsidR="0043626D">
              <w:rPr>
                <w:rFonts w:ascii="Arial" w:hAnsi="Arial" w:cs="Arial"/>
                <w:sz w:val="20"/>
              </w:rPr>
              <w:t xml:space="preserve"> </w:t>
            </w:r>
          </w:p>
          <w:p w14:paraId="620D574C" w14:textId="29E3FD4E" w:rsidR="005B0C8C" w:rsidRDefault="005B0C8C" w:rsidP="00607236">
            <w:pPr>
              <w:pStyle w:val="Listenabsatz"/>
              <w:numPr>
                <w:ilvl w:val="0"/>
                <w:numId w:val="37"/>
              </w:numPr>
              <w:spacing w:after="0"/>
              <w:cnfStyle w:val="000000100000" w:firstRow="0" w:lastRow="0" w:firstColumn="0" w:lastColumn="0" w:oddVBand="0" w:evenVBand="0" w:oddHBand="1" w:evenHBand="0" w:firstRowFirstColumn="0" w:firstRowLastColumn="0" w:lastRowFirstColumn="0" w:lastRowLastColumn="0"/>
              <w:rPr>
                <w:rFonts w:ascii="Arial" w:hAnsi="Arial" w:cs="Arial"/>
                <w:sz w:val="20"/>
                <w:lang w:val="en-US"/>
              </w:rPr>
            </w:pPr>
            <w:r>
              <w:rPr>
                <w:rFonts w:ascii="Arial" w:hAnsi="Arial" w:cs="Arial"/>
                <w:sz w:val="20"/>
                <w:lang w:val="en-US"/>
              </w:rPr>
              <w:t>Billing related information (</w:t>
            </w:r>
            <w:r w:rsidR="00051A0B">
              <w:rPr>
                <w:rFonts w:ascii="Arial" w:hAnsi="Arial" w:cs="Arial"/>
                <w:sz w:val="20"/>
                <w:lang w:val="en-US"/>
              </w:rPr>
              <w:t>periods, codes, amount, quantity)</w:t>
            </w:r>
          </w:p>
          <w:p w14:paraId="0587521F" w14:textId="6DDE792E" w:rsidR="007E5FD5" w:rsidRPr="00607236" w:rsidRDefault="006F73C5" w:rsidP="00607236">
            <w:pPr>
              <w:pStyle w:val="Listenabsatz"/>
              <w:numPr>
                <w:ilvl w:val="0"/>
                <w:numId w:val="37"/>
              </w:numPr>
              <w:spacing w:after="0"/>
              <w:cnfStyle w:val="000000100000" w:firstRow="0" w:lastRow="0" w:firstColumn="0" w:lastColumn="0" w:oddVBand="0" w:evenVBand="0" w:oddHBand="1" w:evenHBand="0" w:firstRowFirstColumn="0" w:firstRowLastColumn="0" w:lastRowFirstColumn="0" w:lastRowLastColumn="0"/>
              <w:rPr>
                <w:rFonts w:ascii="Arial" w:hAnsi="Arial" w:cs="Arial"/>
                <w:sz w:val="20"/>
                <w:lang w:val="en-US"/>
              </w:rPr>
            </w:pPr>
            <w:r>
              <w:rPr>
                <w:rFonts w:ascii="Arial" w:hAnsi="Arial" w:cs="Arial"/>
                <w:sz w:val="20"/>
                <w:lang w:val="en-US"/>
              </w:rPr>
              <w:t>Procedure codes (OPS)</w:t>
            </w:r>
            <w:r w:rsidR="00051A0B">
              <w:rPr>
                <w:rFonts w:ascii="Arial" w:hAnsi="Arial" w:cs="Arial"/>
                <w:sz w:val="20"/>
                <w:lang w:val="en-US"/>
              </w:rPr>
              <w:t xml:space="preserve"> related information (codes, date of procedure, </w:t>
            </w:r>
            <w:r w:rsidR="000244E6">
              <w:rPr>
                <w:rFonts w:ascii="Arial" w:hAnsi="Arial" w:cs="Arial"/>
                <w:sz w:val="20"/>
                <w:lang w:val="en-US"/>
              </w:rPr>
              <w:t>localisation</w:t>
            </w:r>
            <w:r w:rsidR="00051A0B">
              <w:rPr>
                <w:rFonts w:ascii="Arial" w:hAnsi="Arial" w:cs="Arial"/>
                <w:sz w:val="20"/>
                <w:lang w:val="en-US"/>
              </w:rPr>
              <w:t>)</w:t>
            </w:r>
          </w:p>
        </w:tc>
      </w:tr>
      <w:tr w:rsidR="007E5FD5" w:rsidRPr="00FD34A6" w14:paraId="14F63E0A" w14:textId="77777777" w:rsidTr="00325F20">
        <w:tc>
          <w:tcPr>
            <w:cnfStyle w:val="001000000000" w:firstRow="0" w:lastRow="0" w:firstColumn="1" w:lastColumn="0" w:oddVBand="0" w:evenVBand="0" w:oddHBand="0" w:evenHBand="0" w:firstRowFirstColumn="0" w:firstRowLastColumn="0" w:lastRowFirstColumn="0" w:lastRowLastColumn="0"/>
            <w:tcW w:w="2977" w:type="dxa"/>
          </w:tcPr>
          <w:p w14:paraId="14761326" w14:textId="271F9332" w:rsidR="007E5FD5" w:rsidRDefault="000244E6" w:rsidP="00607236">
            <w:pPr>
              <w:spacing w:after="0"/>
              <w:rPr>
                <w:rFonts w:ascii="Arial" w:hAnsi="Arial" w:cs="Arial"/>
                <w:sz w:val="20"/>
              </w:rPr>
            </w:pPr>
            <w:r>
              <w:rPr>
                <w:rFonts w:ascii="Arial" w:hAnsi="Arial" w:cs="Arial"/>
                <w:sz w:val="20"/>
              </w:rPr>
              <w:t>Outpatient</w:t>
            </w:r>
          </w:p>
        </w:tc>
        <w:tc>
          <w:tcPr>
            <w:tcW w:w="6804" w:type="dxa"/>
          </w:tcPr>
          <w:p w14:paraId="1A59244A" w14:textId="77777777" w:rsidR="007E5FD5" w:rsidRDefault="000244E6" w:rsidP="00607236">
            <w:pPr>
              <w:pStyle w:val="Listenabsatz"/>
              <w:numPr>
                <w:ilvl w:val="0"/>
                <w:numId w:val="37"/>
              </w:numPr>
              <w:spacing w:after="0"/>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Practice code</w:t>
            </w:r>
          </w:p>
          <w:p w14:paraId="198E8531" w14:textId="77777777" w:rsidR="000244E6" w:rsidRDefault="000244E6" w:rsidP="00607236">
            <w:pPr>
              <w:pStyle w:val="Listenabsatz"/>
              <w:numPr>
                <w:ilvl w:val="0"/>
                <w:numId w:val="37"/>
              </w:numPr>
              <w:spacing w:after="0"/>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Treatment period</w:t>
            </w:r>
          </w:p>
          <w:p w14:paraId="58028A43" w14:textId="77777777" w:rsidR="000244E6" w:rsidRDefault="000244E6" w:rsidP="00607236">
            <w:pPr>
              <w:pStyle w:val="Listenabsatz"/>
              <w:numPr>
                <w:ilvl w:val="0"/>
                <w:numId w:val="37"/>
              </w:numPr>
              <w:spacing w:after="0"/>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Quarter of outpatient case</w:t>
            </w:r>
          </w:p>
          <w:p w14:paraId="0E872AEA" w14:textId="77777777" w:rsidR="000244E6" w:rsidRDefault="00A22271" w:rsidP="00607236">
            <w:pPr>
              <w:pStyle w:val="Listenabsatz"/>
              <w:numPr>
                <w:ilvl w:val="0"/>
                <w:numId w:val="37"/>
              </w:numPr>
              <w:spacing w:after="0"/>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Diagnosis related information (ICD-10 GM code, qualification, localisation)</w:t>
            </w:r>
          </w:p>
          <w:p w14:paraId="5DEA1705" w14:textId="7DD8D621" w:rsidR="00393028" w:rsidRPr="00393028" w:rsidRDefault="00393028" w:rsidP="00607236">
            <w:pPr>
              <w:pStyle w:val="Listenabsatz"/>
              <w:numPr>
                <w:ilvl w:val="0"/>
                <w:numId w:val="37"/>
              </w:numPr>
              <w:spacing w:after="0"/>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393028">
              <w:rPr>
                <w:rFonts w:ascii="Arial" w:hAnsi="Arial" w:cs="Arial"/>
                <w:sz w:val="20"/>
              </w:rPr>
              <w:t>Billing</w:t>
            </w:r>
            <w:r w:rsidR="00B549B7">
              <w:rPr>
                <w:rFonts w:ascii="Arial" w:hAnsi="Arial" w:cs="Arial"/>
                <w:sz w:val="20"/>
              </w:rPr>
              <w:t xml:space="preserve"> (EBM)</w:t>
            </w:r>
            <w:r w:rsidRPr="00393028">
              <w:rPr>
                <w:rFonts w:ascii="Arial" w:hAnsi="Arial" w:cs="Arial"/>
                <w:sz w:val="20"/>
              </w:rPr>
              <w:t xml:space="preserve"> related information (</w:t>
            </w:r>
            <w:r>
              <w:rPr>
                <w:rFonts w:ascii="Arial" w:hAnsi="Arial" w:cs="Arial"/>
                <w:sz w:val="20"/>
              </w:rPr>
              <w:t>code</w:t>
            </w:r>
            <w:r w:rsidR="00B549B7">
              <w:rPr>
                <w:rFonts w:ascii="Arial" w:hAnsi="Arial" w:cs="Arial"/>
                <w:sz w:val="20"/>
              </w:rPr>
              <w:t>s, physician, speciality</w:t>
            </w:r>
            <w:r w:rsidR="0059166D">
              <w:rPr>
                <w:rFonts w:ascii="Arial" w:hAnsi="Arial" w:cs="Arial"/>
                <w:sz w:val="20"/>
              </w:rPr>
              <w:t>, quantity, date</w:t>
            </w:r>
            <w:r w:rsidRPr="00393028">
              <w:rPr>
                <w:rFonts w:ascii="Arial" w:hAnsi="Arial" w:cs="Arial"/>
                <w:sz w:val="20"/>
              </w:rPr>
              <w:t>)</w:t>
            </w:r>
          </w:p>
          <w:p w14:paraId="10C948B0" w14:textId="3E93677F" w:rsidR="00A22271" w:rsidRDefault="0059166D" w:rsidP="00607236">
            <w:pPr>
              <w:pStyle w:val="Listenabsatz"/>
              <w:numPr>
                <w:ilvl w:val="0"/>
                <w:numId w:val="37"/>
              </w:numPr>
              <w:spacing w:after="0"/>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lang w:val="en-US"/>
              </w:rPr>
              <w:t>Procedure codes (OPS) related information (codes, date of procedure, localisation)</w:t>
            </w:r>
          </w:p>
        </w:tc>
      </w:tr>
    </w:tbl>
    <w:p w14:paraId="17FFFC21" w14:textId="77777777" w:rsidR="003A5F8F" w:rsidRDefault="003A5F8F" w:rsidP="00A76DCA">
      <w:pPr>
        <w:rPr>
          <w:rFonts w:ascii="Arial" w:hAnsi="Arial" w:cs="Arial"/>
        </w:rPr>
      </w:pPr>
    </w:p>
    <w:p w14:paraId="67C0D764" w14:textId="77777777" w:rsidR="003A5F8F" w:rsidRDefault="003A5F8F">
      <w:pPr>
        <w:spacing w:after="0" w:line="240" w:lineRule="auto"/>
        <w:jc w:val="left"/>
        <w:rPr>
          <w:rFonts w:ascii="Arial" w:hAnsi="Arial" w:cs="Arial"/>
        </w:rPr>
      </w:pPr>
      <w:r>
        <w:rPr>
          <w:rFonts w:ascii="Arial" w:hAnsi="Arial" w:cs="Arial"/>
        </w:rPr>
        <w:br w:type="page"/>
      </w:r>
    </w:p>
    <w:p w14:paraId="76D1589A" w14:textId="54D3A12D" w:rsidR="00A76DCA" w:rsidRDefault="002C0B51" w:rsidP="003A5F8F">
      <w:pPr>
        <w:pStyle w:val="berschrift2"/>
      </w:pPr>
      <w:bookmarkStart w:id="926" w:name="_Toc152063192"/>
      <w:bookmarkStart w:id="927" w:name="_Toc152063503"/>
      <w:bookmarkStart w:id="928" w:name="_Toc152150745"/>
      <w:bookmarkStart w:id="929" w:name="_Ref153536659"/>
      <w:bookmarkStart w:id="930" w:name="_Ref153537860"/>
      <w:bookmarkStart w:id="931" w:name="_Toc158789224"/>
      <w:bookmarkEnd w:id="926"/>
      <w:bookmarkEnd w:id="927"/>
      <w:bookmarkEnd w:id="928"/>
      <w:r>
        <w:lastRenderedPageBreak/>
        <w:t>Statistical Measures to Assess Privacy</w:t>
      </w:r>
      <w:bookmarkEnd w:id="929"/>
      <w:bookmarkEnd w:id="930"/>
      <w:bookmarkEnd w:id="931"/>
    </w:p>
    <w:p w14:paraId="4E5904A0" w14:textId="08863733" w:rsidR="00634805" w:rsidRDefault="00634805" w:rsidP="00607236">
      <w:pPr>
        <w:pStyle w:val="Beschriftung"/>
        <w:keepNext/>
      </w:pPr>
      <w:bookmarkStart w:id="932" w:name="_Ref149816019"/>
      <w:r>
        <w:t xml:space="preserve">Table </w:t>
      </w:r>
      <w:r>
        <w:fldChar w:fldCharType="begin"/>
      </w:r>
      <w:r>
        <w:instrText xml:space="preserve"> SEQ Table \* ARABIC </w:instrText>
      </w:r>
      <w:r>
        <w:fldChar w:fldCharType="separate"/>
      </w:r>
      <w:r w:rsidR="0099497B">
        <w:rPr>
          <w:noProof/>
        </w:rPr>
        <w:t>5</w:t>
      </w:r>
      <w:r>
        <w:fldChar w:fldCharType="end"/>
      </w:r>
      <w:bookmarkEnd w:id="932"/>
      <w:r>
        <w:t>: Statistical Measures to Assess Privacy</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15"/>
        <w:gridCol w:w="2070"/>
        <w:gridCol w:w="3945"/>
      </w:tblGrid>
      <w:tr w:rsidR="00C234A7" w:rsidRPr="00C234A7" w14:paraId="0BA08D73" w14:textId="77777777" w:rsidTr="00C234A7">
        <w:trPr>
          <w:trHeight w:val="300"/>
        </w:trPr>
        <w:tc>
          <w:tcPr>
            <w:tcW w:w="3015" w:type="dxa"/>
            <w:tcBorders>
              <w:top w:val="single" w:sz="6" w:space="0" w:color="7F7F7F"/>
              <w:left w:val="nil"/>
              <w:bottom w:val="single" w:sz="6" w:space="0" w:color="7F7F7F"/>
              <w:right w:val="nil"/>
            </w:tcBorders>
            <w:shd w:val="clear" w:color="auto" w:fill="auto"/>
            <w:hideMark/>
          </w:tcPr>
          <w:p w14:paraId="531277DD" w14:textId="77777777" w:rsidR="00C234A7" w:rsidRPr="00C234A7" w:rsidRDefault="00C234A7" w:rsidP="00C234A7">
            <w:pPr>
              <w:spacing w:after="0" w:line="240" w:lineRule="auto"/>
              <w:textAlignment w:val="baseline"/>
              <w:rPr>
                <w:b/>
                <w:bCs/>
                <w:sz w:val="20"/>
                <w:lang w:val="en-US"/>
              </w:rPr>
            </w:pPr>
            <w:r w:rsidRPr="00C234A7">
              <w:rPr>
                <w:b/>
                <w:bCs/>
                <w:sz w:val="20"/>
              </w:rPr>
              <w:t>Category</w:t>
            </w:r>
            <w:r w:rsidRPr="00C234A7">
              <w:rPr>
                <w:b/>
                <w:bCs/>
                <w:sz w:val="20"/>
                <w:lang w:val="en-US"/>
              </w:rPr>
              <w:t> </w:t>
            </w:r>
          </w:p>
        </w:tc>
        <w:tc>
          <w:tcPr>
            <w:tcW w:w="2070" w:type="dxa"/>
            <w:tcBorders>
              <w:top w:val="single" w:sz="6" w:space="0" w:color="7F7F7F"/>
              <w:left w:val="nil"/>
              <w:bottom w:val="single" w:sz="6" w:space="0" w:color="7F7F7F"/>
              <w:right w:val="nil"/>
            </w:tcBorders>
            <w:shd w:val="clear" w:color="auto" w:fill="auto"/>
            <w:hideMark/>
          </w:tcPr>
          <w:p w14:paraId="068D4603" w14:textId="77777777" w:rsidR="00C234A7" w:rsidRPr="00C234A7" w:rsidRDefault="00C234A7" w:rsidP="00C234A7">
            <w:pPr>
              <w:spacing w:after="0" w:line="240" w:lineRule="auto"/>
              <w:textAlignment w:val="baseline"/>
              <w:rPr>
                <w:b/>
                <w:bCs/>
                <w:sz w:val="20"/>
                <w:lang w:val="en-US"/>
              </w:rPr>
            </w:pPr>
            <w:r w:rsidRPr="00C234A7">
              <w:rPr>
                <w:b/>
                <w:bCs/>
                <w:sz w:val="20"/>
              </w:rPr>
              <w:t>Assessment</w:t>
            </w:r>
            <w:r w:rsidRPr="00C234A7">
              <w:rPr>
                <w:b/>
                <w:bCs/>
                <w:sz w:val="20"/>
                <w:lang w:val="en-US"/>
              </w:rPr>
              <w:t> </w:t>
            </w:r>
          </w:p>
        </w:tc>
        <w:tc>
          <w:tcPr>
            <w:tcW w:w="3945" w:type="dxa"/>
            <w:tcBorders>
              <w:top w:val="single" w:sz="6" w:space="0" w:color="7F7F7F"/>
              <w:left w:val="nil"/>
              <w:bottom w:val="single" w:sz="6" w:space="0" w:color="7F7F7F"/>
              <w:right w:val="nil"/>
            </w:tcBorders>
            <w:shd w:val="clear" w:color="auto" w:fill="auto"/>
            <w:hideMark/>
          </w:tcPr>
          <w:p w14:paraId="74C383B4" w14:textId="77777777" w:rsidR="00C234A7" w:rsidRPr="00C234A7" w:rsidRDefault="00C234A7" w:rsidP="00C234A7">
            <w:pPr>
              <w:spacing w:after="0" w:line="240" w:lineRule="auto"/>
              <w:textAlignment w:val="baseline"/>
              <w:rPr>
                <w:b/>
                <w:bCs/>
                <w:sz w:val="20"/>
                <w:lang w:val="en-US"/>
              </w:rPr>
            </w:pPr>
            <w:r w:rsidRPr="00C234A7">
              <w:rPr>
                <w:b/>
                <w:bCs/>
                <w:sz w:val="20"/>
              </w:rPr>
              <w:t>Tests</w:t>
            </w:r>
            <w:r w:rsidRPr="00C234A7">
              <w:rPr>
                <w:b/>
                <w:bCs/>
                <w:sz w:val="20"/>
                <w:lang w:val="en-US"/>
              </w:rPr>
              <w:t> </w:t>
            </w:r>
          </w:p>
        </w:tc>
      </w:tr>
      <w:tr w:rsidR="00C234A7" w:rsidRPr="00C234A7" w14:paraId="293D5343" w14:textId="77777777" w:rsidTr="00C234A7">
        <w:trPr>
          <w:trHeight w:val="300"/>
        </w:trPr>
        <w:tc>
          <w:tcPr>
            <w:tcW w:w="3015" w:type="dxa"/>
            <w:tcBorders>
              <w:top w:val="single" w:sz="6" w:space="0" w:color="7F7F7F"/>
              <w:left w:val="nil"/>
              <w:bottom w:val="single" w:sz="6" w:space="0" w:color="7F7F7F"/>
              <w:right w:val="nil"/>
            </w:tcBorders>
            <w:shd w:val="clear" w:color="auto" w:fill="auto"/>
            <w:hideMark/>
          </w:tcPr>
          <w:p w14:paraId="295F2E66" w14:textId="77777777" w:rsidR="00C234A7" w:rsidRPr="00C234A7" w:rsidRDefault="00C234A7" w:rsidP="00C234A7">
            <w:pPr>
              <w:spacing w:after="0" w:line="240" w:lineRule="auto"/>
              <w:textAlignment w:val="baseline"/>
              <w:rPr>
                <w:b/>
                <w:bCs/>
                <w:sz w:val="20"/>
                <w:lang w:val="en-US"/>
              </w:rPr>
            </w:pPr>
            <w:r w:rsidRPr="00C234A7">
              <w:rPr>
                <w:b/>
                <w:bCs/>
                <w:sz w:val="20"/>
              </w:rPr>
              <w:t>Duplicate Records</w:t>
            </w:r>
            <w:r w:rsidRPr="00C234A7">
              <w:rPr>
                <w:b/>
                <w:bCs/>
                <w:sz w:val="20"/>
                <w:lang w:val="en-US"/>
              </w:rPr>
              <w:t> </w:t>
            </w:r>
          </w:p>
        </w:tc>
        <w:tc>
          <w:tcPr>
            <w:tcW w:w="2070" w:type="dxa"/>
            <w:tcBorders>
              <w:top w:val="single" w:sz="6" w:space="0" w:color="7F7F7F"/>
              <w:left w:val="nil"/>
              <w:bottom w:val="single" w:sz="6" w:space="0" w:color="7F7F7F"/>
              <w:right w:val="nil"/>
            </w:tcBorders>
            <w:shd w:val="clear" w:color="auto" w:fill="auto"/>
            <w:hideMark/>
          </w:tcPr>
          <w:p w14:paraId="4383CCAE" w14:textId="77777777" w:rsidR="00C234A7" w:rsidRPr="00C234A7" w:rsidRDefault="00C234A7" w:rsidP="00C234A7">
            <w:pPr>
              <w:spacing w:after="0" w:line="240" w:lineRule="auto"/>
              <w:textAlignment w:val="baseline"/>
              <w:rPr>
                <w:sz w:val="20"/>
                <w:lang w:val="en-US"/>
              </w:rPr>
            </w:pPr>
            <w:r w:rsidRPr="00C234A7">
              <w:rPr>
                <w:sz w:val="20"/>
              </w:rPr>
              <w:t>Distance Based</w:t>
            </w:r>
            <w:r w:rsidRPr="00C234A7">
              <w:rPr>
                <w:sz w:val="20"/>
                <w:lang w:val="en-US"/>
              </w:rPr>
              <w:t> </w:t>
            </w:r>
          </w:p>
        </w:tc>
        <w:tc>
          <w:tcPr>
            <w:tcW w:w="3945" w:type="dxa"/>
            <w:tcBorders>
              <w:top w:val="single" w:sz="6" w:space="0" w:color="7F7F7F"/>
              <w:left w:val="nil"/>
              <w:bottom w:val="single" w:sz="6" w:space="0" w:color="7F7F7F"/>
              <w:right w:val="nil"/>
            </w:tcBorders>
            <w:shd w:val="clear" w:color="auto" w:fill="auto"/>
            <w:hideMark/>
          </w:tcPr>
          <w:p w14:paraId="32500FF2" w14:textId="77777777" w:rsidR="00C234A7" w:rsidRPr="00C234A7" w:rsidRDefault="00C234A7" w:rsidP="00607236">
            <w:pPr>
              <w:numPr>
                <w:ilvl w:val="0"/>
                <w:numId w:val="69"/>
              </w:numPr>
              <w:spacing w:after="0" w:line="240" w:lineRule="auto"/>
              <w:ind w:left="0" w:firstLine="0"/>
              <w:textAlignment w:val="baseline"/>
              <w:rPr>
                <w:sz w:val="20"/>
                <w:lang w:val="en-US"/>
              </w:rPr>
            </w:pPr>
            <w:r w:rsidRPr="00C234A7">
              <w:rPr>
                <w:sz w:val="20"/>
                <w:lang w:val="en-US"/>
              </w:rPr>
              <w:t>Gowers distance </w:t>
            </w:r>
          </w:p>
          <w:p w14:paraId="44807D7F" w14:textId="77777777" w:rsidR="00C234A7" w:rsidRPr="00C234A7" w:rsidRDefault="00C234A7" w:rsidP="00607236">
            <w:pPr>
              <w:numPr>
                <w:ilvl w:val="0"/>
                <w:numId w:val="69"/>
              </w:numPr>
              <w:spacing w:after="0" w:line="240" w:lineRule="auto"/>
              <w:ind w:left="0" w:firstLine="0"/>
              <w:textAlignment w:val="baseline"/>
              <w:rPr>
                <w:sz w:val="20"/>
                <w:lang w:val="en-US"/>
              </w:rPr>
            </w:pPr>
            <w:r w:rsidRPr="00C234A7">
              <w:rPr>
                <w:sz w:val="20"/>
                <w:lang w:val="en-US"/>
              </w:rPr>
              <w:t>Hamming distance </w:t>
            </w:r>
          </w:p>
          <w:p w14:paraId="105B4F06" w14:textId="77777777" w:rsidR="00C234A7" w:rsidRPr="00C234A7" w:rsidRDefault="00C234A7" w:rsidP="00607236">
            <w:pPr>
              <w:numPr>
                <w:ilvl w:val="0"/>
                <w:numId w:val="69"/>
              </w:numPr>
              <w:spacing w:after="0" w:line="240" w:lineRule="auto"/>
              <w:ind w:left="0" w:firstLine="0"/>
              <w:textAlignment w:val="baseline"/>
              <w:rPr>
                <w:sz w:val="20"/>
                <w:lang w:val="en-US"/>
              </w:rPr>
            </w:pPr>
            <w:r w:rsidRPr="00C234A7">
              <w:rPr>
                <w:sz w:val="20"/>
                <w:lang w:val="en-US"/>
              </w:rPr>
              <w:t>Euclidean distance </w:t>
            </w:r>
          </w:p>
          <w:p w14:paraId="19F36383" w14:textId="77777777" w:rsidR="00C234A7" w:rsidRPr="00C234A7" w:rsidRDefault="00C234A7" w:rsidP="00607236">
            <w:pPr>
              <w:numPr>
                <w:ilvl w:val="0"/>
                <w:numId w:val="69"/>
              </w:numPr>
              <w:spacing w:after="0" w:line="240" w:lineRule="auto"/>
              <w:ind w:left="0" w:firstLine="0"/>
              <w:textAlignment w:val="baseline"/>
              <w:rPr>
                <w:sz w:val="20"/>
                <w:lang w:val="en-US"/>
              </w:rPr>
            </w:pPr>
            <w:r w:rsidRPr="00C234A7">
              <w:rPr>
                <w:sz w:val="20"/>
                <w:lang w:val="en-US"/>
              </w:rPr>
              <w:t>Mahalanobis distance </w:t>
            </w:r>
          </w:p>
        </w:tc>
      </w:tr>
      <w:tr w:rsidR="00C234A7" w:rsidRPr="00C234A7" w14:paraId="39DEF3C3" w14:textId="77777777" w:rsidTr="00C234A7">
        <w:trPr>
          <w:trHeight w:val="300"/>
        </w:trPr>
        <w:tc>
          <w:tcPr>
            <w:tcW w:w="3015" w:type="dxa"/>
            <w:tcBorders>
              <w:top w:val="nil"/>
              <w:left w:val="nil"/>
              <w:bottom w:val="nil"/>
              <w:right w:val="nil"/>
            </w:tcBorders>
            <w:shd w:val="clear" w:color="auto" w:fill="auto"/>
            <w:hideMark/>
          </w:tcPr>
          <w:p w14:paraId="30AFED6F" w14:textId="77777777" w:rsidR="00C234A7" w:rsidRPr="00C234A7" w:rsidRDefault="00C234A7" w:rsidP="00C234A7">
            <w:pPr>
              <w:spacing w:after="0" w:line="240" w:lineRule="auto"/>
              <w:textAlignment w:val="baseline"/>
              <w:rPr>
                <w:b/>
                <w:bCs/>
                <w:sz w:val="20"/>
                <w:lang w:val="en-US"/>
              </w:rPr>
            </w:pPr>
            <w:r w:rsidRPr="00C234A7">
              <w:rPr>
                <w:b/>
                <w:bCs/>
                <w:sz w:val="20"/>
              </w:rPr>
              <w:t>Robustness to Privacy Attacks</w:t>
            </w:r>
            <w:r w:rsidRPr="00C234A7">
              <w:rPr>
                <w:b/>
                <w:bCs/>
                <w:sz w:val="20"/>
                <w:lang w:val="en-US"/>
              </w:rPr>
              <w:t> </w:t>
            </w:r>
          </w:p>
        </w:tc>
        <w:tc>
          <w:tcPr>
            <w:tcW w:w="2070" w:type="dxa"/>
            <w:tcBorders>
              <w:top w:val="nil"/>
              <w:left w:val="nil"/>
              <w:bottom w:val="nil"/>
              <w:right w:val="nil"/>
            </w:tcBorders>
            <w:shd w:val="clear" w:color="auto" w:fill="auto"/>
            <w:hideMark/>
          </w:tcPr>
          <w:p w14:paraId="683488B9" w14:textId="77777777" w:rsidR="00C234A7" w:rsidRPr="00C234A7" w:rsidRDefault="00C234A7" w:rsidP="00C234A7">
            <w:pPr>
              <w:spacing w:after="0" w:line="240" w:lineRule="auto"/>
              <w:textAlignment w:val="baseline"/>
              <w:rPr>
                <w:sz w:val="20"/>
                <w:lang w:val="en-US"/>
              </w:rPr>
            </w:pPr>
            <w:r w:rsidRPr="00C234A7">
              <w:rPr>
                <w:sz w:val="20"/>
              </w:rPr>
              <w:t>Singling Out</w:t>
            </w:r>
            <w:r w:rsidRPr="00C234A7">
              <w:rPr>
                <w:sz w:val="20"/>
                <w:lang w:val="en-US"/>
              </w:rPr>
              <w:t> </w:t>
            </w:r>
          </w:p>
        </w:tc>
        <w:tc>
          <w:tcPr>
            <w:tcW w:w="3945" w:type="dxa"/>
            <w:tcBorders>
              <w:top w:val="nil"/>
              <w:left w:val="nil"/>
              <w:bottom w:val="nil"/>
              <w:right w:val="nil"/>
            </w:tcBorders>
            <w:shd w:val="clear" w:color="auto" w:fill="auto"/>
            <w:hideMark/>
          </w:tcPr>
          <w:p w14:paraId="426E1366" w14:textId="77777777" w:rsidR="00C234A7" w:rsidRPr="00C234A7" w:rsidRDefault="00C234A7" w:rsidP="00607236">
            <w:pPr>
              <w:numPr>
                <w:ilvl w:val="0"/>
                <w:numId w:val="70"/>
              </w:numPr>
              <w:spacing w:after="0" w:line="240" w:lineRule="auto"/>
              <w:ind w:left="0" w:firstLine="0"/>
              <w:textAlignment w:val="baseline"/>
              <w:rPr>
                <w:sz w:val="20"/>
                <w:lang w:val="en-US"/>
              </w:rPr>
            </w:pPr>
            <w:r w:rsidRPr="00C234A7">
              <w:rPr>
                <w:sz w:val="20"/>
              </w:rPr>
              <w:t>Machine Learning</w:t>
            </w:r>
            <w:r w:rsidRPr="00C234A7">
              <w:rPr>
                <w:sz w:val="20"/>
                <w:lang w:val="en-US"/>
              </w:rPr>
              <w:t> </w:t>
            </w:r>
          </w:p>
          <w:p w14:paraId="13EB0301" w14:textId="77777777" w:rsidR="00C234A7" w:rsidRPr="00C234A7" w:rsidRDefault="00C234A7" w:rsidP="00607236">
            <w:pPr>
              <w:numPr>
                <w:ilvl w:val="0"/>
                <w:numId w:val="70"/>
              </w:numPr>
              <w:spacing w:after="0" w:line="240" w:lineRule="auto"/>
              <w:ind w:left="0" w:firstLine="0"/>
              <w:textAlignment w:val="baseline"/>
              <w:rPr>
                <w:sz w:val="20"/>
                <w:lang w:val="en-US"/>
              </w:rPr>
            </w:pPr>
            <w:r w:rsidRPr="00C234A7">
              <w:rPr>
                <w:sz w:val="20"/>
              </w:rPr>
              <w:t>k-anonymity</w:t>
            </w:r>
            <w:r w:rsidRPr="00C234A7">
              <w:rPr>
                <w:sz w:val="20"/>
                <w:lang w:val="en-US"/>
              </w:rPr>
              <w:t> </w:t>
            </w:r>
          </w:p>
        </w:tc>
      </w:tr>
      <w:tr w:rsidR="00C234A7" w:rsidRPr="00C234A7" w14:paraId="7A550165" w14:textId="77777777" w:rsidTr="00C234A7">
        <w:trPr>
          <w:trHeight w:val="300"/>
        </w:trPr>
        <w:tc>
          <w:tcPr>
            <w:tcW w:w="3015" w:type="dxa"/>
            <w:tcBorders>
              <w:top w:val="single" w:sz="6" w:space="0" w:color="7F7F7F"/>
              <w:left w:val="nil"/>
              <w:bottom w:val="single" w:sz="6" w:space="0" w:color="7F7F7F"/>
              <w:right w:val="nil"/>
            </w:tcBorders>
            <w:shd w:val="clear" w:color="auto" w:fill="auto"/>
            <w:hideMark/>
          </w:tcPr>
          <w:p w14:paraId="393A54BC" w14:textId="77777777" w:rsidR="00C234A7" w:rsidRPr="00C234A7" w:rsidRDefault="00C234A7" w:rsidP="00C234A7">
            <w:pPr>
              <w:spacing w:after="0" w:line="240" w:lineRule="auto"/>
              <w:textAlignment w:val="baseline"/>
              <w:rPr>
                <w:b/>
                <w:bCs/>
                <w:sz w:val="20"/>
                <w:lang w:val="en-US"/>
              </w:rPr>
            </w:pPr>
            <w:r w:rsidRPr="00C234A7">
              <w:rPr>
                <w:b/>
                <w:bCs/>
                <w:sz w:val="20"/>
                <w:lang w:val="en-US"/>
              </w:rPr>
              <w:t> </w:t>
            </w:r>
          </w:p>
        </w:tc>
        <w:tc>
          <w:tcPr>
            <w:tcW w:w="2070" w:type="dxa"/>
            <w:tcBorders>
              <w:top w:val="single" w:sz="6" w:space="0" w:color="7F7F7F"/>
              <w:left w:val="nil"/>
              <w:bottom w:val="single" w:sz="6" w:space="0" w:color="7F7F7F"/>
              <w:right w:val="nil"/>
            </w:tcBorders>
            <w:shd w:val="clear" w:color="auto" w:fill="auto"/>
            <w:hideMark/>
          </w:tcPr>
          <w:p w14:paraId="0DD1826C" w14:textId="77777777" w:rsidR="00C234A7" w:rsidRPr="00C234A7" w:rsidRDefault="00C234A7" w:rsidP="00C234A7">
            <w:pPr>
              <w:spacing w:after="0" w:line="240" w:lineRule="auto"/>
              <w:textAlignment w:val="baseline"/>
              <w:rPr>
                <w:sz w:val="20"/>
                <w:lang w:val="en-US"/>
              </w:rPr>
            </w:pPr>
            <w:r w:rsidRPr="00C234A7">
              <w:rPr>
                <w:sz w:val="20"/>
              </w:rPr>
              <w:t>Linkability</w:t>
            </w:r>
            <w:r w:rsidRPr="00C234A7">
              <w:rPr>
                <w:sz w:val="20"/>
                <w:lang w:val="en-US"/>
              </w:rPr>
              <w:t> </w:t>
            </w:r>
          </w:p>
        </w:tc>
        <w:tc>
          <w:tcPr>
            <w:tcW w:w="3945" w:type="dxa"/>
            <w:tcBorders>
              <w:top w:val="single" w:sz="6" w:space="0" w:color="7F7F7F"/>
              <w:left w:val="nil"/>
              <w:bottom w:val="single" w:sz="6" w:space="0" w:color="7F7F7F"/>
              <w:right w:val="nil"/>
            </w:tcBorders>
            <w:shd w:val="clear" w:color="auto" w:fill="auto"/>
            <w:hideMark/>
          </w:tcPr>
          <w:p w14:paraId="39851FB5" w14:textId="77777777" w:rsidR="00C234A7" w:rsidRPr="00C234A7" w:rsidRDefault="00C234A7" w:rsidP="00607236">
            <w:pPr>
              <w:numPr>
                <w:ilvl w:val="0"/>
                <w:numId w:val="71"/>
              </w:numPr>
              <w:spacing w:after="0" w:line="240" w:lineRule="auto"/>
              <w:ind w:left="0" w:firstLine="0"/>
              <w:textAlignment w:val="baseline"/>
              <w:rPr>
                <w:sz w:val="20"/>
                <w:lang w:val="en-US"/>
              </w:rPr>
            </w:pPr>
            <w:r w:rsidRPr="00C234A7">
              <w:rPr>
                <w:sz w:val="20"/>
              </w:rPr>
              <w:t>Machine Learning</w:t>
            </w:r>
            <w:r w:rsidRPr="00C234A7">
              <w:rPr>
                <w:sz w:val="20"/>
                <w:lang w:val="en-US"/>
              </w:rPr>
              <w:t> </w:t>
            </w:r>
          </w:p>
          <w:p w14:paraId="431E3E9E" w14:textId="77777777" w:rsidR="00C234A7" w:rsidRPr="00C234A7" w:rsidRDefault="00C234A7" w:rsidP="00607236">
            <w:pPr>
              <w:numPr>
                <w:ilvl w:val="0"/>
                <w:numId w:val="71"/>
              </w:numPr>
              <w:spacing w:after="0" w:line="240" w:lineRule="auto"/>
              <w:ind w:left="0" w:firstLine="0"/>
              <w:textAlignment w:val="baseline"/>
              <w:rPr>
                <w:sz w:val="20"/>
                <w:lang w:val="en-US"/>
              </w:rPr>
            </w:pPr>
            <w:r w:rsidRPr="00C234A7">
              <w:rPr>
                <w:sz w:val="20"/>
              </w:rPr>
              <w:t>l-diversity</w:t>
            </w:r>
            <w:r w:rsidRPr="00C234A7">
              <w:rPr>
                <w:sz w:val="20"/>
                <w:lang w:val="en-US"/>
              </w:rPr>
              <w:t> </w:t>
            </w:r>
          </w:p>
        </w:tc>
      </w:tr>
      <w:tr w:rsidR="00C234A7" w:rsidRPr="00C234A7" w14:paraId="612AB742" w14:textId="77777777" w:rsidTr="00C234A7">
        <w:trPr>
          <w:trHeight w:val="300"/>
        </w:trPr>
        <w:tc>
          <w:tcPr>
            <w:tcW w:w="3015" w:type="dxa"/>
            <w:tcBorders>
              <w:top w:val="nil"/>
              <w:left w:val="nil"/>
              <w:bottom w:val="nil"/>
              <w:right w:val="nil"/>
            </w:tcBorders>
            <w:shd w:val="clear" w:color="auto" w:fill="auto"/>
            <w:hideMark/>
          </w:tcPr>
          <w:p w14:paraId="2A238344" w14:textId="77777777" w:rsidR="00C234A7" w:rsidRPr="00C234A7" w:rsidRDefault="00C234A7" w:rsidP="00C234A7">
            <w:pPr>
              <w:spacing w:after="0" w:line="240" w:lineRule="auto"/>
              <w:textAlignment w:val="baseline"/>
              <w:rPr>
                <w:b/>
                <w:bCs/>
                <w:sz w:val="20"/>
                <w:lang w:val="en-US"/>
              </w:rPr>
            </w:pPr>
            <w:r w:rsidRPr="00C234A7">
              <w:rPr>
                <w:b/>
                <w:bCs/>
                <w:sz w:val="20"/>
                <w:lang w:val="en-US"/>
              </w:rPr>
              <w:t> </w:t>
            </w:r>
          </w:p>
        </w:tc>
        <w:tc>
          <w:tcPr>
            <w:tcW w:w="2070" w:type="dxa"/>
            <w:tcBorders>
              <w:top w:val="nil"/>
              <w:left w:val="nil"/>
              <w:bottom w:val="nil"/>
              <w:right w:val="nil"/>
            </w:tcBorders>
            <w:shd w:val="clear" w:color="auto" w:fill="auto"/>
            <w:hideMark/>
          </w:tcPr>
          <w:p w14:paraId="2F6FA00B" w14:textId="77777777" w:rsidR="00C234A7" w:rsidRPr="00C234A7" w:rsidRDefault="00C234A7" w:rsidP="00C234A7">
            <w:pPr>
              <w:spacing w:after="0" w:line="240" w:lineRule="auto"/>
              <w:textAlignment w:val="baseline"/>
              <w:rPr>
                <w:sz w:val="20"/>
                <w:lang w:val="en-US"/>
              </w:rPr>
            </w:pPr>
            <w:r w:rsidRPr="00C234A7">
              <w:rPr>
                <w:sz w:val="20"/>
              </w:rPr>
              <w:t>Inference</w:t>
            </w:r>
            <w:r w:rsidRPr="00C234A7">
              <w:rPr>
                <w:sz w:val="20"/>
                <w:lang w:val="en-US"/>
              </w:rPr>
              <w:t> </w:t>
            </w:r>
          </w:p>
        </w:tc>
        <w:tc>
          <w:tcPr>
            <w:tcW w:w="3945" w:type="dxa"/>
            <w:tcBorders>
              <w:top w:val="nil"/>
              <w:left w:val="nil"/>
              <w:bottom w:val="nil"/>
              <w:right w:val="nil"/>
            </w:tcBorders>
            <w:shd w:val="clear" w:color="auto" w:fill="auto"/>
            <w:hideMark/>
          </w:tcPr>
          <w:p w14:paraId="685BA5C1" w14:textId="77777777" w:rsidR="00C234A7" w:rsidRPr="00C234A7" w:rsidRDefault="00C234A7" w:rsidP="00607236">
            <w:pPr>
              <w:numPr>
                <w:ilvl w:val="0"/>
                <w:numId w:val="72"/>
              </w:numPr>
              <w:spacing w:after="0" w:line="240" w:lineRule="auto"/>
              <w:ind w:left="0" w:firstLine="0"/>
              <w:textAlignment w:val="baseline"/>
              <w:rPr>
                <w:sz w:val="20"/>
                <w:lang w:val="en-US"/>
              </w:rPr>
            </w:pPr>
            <w:r w:rsidRPr="00C234A7">
              <w:rPr>
                <w:sz w:val="20"/>
              </w:rPr>
              <w:t>Machine Learning</w:t>
            </w:r>
            <w:r w:rsidRPr="00C234A7">
              <w:rPr>
                <w:sz w:val="20"/>
                <w:lang w:val="en-US"/>
              </w:rPr>
              <w:t> </w:t>
            </w:r>
          </w:p>
          <w:p w14:paraId="1EF2BC33" w14:textId="77777777" w:rsidR="00C234A7" w:rsidRPr="00C234A7" w:rsidRDefault="00C234A7" w:rsidP="00607236">
            <w:pPr>
              <w:numPr>
                <w:ilvl w:val="0"/>
                <w:numId w:val="72"/>
              </w:numPr>
              <w:spacing w:after="0" w:line="240" w:lineRule="auto"/>
              <w:ind w:left="0" w:firstLine="0"/>
              <w:textAlignment w:val="baseline"/>
              <w:rPr>
                <w:sz w:val="20"/>
                <w:lang w:val="en-US"/>
              </w:rPr>
            </w:pPr>
            <w:r w:rsidRPr="00C234A7">
              <w:rPr>
                <w:sz w:val="20"/>
              </w:rPr>
              <w:t>t-closeness</w:t>
            </w:r>
            <w:r w:rsidRPr="00C234A7">
              <w:rPr>
                <w:sz w:val="20"/>
                <w:lang w:val="en-US"/>
              </w:rPr>
              <w:t> </w:t>
            </w:r>
          </w:p>
        </w:tc>
      </w:tr>
      <w:tr w:rsidR="00C234A7" w:rsidRPr="00C234A7" w14:paraId="7F4889B9" w14:textId="77777777" w:rsidTr="00C234A7">
        <w:trPr>
          <w:trHeight w:val="300"/>
        </w:trPr>
        <w:tc>
          <w:tcPr>
            <w:tcW w:w="3015" w:type="dxa"/>
            <w:tcBorders>
              <w:top w:val="single" w:sz="6" w:space="0" w:color="7F7F7F"/>
              <w:left w:val="nil"/>
              <w:bottom w:val="single" w:sz="6" w:space="0" w:color="7F7F7F"/>
              <w:right w:val="nil"/>
            </w:tcBorders>
            <w:shd w:val="clear" w:color="auto" w:fill="auto"/>
            <w:hideMark/>
          </w:tcPr>
          <w:p w14:paraId="3EC54ACC" w14:textId="77777777" w:rsidR="00C234A7" w:rsidRPr="00C234A7" w:rsidRDefault="00C234A7" w:rsidP="00C234A7">
            <w:pPr>
              <w:spacing w:after="0" w:line="240" w:lineRule="auto"/>
              <w:textAlignment w:val="baseline"/>
              <w:rPr>
                <w:b/>
                <w:bCs/>
                <w:sz w:val="20"/>
                <w:lang w:val="en-US"/>
              </w:rPr>
            </w:pPr>
            <w:r w:rsidRPr="00C234A7">
              <w:rPr>
                <w:b/>
                <w:bCs/>
                <w:sz w:val="20"/>
              </w:rPr>
              <w:t>Shareability</w:t>
            </w:r>
            <w:r w:rsidRPr="00C234A7">
              <w:rPr>
                <w:b/>
                <w:bCs/>
                <w:sz w:val="20"/>
                <w:lang w:val="en-US"/>
              </w:rPr>
              <w:t> </w:t>
            </w:r>
          </w:p>
        </w:tc>
        <w:tc>
          <w:tcPr>
            <w:tcW w:w="2070" w:type="dxa"/>
            <w:tcBorders>
              <w:top w:val="single" w:sz="6" w:space="0" w:color="7F7F7F"/>
              <w:left w:val="nil"/>
              <w:bottom w:val="single" w:sz="6" w:space="0" w:color="7F7F7F"/>
              <w:right w:val="nil"/>
            </w:tcBorders>
            <w:shd w:val="clear" w:color="auto" w:fill="auto"/>
            <w:hideMark/>
          </w:tcPr>
          <w:p w14:paraId="31D35C90" w14:textId="77777777" w:rsidR="00C234A7" w:rsidRPr="00C234A7" w:rsidRDefault="00C234A7" w:rsidP="00C234A7">
            <w:pPr>
              <w:spacing w:after="0" w:line="240" w:lineRule="auto"/>
              <w:textAlignment w:val="baseline"/>
              <w:rPr>
                <w:sz w:val="20"/>
                <w:lang w:val="en-US"/>
              </w:rPr>
            </w:pPr>
            <w:r w:rsidRPr="00C234A7">
              <w:rPr>
                <w:sz w:val="20"/>
              </w:rPr>
              <w:t>Differential Privacy</w:t>
            </w:r>
            <w:r w:rsidRPr="00C234A7">
              <w:rPr>
                <w:sz w:val="20"/>
                <w:lang w:val="en-US"/>
              </w:rPr>
              <w:t> </w:t>
            </w:r>
          </w:p>
        </w:tc>
        <w:tc>
          <w:tcPr>
            <w:tcW w:w="3945" w:type="dxa"/>
            <w:tcBorders>
              <w:top w:val="single" w:sz="6" w:space="0" w:color="7F7F7F"/>
              <w:left w:val="nil"/>
              <w:bottom w:val="single" w:sz="6" w:space="0" w:color="7F7F7F"/>
              <w:right w:val="nil"/>
            </w:tcBorders>
            <w:shd w:val="clear" w:color="auto" w:fill="auto"/>
            <w:hideMark/>
          </w:tcPr>
          <w:p w14:paraId="1492BBBC" w14:textId="77777777" w:rsidR="00C234A7" w:rsidRPr="00C234A7" w:rsidRDefault="00C234A7" w:rsidP="00607236">
            <w:pPr>
              <w:numPr>
                <w:ilvl w:val="0"/>
                <w:numId w:val="73"/>
              </w:numPr>
              <w:spacing w:after="0" w:line="240" w:lineRule="auto"/>
              <w:ind w:left="0" w:firstLine="0"/>
              <w:textAlignment w:val="baseline"/>
              <w:rPr>
                <w:sz w:val="20"/>
                <w:lang w:val="en-US"/>
              </w:rPr>
            </w:pPr>
            <w:r w:rsidRPr="00C234A7">
              <w:rPr>
                <w:sz w:val="20"/>
              </w:rPr>
              <w:t>Specification of Privacy Budget (</w:t>
            </w:r>
            <w:r w:rsidRPr="00C234A7">
              <w:rPr>
                <w:szCs w:val="24"/>
              </w:rPr>
              <w:t>ε</w:t>
            </w:r>
            <w:r w:rsidRPr="00C234A7">
              <w:rPr>
                <w:sz w:val="20"/>
              </w:rPr>
              <w:t>)</w:t>
            </w:r>
            <w:r w:rsidRPr="00C234A7">
              <w:rPr>
                <w:sz w:val="20"/>
                <w:lang w:val="en-US"/>
              </w:rPr>
              <w:t> </w:t>
            </w:r>
          </w:p>
          <w:p w14:paraId="5C38D058" w14:textId="77777777" w:rsidR="00C234A7" w:rsidRPr="00C234A7" w:rsidRDefault="00C234A7" w:rsidP="00607236">
            <w:pPr>
              <w:numPr>
                <w:ilvl w:val="0"/>
                <w:numId w:val="73"/>
              </w:numPr>
              <w:spacing w:after="0" w:line="240" w:lineRule="auto"/>
              <w:ind w:left="0" w:firstLine="0"/>
              <w:textAlignment w:val="baseline"/>
              <w:rPr>
                <w:sz w:val="20"/>
                <w:lang w:val="en-US"/>
              </w:rPr>
            </w:pPr>
            <w:r w:rsidRPr="00C234A7">
              <w:rPr>
                <w:sz w:val="20"/>
              </w:rPr>
              <w:t>Operational Parameters</w:t>
            </w:r>
            <w:r w:rsidRPr="00C234A7">
              <w:rPr>
                <w:sz w:val="20"/>
                <w:lang w:val="en-US"/>
              </w:rPr>
              <w:t> </w:t>
            </w:r>
          </w:p>
          <w:p w14:paraId="0A9DB0E4" w14:textId="77777777" w:rsidR="00C234A7" w:rsidRPr="00C234A7" w:rsidRDefault="00C234A7" w:rsidP="00607236">
            <w:pPr>
              <w:numPr>
                <w:ilvl w:val="0"/>
                <w:numId w:val="73"/>
              </w:numPr>
              <w:spacing w:after="0" w:line="240" w:lineRule="auto"/>
              <w:ind w:left="0" w:firstLine="0"/>
              <w:textAlignment w:val="baseline"/>
              <w:rPr>
                <w:sz w:val="20"/>
                <w:lang w:val="en-US"/>
              </w:rPr>
            </w:pPr>
            <w:r w:rsidRPr="00C234A7">
              <w:rPr>
                <w:sz w:val="20"/>
              </w:rPr>
              <w:t>Noise distribution</w:t>
            </w:r>
            <w:r w:rsidRPr="00C234A7">
              <w:rPr>
                <w:sz w:val="20"/>
                <w:lang w:val="en-US"/>
              </w:rPr>
              <w:t> </w:t>
            </w:r>
          </w:p>
          <w:p w14:paraId="5E97C40A" w14:textId="77777777" w:rsidR="00C234A7" w:rsidRPr="00C234A7" w:rsidRDefault="00C234A7" w:rsidP="00607236">
            <w:pPr>
              <w:numPr>
                <w:ilvl w:val="0"/>
                <w:numId w:val="73"/>
              </w:numPr>
              <w:spacing w:after="0" w:line="240" w:lineRule="auto"/>
              <w:ind w:left="0" w:firstLine="0"/>
              <w:textAlignment w:val="baseline"/>
              <w:rPr>
                <w:sz w:val="20"/>
                <w:lang w:val="en-US"/>
              </w:rPr>
            </w:pPr>
            <w:r w:rsidRPr="00C234A7">
              <w:rPr>
                <w:sz w:val="20"/>
              </w:rPr>
              <w:t>Sensitivity Settings</w:t>
            </w:r>
            <w:r w:rsidRPr="00C234A7">
              <w:rPr>
                <w:sz w:val="20"/>
                <w:lang w:val="en-US"/>
              </w:rPr>
              <w:t> </w:t>
            </w:r>
          </w:p>
        </w:tc>
      </w:tr>
    </w:tbl>
    <w:p w14:paraId="3E6FC42B" w14:textId="7AA8BB10" w:rsidR="000C02A4" w:rsidRDefault="000C02A4" w:rsidP="002C0B51"/>
    <w:p w14:paraId="361D4415" w14:textId="77777777" w:rsidR="000C02A4" w:rsidRDefault="000C02A4">
      <w:pPr>
        <w:spacing w:after="0" w:line="240" w:lineRule="auto"/>
        <w:jc w:val="left"/>
      </w:pPr>
      <w:r>
        <w:br w:type="page"/>
      </w:r>
    </w:p>
    <w:p w14:paraId="5BD44366" w14:textId="7DDF11AD" w:rsidR="00C84AFD" w:rsidRDefault="00C84AFD" w:rsidP="00C84AFD">
      <w:pPr>
        <w:pStyle w:val="berschrift2"/>
      </w:pPr>
      <w:bookmarkStart w:id="933" w:name="_Toc158789225"/>
      <w:r>
        <w:lastRenderedPageBreak/>
        <w:t>Statistical Measures to Assess Fidelity</w:t>
      </w:r>
      <w:bookmarkEnd w:id="933"/>
    </w:p>
    <w:p w14:paraId="5E970A1D" w14:textId="0B29C10A" w:rsidR="00634805" w:rsidRDefault="00634805" w:rsidP="00607236">
      <w:pPr>
        <w:pStyle w:val="Beschriftung"/>
        <w:keepNext/>
      </w:pPr>
      <w:bookmarkStart w:id="934" w:name="_Ref149815989"/>
      <w:r>
        <w:t xml:space="preserve">Table </w:t>
      </w:r>
      <w:r>
        <w:fldChar w:fldCharType="begin"/>
      </w:r>
      <w:r>
        <w:instrText xml:space="preserve"> SEQ Table \* ARABIC </w:instrText>
      </w:r>
      <w:r>
        <w:fldChar w:fldCharType="separate"/>
      </w:r>
      <w:r w:rsidR="0099497B">
        <w:rPr>
          <w:noProof/>
        </w:rPr>
        <w:t>6</w:t>
      </w:r>
      <w:r>
        <w:fldChar w:fldCharType="end"/>
      </w:r>
      <w:bookmarkEnd w:id="934"/>
      <w:r w:rsidRPr="006F2BE0">
        <w:t xml:space="preserve">: Statistical Measures to Assess </w:t>
      </w:r>
      <w:r>
        <w:t>Fidelity</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400"/>
        <w:gridCol w:w="2835"/>
        <w:gridCol w:w="3810"/>
      </w:tblGrid>
      <w:tr w:rsidR="00CF1F5A" w:rsidRPr="00CF1F5A" w14:paraId="3F7FCBB1" w14:textId="77777777" w:rsidTr="00CF1F5A">
        <w:trPr>
          <w:trHeight w:val="300"/>
        </w:trPr>
        <w:tc>
          <w:tcPr>
            <w:tcW w:w="2400" w:type="dxa"/>
            <w:tcBorders>
              <w:top w:val="single" w:sz="6" w:space="0" w:color="7F7F7F"/>
              <w:left w:val="nil"/>
              <w:bottom w:val="single" w:sz="6" w:space="0" w:color="7F7F7F"/>
              <w:right w:val="nil"/>
            </w:tcBorders>
            <w:shd w:val="clear" w:color="auto" w:fill="auto"/>
            <w:hideMark/>
          </w:tcPr>
          <w:p w14:paraId="7A40BFA8" w14:textId="77777777" w:rsidR="00CF1F5A" w:rsidRPr="00CF1F5A" w:rsidRDefault="00CF1F5A" w:rsidP="00CF1F5A">
            <w:pPr>
              <w:spacing w:after="0" w:line="240" w:lineRule="auto"/>
              <w:textAlignment w:val="baseline"/>
              <w:rPr>
                <w:b/>
                <w:bCs/>
                <w:sz w:val="20"/>
                <w:lang w:val="en-US"/>
              </w:rPr>
            </w:pPr>
            <w:r w:rsidRPr="00CF1F5A">
              <w:rPr>
                <w:b/>
                <w:bCs/>
                <w:sz w:val="20"/>
              </w:rPr>
              <w:t>Category</w:t>
            </w:r>
            <w:r w:rsidRPr="00CF1F5A">
              <w:rPr>
                <w:b/>
                <w:bCs/>
                <w:sz w:val="20"/>
                <w:lang w:val="en-US"/>
              </w:rPr>
              <w:t> </w:t>
            </w:r>
          </w:p>
        </w:tc>
        <w:tc>
          <w:tcPr>
            <w:tcW w:w="2835" w:type="dxa"/>
            <w:tcBorders>
              <w:top w:val="single" w:sz="6" w:space="0" w:color="7F7F7F"/>
              <w:left w:val="nil"/>
              <w:bottom w:val="single" w:sz="6" w:space="0" w:color="7F7F7F"/>
              <w:right w:val="nil"/>
            </w:tcBorders>
            <w:shd w:val="clear" w:color="auto" w:fill="auto"/>
            <w:hideMark/>
          </w:tcPr>
          <w:p w14:paraId="21057FE7" w14:textId="77777777" w:rsidR="00CF1F5A" w:rsidRPr="00CF1F5A" w:rsidRDefault="00CF1F5A" w:rsidP="00CF1F5A">
            <w:pPr>
              <w:spacing w:after="0" w:line="240" w:lineRule="auto"/>
              <w:textAlignment w:val="baseline"/>
              <w:rPr>
                <w:b/>
                <w:bCs/>
                <w:sz w:val="20"/>
                <w:lang w:val="en-US"/>
              </w:rPr>
            </w:pPr>
            <w:r w:rsidRPr="00CF1F5A">
              <w:rPr>
                <w:b/>
                <w:bCs/>
                <w:sz w:val="20"/>
              </w:rPr>
              <w:t>Assessment</w:t>
            </w:r>
            <w:r w:rsidRPr="00CF1F5A">
              <w:rPr>
                <w:b/>
                <w:bCs/>
                <w:sz w:val="20"/>
                <w:lang w:val="en-US"/>
              </w:rPr>
              <w:t> </w:t>
            </w:r>
          </w:p>
        </w:tc>
        <w:tc>
          <w:tcPr>
            <w:tcW w:w="3810" w:type="dxa"/>
            <w:tcBorders>
              <w:top w:val="single" w:sz="6" w:space="0" w:color="7F7F7F"/>
              <w:left w:val="nil"/>
              <w:bottom w:val="single" w:sz="6" w:space="0" w:color="7F7F7F"/>
              <w:right w:val="nil"/>
            </w:tcBorders>
            <w:shd w:val="clear" w:color="auto" w:fill="auto"/>
            <w:hideMark/>
          </w:tcPr>
          <w:p w14:paraId="6B087BBC" w14:textId="77777777" w:rsidR="00CF1F5A" w:rsidRPr="00CF1F5A" w:rsidRDefault="00CF1F5A" w:rsidP="00CF1F5A">
            <w:pPr>
              <w:spacing w:after="0" w:line="240" w:lineRule="auto"/>
              <w:textAlignment w:val="baseline"/>
              <w:rPr>
                <w:b/>
                <w:bCs/>
                <w:sz w:val="20"/>
                <w:lang w:val="en-US"/>
              </w:rPr>
            </w:pPr>
            <w:r w:rsidRPr="00CF1F5A">
              <w:rPr>
                <w:b/>
                <w:bCs/>
                <w:sz w:val="20"/>
              </w:rPr>
              <w:t>Tests</w:t>
            </w:r>
            <w:r w:rsidRPr="00CF1F5A">
              <w:rPr>
                <w:b/>
                <w:bCs/>
                <w:sz w:val="20"/>
                <w:lang w:val="en-US"/>
              </w:rPr>
              <w:t> </w:t>
            </w:r>
          </w:p>
        </w:tc>
      </w:tr>
      <w:tr w:rsidR="00CF1F5A" w:rsidRPr="00CF1F5A" w14:paraId="698A7855" w14:textId="77777777" w:rsidTr="00CF1F5A">
        <w:trPr>
          <w:trHeight w:val="300"/>
        </w:trPr>
        <w:tc>
          <w:tcPr>
            <w:tcW w:w="2400" w:type="dxa"/>
            <w:tcBorders>
              <w:top w:val="single" w:sz="6" w:space="0" w:color="7F7F7F"/>
              <w:left w:val="nil"/>
              <w:bottom w:val="single" w:sz="6" w:space="0" w:color="7F7F7F"/>
              <w:right w:val="nil"/>
            </w:tcBorders>
            <w:shd w:val="clear" w:color="auto" w:fill="auto"/>
            <w:hideMark/>
          </w:tcPr>
          <w:p w14:paraId="24B60A76" w14:textId="77777777" w:rsidR="00CF1F5A" w:rsidRPr="00CF1F5A" w:rsidRDefault="00CF1F5A" w:rsidP="00607236">
            <w:pPr>
              <w:spacing w:after="0" w:line="240" w:lineRule="auto"/>
              <w:jc w:val="left"/>
              <w:textAlignment w:val="baseline"/>
              <w:rPr>
                <w:b/>
                <w:bCs/>
                <w:sz w:val="20"/>
                <w:lang w:val="en-US"/>
              </w:rPr>
            </w:pPr>
            <w:r w:rsidRPr="00CF1F5A">
              <w:rPr>
                <w:b/>
                <w:bCs/>
                <w:sz w:val="20"/>
              </w:rPr>
              <w:t>Distributional Closeness</w:t>
            </w:r>
            <w:r w:rsidRPr="00CF1F5A">
              <w:rPr>
                <w:b/>
                <w:bCs/>
                <w:sz w:val="20"/>
                <w:lang w:val="en-US"/>
              </w:rPr>
              <w:t> </w:t>
            </w:r>
          </w:p>
        </w:tc>
        <w:tc>
          <w:tcPr>
            <w:tcW w:w="2835" w:type="dxa"/>
            <w:tcBorders>
              <w:top w:val="single" w:sz="6" w:space="0" w:color="7F7F7F"/>
              <w:left w:val="nil"/>
              <w:bottom w:val="single" w:sz="6" w:space="0" w:color="7F7F7F"/>
              <w:right w:val="nil"/>
            </w:tcBorders>
            <w:shd w:val="clear" w:color="auto" w:fill="auto"/>
            <w:hideMark/>
          </w:tcPr>
          <w:p w14:paraId="76BC1D71" w14:textId="77777777" w:rsidR="00CF1F5A" w:rsidRPr="00CF1F5A" w:rsidRDefault="00CF1F5A" w:rsidP="00CF1F5A">
            <w:pPr>
              <w:spacing w:after="0" w:line="240" w:lineRule="auto"/>
              <w:textAlignment w:val="baseline"/>
              <w:rPr>
                <w:sz w:val="20"/>
                <w:lang w:val="en-US"/>
              </w:rPr>
            </w:pPr>
            <w:r w:rsidRPr="00CF1F5A">
              <w:rPr>
                <w:sz w:val="20"/>
              </w:rPr>
              <w:t>Distributional Centers</w:t>
            </w:r>
            <w:r w:rsidRPr="00CF1F5A">
              <w:rPr>
                <w:sz w:val="20"/>
                <w:lang w:val="en-US"/>
              </w:rPr>
              <w:t> </w:t>
            </w:r>
          </w:p>
        </w:tc>
        <w:tc>
          <w:tcPr>
            <w:tcW w:w="3810" w:type="dxa"/>
            <w:tcBorders>
              <w:top w:val="single" w:sz="6" w:space="0" w:color="7F7F7F"/>
              <w:left w:val="nil"/>
              <w:bottom w:val="single" w:sz="6" w:space="0" w:color="7F7F7F"/>
              <w:right w:val="nil"/>
            </w:tcBorders>
            <w:shd w:val="clear" w:color="auto" w:fill="auto"/>
            <w:hideMark/>
          </w:tcPr>
          <w:p w14:paraId="29C26A51" w14:textId="77777777" w:rsidR="00CF1F5A" w:rsidRPr="00CF1F5A" w:rsidRDefault="00CF1F5A" w:rsidP="00607236">
            <w:pPr>
              <w:numPr>
                <w:ilvl w:val="0"/>
                <w:numId w:val="74"/>
              </w:numPr>
              <w:spacing w:after="0" w:line="240" w:lineRule="auto"/>
              <w:ind w:left="0" w:firstLine="0"/>
              <w:textAlignment w:val="baseline"/>
              <w:rPr>
                <w:sz w:val="20"/>
                <w:lang w:val="en-US"/>
              </w:rPr>
            </w:pPr>
            <w:r w:rsidRPr="00CF1F5A">
              <w:rPr>
                <w:sz w:val="20"/>
              </w:rPr>
              <w:t>t-test</w:t>
            </w:r>
            <w:r w:rsidRPr="00CF1F5A">
              <w:rPr>
                <w:sz w:val="20"/>
                <w:lang w:val="en-US"/>
              </w:rPr>
              <w:t> </w:t>
            </w:r>
          </w:p>
          <w:p w14:paraId="22757F6B" w14:textId="77777777" w:rsidR="00CF1F5A" w:rsidRPr="00CF1F5A" w:rsidRDefault="00CF1F5A" w:rsidP="00607236">
            <w:pPr>
              <w:numPr>
                <w:ilvl w:val="0"/>
                <w:numId w:val="74"/>
              </w:numPr>
              <w:spacing w:after="0" w:line="240" w:lineRule="auto"/>
              <w:ind w:left="0" w:firstLine="0"/>
              <w:textAlignment w:val="baseline"/>
              <w:rPr>
                <w:sz w:val="20"/>
                <w:lang w:val="en-US"/>
              </w:rPr>
            </w:pPr>
            <w:r w:rsidRPr="00CF1F5A">
              <w:rPr>
                <w:sz w:val="20"/>
              </w:rPr>
              <w:t>Wilcoxon rank-sum</w:t>
            </w:r>
            <w:r w:rsidRPr="00CF1F5A">
              <w:rPr>
                <w:sz w:val="20"/>
                <w:lang w:val="en-US"/>
              </w:rPr>
              <w:t> </w:t>
            </w:r>
          </w:p>
          <w:p w14:paraId="10A5E51F" w14:textId="77777777" w:rsidR="00CF1F5A" w:rsidRPr="00CF1F5A" w:rsidRDefault="00CF1F5A" w:rsidP="00607236">
            <w:pPr>
              <w:numPr>
                <w:ilvl w:val="0"/>
                <w:numId w:val="74"/>
              </w:numPr>
              <w:spacing w:after="0" w:line="240" w:lineRule="auto"/>
              <w:ind w:left="0" w:firstLine="0"/>
              <w:textAlignment w:val="baseline"/>
              <w:rPr>
                <w:sz w:val="20"/>
                <w:lang w:val="en-US"/>
              </w:rPr>
            </w:pPr>
            <w:r w:rsidRPr="00CF1F5A">
              <w:rPr>
                <w:sz w:val="20"/>
              </w:rPr>
              <w:t>Fisher’s-exact</w:t>
            </w:r>
            <w:r w:rsidRPr="00CF1F5A">
              <w:rPr>
                <w:sz w:val="20"/>
                <w:lang w:val="en-US"/>
              </w:rPr>
              <w:t> </w:t>
            </w:r>
          </w:p>
          <w:p w14:paraId="4753810C" w14:textId="77777777" w:rsidR="00CF1F5A" w:rsidRPr="00CF1F5A" w:rsidRDefault="00CF1F5A" w:rsidP="00607236">
            <w:pPr>
              <w:numPr>
                <w:ilvl w:val="0"/>
                <w:numId w:val="74"/>
              </w:numPr>
              <w:spacing w:after="0" w:line="240" w:lineRule="auto"/>
              <w:ind w:left="0" w:firstLine="0"/>
              <w:textAlignment w:val="baseline"/>
              <w:rPr>
                <w:sz w:val="20"/>
                <w:lang w:val="en-US"/>
              </w:rPr>
            </w:pPr>
            <w:r w:rsidRPr="00CF1F5A">
              <w:rPr>
                <w:sz w:val="20"/>
              </w:rPr>
              <w:t>Chi²</w:t>
            </w:r>
            <w:r w:rsidRPr="00CF1F5A">
              <w:rPr>
                <w:sz w:val="20"/>
                <w:lang w:val="en-US"/>
              </w:rPr>
              <w:t> </w:t>
            </w:r>
          </w:p>
        </w:tc>
      </w:tr>
      <w:tr w:rsidR="00CF1F5A" w:rsidRPr="00CF1F5A" w14:paraId="7AA4E2AB" w14:textId="77777777" w:rsidTr="00CF1F5A">
        <w:trPr>
          <w:trHeight w:val="300"/>
        </w:trPr>
        <w:tc>
          <w:tcPr>
            <w:tcW w:w="2400" w:type="dxa"/>
            <w:tcBorders>
              <w:top w:val="nil"/>
              <w:left w:val="nil"/>
              <w:bottom w:val="nil"/>
              <w:right w:val="nil"/>
            </w:tcBorders>
            <w:shd w:val="clear" w:color="auto" w:fill="auto"/>
            <w:hideMark/>
          </w:tcPr>
          <w:p w14:paraId="00373FF5" w14:textId="77777777" w:rsidR="00CF1F5A" w:rsidRPr="00CF1F5A" w:rsidRDefault="00CF1F5A" w:rsidP="00607236">
            <w:pPr>
              <w:spacing w:after="0" w:line="240" w:lineRule="auto"/>
              <w:jc w:val="left"/>
              <w:textAlignment w:val="baseline"/>
              <w:rPr>
                <w:b/>
                <w:bCs/>
                <w:sz w:val="20"/>
                <w:lang w:val="en-US"/>
              </w:rPr>
            </w:pPr>
            <w:r w:rsidRPr="00CF1F5A">
              <w:rPr>
                <w:b/>
                <w:bCs/>
                <w:sz w:val="20"/>
                <w:lang w:val="en-US"/>
              </w:rPr>
              <w:t> </w:t>
            </w:r>
          </w:p>
        </w:tc>
        <w:tc>
          <w:tcPr>
            <w:tcW w:w="2835" w:type="dxa"/>
            <w:tcBorders>
              <w:top w:val="nil"/>
              <w:left w:val="nil"/>
              <w:bottom w:val="nil"/>
              <w:right w:val="nil"/>
            </w:tcBorders>
            <w:shd w:val="clear" w:color="auto" w:fill="auto"/>
            <w:hideMark/>
          </w:tcPr>
          <w:p w14:paraId="629D3CC5" w14:textId="77777777" w:rsidR="00CF1F5A" w:rsidRPr="00CF1F5A" w:rsidRDefault="00CF1F5A" w:rsidP="00CF1F5A">
            <w:pPr>
              <w:spacing w:after="0" w:line="240" w:lineRule="auto"/>
              <w:textAlignment w:val="baseline"/>
              <w:rPr>
                <w:sz w:val="20"/>
                <w:lang w:val="en-US"/>
              </w:rPr>
            </w:pPr>
            <w:r w:rsidRPr="00CF1F5A">
              <w:rPr>
                <w:sz w:val="20"/>
              </w:rPr>
              <w:t>Differences / Distances</w:t>
            </w:r>
            <w:r w:rsidRPr="00CF1F5A">
              <w:rPr>
                <w:rFonts w:ascii="Calibri" w:hAnsi="Calibri" w:cs="Calibri"/>
                <w:sz w:val="20"/>
                <w:lang w:val="en-US"/>
              </w:rPr>
              <w:tab/>
            </w:r>
            <w:r w:rsidRPr="00CF1F5A">
              <w:rPr>
                <w:sz w:val="20"/>
                <w:lang w:val="en-US"/>
              </w:rPr>
              <w:t> </w:t>
            </w:r>
          </w:p>
        </w:tc>
        <w:tc>
          <w:tcPr>
            <w:tcW w:w="3810" w:type="dxa"/>
            <w:tcBorders>
              <w:top w:val="nil"/>
              <w:left w:val="nil"/>
              <w:bottom w:val="nil"/>
              <w:right w:val="nil"/>
            </w:tcBorders>
            <w:shd w:val="clear" w:color="auto" w:fill="auto"/>
            <w:hideMark/>
          </w:tcPr>
          <w:p w14:paraId="45313632" w14:textId="77777777" w:rsidR="00CF1F5A" w:rsidRPr="00CF1F5A" w:rsidRDefault="00CF1F5A" w:rsidP="00607236">
            <w:pPr>
              <w:numPr>
                <w:ilvl w:val="0"/>
                <w:numId w:val="75"/>
              </w:numPr>
              <w:spacing w:after="0" w:line="240" w:lineRule="auto"/>
              <w:ind w:left="0" w:firstLine="0"/>
              <w:textAlignment w:val="baseline"/>
              <w:rPr>
                <w:sz w:val="20"/>
                <w:lang w:val="en-US"/>
              </w:rPr>
            </w:pPr>
            <w:r w:rsidRPr="00CF1F5A">
              <w:rPr>
                <w:sz w:val="20"/>
              </w:rPr>
              <w:t>SMD / Cohen’s d</w:t>
            </w:r>
            <w:r w:rsidRPr="00CF1F5A">
              <w:rPr>
                <w:sz w:val="20"/>
                <w:lang w:val="en-US"/>
              </w:rPr>
              <w:t> </w:t>
            </w:r>
          </w:p>
          <w:p w14:paraId="0BF90238" w14:textId="77777777" w:rsidR="00CF1F5A" w:rsidRPr="00CF1F5A" w:rsidRDefault="00CF1F5A" w:rsidP="00607236">
            <w:pPr>
              <w:numPr>
                <w:ilvl w:val="0"/>
                <w:numId w:val="75"/>
              </w:numPr>
              <w:spacing w:after="0" w:line="240" w:lineRule="auto"/>
              <w:ind w:left="0" w:firstLine="0"/>
              <w:textAlignment w:val="baseline"/>
              <w:rPr>
                <w:sz w:val="20"/>
                <w:lang w:val="en-US"/>
              </w:rPr>
            </w:pPr>
            <w:r w:rsidRPr="00CF1F5A">
              <w:rPr>
                <w:sz w:val="20"/>
              </w:rPr>
              <w:t>Total Variation Distance</w:t>
            </w:r>
            <w:r w:rsidRPr="00CF1F5A">
              <w:rPr>
                <w:sz w:val="20"/>
                <w:lang w:val="en-US"/>
              </w:rPr>
              <w:t> </w:t>
            </w:r>
          </w:p>
          <w:p w14:paraId="6AD6E0F4" w14:textId="77777777" w:rsidR="00CF1F5A" w:rsidRPr="00CF1F5A" w:rsidRDefault="00CF1F5A" w:rsidP="00607236">
            <w:pPr>
              <w:numPr>
                <w:ilvl w:val="0"/>
                <w:numId w:val="75"/>
              </w:numPr>
              <w:spacing w:after="0" w:line="240" w:lineRule="auto"/>
              <w:ind w:left="0" w:firstLine="0"/>
              <w:textAlignment w:val="baseline"/>
              <w:rPr>
                <w:sz w:val="20"/>
                <w:lang w:val="en-US"/>
              </w:rPr>
            </w:pPr>
            <w:r w:rsidRPr="00CF1F5A">
              <w:rPr>
                <w:sz w:val="20"/>
              </w:rPr>
              <w:t>Maximum Mean Discrepancy</w:t>
            </w:r>
            <w:r w:rsidRPr="00CF1F5A">
              <w:rPr>
                <w:sz w:val="20"/>
                <w:lang w:val="en-US"/>
              </w:rPr>
              <w:t> </w:t>
            </w:r>
          </w:p>
          <w:p w14:paraId="5080DCD6" w14:textId="77777777" w:rsidR="00CF1F5A" w:rsidRPr="00CF1F5A" w:rsidRDefault="00CF1F5A" w:rsidP="00607236">
            <w:pPr>
              <w:numPr>
                <w:ilvl w:val="0"/>
                <w:numId w:val="75"/>
              </w:numPr>
              <w:spacing w:after="0" w:line="240" w:lineRule="auto"/>
              <w:ind w:left="0" w:firstLine="0"/>
              <w:textAlignment w:val="baseline"/>
              <w:rPr>
                <w:sz w:val="20"/>
                <w:lang w:val="en-US"/>
              </w:rPr>
            </w:pPr>
            <w:r w:rsidRPr="00CF1F5A">
              <w:rPr>
                <w:sz w:val="20"/>
              </w:rPr>
              <w:t>Contingency Similarity</w:t>
            </w:r>
            <w:r w:rsidRPr="00CF1F5A">
              <w:rPr>
                <w:sz w:val="20"/>
                <w:lang w:val="en-US"/>
              </w:rPr>
              <w:t> </w:t>
            </w:r>
          </w:p>
        </w:tc>
      </w:tr>
      <w:tr w:rsidR="00CF1F5A" w:rsidRPr="00CF1F5A" w14:paraId="06BEEB66" w14:textId="77777777" w:rsidTr="00CF1F5A">
        <w:trPr>
          <w:trHeight w:val="300"/>
        </w:trPr>
        <w:tc>
          <w:tcPr>
            <w:tcW w:w="2400" w:type="dxa"/>
            <w:tcBorders>
              <w:top w:val="single" w:sz="6" w:space="0" w:color="7F7F7F"/>
              <w:left w:val="nil"/>
              <w:bottom w:val="single" w:sz="6" w:space="0" w:color="7F7F7F"/>
              <w:right w:val="nil"/>
            </w:tcBorders>
            <w:shd w:val="clear" w:color="auto" w:fill="auto"/>
            <w:hideMark/>
          </w:tcPr>
          <w:p w14:paraId="2298ADAA" w14:textId="77777777" w:rsidR="00CF1F5A" w:rsidRPr="00CF1F5A" w:rsidRDefault="00CF1F5A" w:rsidP="00607236">
            <w:pPr>
              <w:spacing w:after="0" w:line="240" w:lineRule="auto"/>
              <w:jc w:val="left"/>
              <w:textAlignment w:val="baseline"/>
              <w:rPr>
                <w:b/>
                <w:bCs/>
                <w:sz w:val="20"/>
                <w:lang w:val="en-US"/>
              </w:rPr>
            </w:pPr>
            <w:r w:rsidRPr="00CF1F5A">
              <w:rPr>
                <w:b/>
                <w:bCs/>
                <w:sz w:val="20"/>
                <w:lang w:val="en-US"/>
              </w:rPr>
              <w:t> </w:t>
            </w:r>
          </w:p>
        </w:tc>
        <w:tc>
          <w:tcPr>
            <w:tcW w:w="2835" w:type="dxa"/>
            <w:tcBorders>
              <w:top w:val="single" w:sz="6" w:space="0" w:color="7F7F7F"/>
              <w:left w:val="nil"/>
              <w:bottom w:val="single" w:sz="6" w:space="0" w:color="7F7F7F"/>
              <w:right w:val="nil"/>
            </w:tcBorders>
            <w:shd w:val="clear" w:color="auto" w:fill="auto"/>
            <w:hideMark/>
          </w:tcPr>
          <w:p w14:paraId="564B09D4" w14:textId="77777777" w:rsidR="00CF1F5A" w:rsidRPr="00CF1F5A" w:rsidRDefault="00CF1F5A" w:rsidP="00CF1F5A">
            <w:pPr>
              <w:spacing w:after="0" w:line="240" w:lineRule="auto"/>
              <w:textAlignment w:val="baseline"/>
              <w:rPr>
                <w:sz w:val="20"/>
                <w:lang w:val="en-US"/>
              </w:rPr>
            </w:pPr>
            <w:r w:rsidRPr="00CF1F5A">
              <w:rPr>
                <w:sz w:val="20"/>
              </w:rPr>
              <w:t>Distributional Resemblance Tests</w:t>
            </w:r>
            <w:r w:rsidRPr="00CF1F5A">
              <w:rPr>
                <w:sz w:val="20"/>
                <w:lang w:val="en-US"/>
              </w:rPr>
              <w:t> </w:t>
            </w:r>
          </w:p>
        </w:tc>
        <w:tc>
          <w:tcPr>
            <w:tcW w:w="3810" w:type="dxa"/>
            <w:tcBorders>
              <w:top w:val="single" w:sz="6" w:space="0" w:color="7F7F7F"/>
              <w:left w:val="nil"/>
              <w:bottom w:val="single" w:sz="6" w:space="0" w:color="7F7F7F"/>
              <w:right w:val="nil"/>
            </w:tcBorders>
            <w:shd w:val="clear" w:color="auto" w:fill="auto"/>
            <w:hideMark/>
          </w:tcPr>
          <w:p w14:paraId="17C4F744" w14:textId="77777777" w:rsidR="00CF1F5A" w:rsidRPr="00CF1F5A" w:rsidRDefault="00CF1F5A" w:rsidP="00607236">
            <w:pPr>
              <w:numPr>
                <w:ilvl w:val="0"/>
                <w:numId w:val="76"/>
              </w:numPr>
              <w:spacing w:after="0" w:line="240" w:lineRule="auto"/>
              <w:ind w:left="0" w:firstLine="0"/>
              <w:textAlignment w:val="baseline"/>
              <w:rPr>
                <w:sz w:val="20"/>
                <w:lang w:val="en-US"/>
              </w:rPr>
            </w:pPr>
            <w:r w:rsidRPr="00CF1F5A">
              <w:rPr>
                <w:sz w:val="20"/>
              </w:rPr>
              <w:t>Kolmogorov-Smirnov test</w:t>
            </w:r>
            <w:r w:rsidRPr="00CF1F5A">
              <w:rPr>
                <w:sz w:val="20"/>
                <w:lang w:val="en-US"/>
              </w:rPr>
              <w:t> </w:t>
            </w:r>
          </w:p>
          <w:p w14:paraId="7A4E98BB" w14:textId="77777777" w:rsidR="00CF1F5A" w:rsidRPr="00CF1F5A" w:rsidRDefault="00CF1F5A" w:rsidP="00607236">
            <w:pPr>
              <w:numPr>
                <w:ilvl w:val="0"/>
                <w:numId w:val="76"/>
              </w:numPr>
              <w:spacing w:after="0" w:line="240" w:lineRule="auto"/>
              <w:ind w:left="0" w:firstLine="0"/>
              <w:textAlignment w:val="baseline"/>
              <w:rPr>
                <w:sz w:val="20"/>
                <w:lang w:val="en-US"/>
              </w:rPr>
            </w:pPr>
            <w:r w:rsidRPr="00CF1F5A">
              <w:rPr>
                <w:sz w:val="20"/>
              </w:rPr>
              <w:t>Wasserstein Distances</w:t>
            </w:r>
            <w:r w:rsidRPr="00CF1F5A">
              <w:rPr>
                <w:sz w:val="20"/>
                <w:lang w:val="en-US"/>
              </w:rPr>
              <w:t> </w:t>
            </w:r>
          </w:p>
          <w:p w14:paraId="34464481" w14:textId="77777777" w:rsidR="00CF1F5A" w:rsidRPr="00CF1F5A" w:rsidRDefault="00CF1F5A" w:rsidP="00607236">
            <w:pPr>
              <w:numPr>
                <w:ilvl w:val="0"/>
                <w:numId w:val="76"/>
              </w:numPr>
              <w:spacing w:after="0" w:line="240" w:lineRule="auto"/>
              <w:ind w:left="0" w:firstLine="0"/>
              <w:textAlignment w:val="baseline"/>
              <w:rPr>
                <w:sz w:val="20"/>
                <w:lang w:val="en-US"/>
              </w:rPr>
            </w:pPr>
            <w:r w:rsidRPr="00CF1F5A">
              <w:rPr>
                <w:sz w:val="20"/>
              </w:rPr>
              <w:t>Jensen-Shannon Divergence</w:t>
            </w:r>
            <w:r w:rsidRPr="00CF1F5A">
              <w:rPr>
                <w:sz w:val="20"/>
                <w:lang w:val="en-US"/>
              </w:rPr>
              <w:t> </w:t>
            </w:r>
          </w:p>
        </w:tc>
      </w:tr>
      <w:tr w:rsidR="00CF1F5A" w:rsidRPr="00CF1F5A" w14:paraId="69947DBD" w14:textId="77777777" w:rsidTr="00CF1F5A">
        <w:trPr>
          <w:trHeight w:val="300"/>
        </w:trPr>
        <w:tc>
          <w:tcPr>
            <w:tcW w:w="2400" w:type="dxa"/>
            <w:tcBorders>
              <w:top w:val="nil"/>
              <w:left w:val="nil"/>
              <w:bottom w:val="nil"/>
              <w:right w:val="nil"/>
            </w:tcBorders>
            <w:shd w:val="clear" w:color="auto" w:fill="auto"/>
            <w:hideMark/>
          </w:tcPr>
          <w:p w14:paraId="6559560F" w14:textId="77777777" w:rsidR="00CF1F5A" w:rsidRPr="00CF1F5A" w:rsidRDefault="00CF1F5A" w:rsidP="00607236">
            <w:pPr>
              <w:spacing w:after="0" w:line="240" w:lineRule="auto"/>
              <w:jc w:val="left"/>
              <w:textAlignment w:val="baseline"/>
              <w:rPr>
                <w:b/>
                <w:bCs/>
                <w:sz w:val="20"/>
                <w:lang w:val="en-US"/>
              </w:rPr>
            </w:pPr>
            <w:r w:rsidRPr="00CF1F5A">
              <w:rPr>
                <w:b/>
                <w:bCs/>
                <w:sz w:val="20"/>
                <w:lang w:val="en-US"/>
              </w:rPr>
              <w:t> </w:t>
            </w:r>
          </w:p>
        </w:tc>
        <w:tc>
          <w:tcPr>
            <w:tcW w:w="2835" w:type="dxa"/>
            <w:tcBorders>
              <w:top w:val="nil"/>
              <w:left w:val="nil"/>
              <w:bottom w:val="nil"/>
              <w:right w:val="nil"/>
            </w:tcBorders>
            <w:shd w:val="clear" w:color="auto" w:fill="auto"/>
            <w:hideMark/>
          </w:tcPr>
          <w:p w14:paraId="2F476B85" w14:textId="77777777" w:rsidR="00CF1F5A" w:rsidRPr="00CF1F5A" w:rsidRDefault="00CF1F5A" w:rsidP="00CF1F5A">
            <w:pPr>
              <w:spacing w:after="0" w:line="240" w:lineRule="auto"/>
              <w:textAlignment w:val="baseline"/>
              <w:rPr>
                <w:sz w:val="20"/>
                <w:lang w:val="en-US"/>
              </w:rPr>
            </w:pPr>
            <w:r w:rsidRPr="00CF1F5A">
              <w:rPr>
                <w:sz w:val="20"/>
              </w:rPr>
              <w:t>Heavy Tails and Extreme Values</w:t>
            </w:r>
            <w:r w:rsidRPr="00CF1F5A">
              <w:rPr>
                <w:sz w:val="20"/>
                <w:lang w:val="en-US"/>
              </w:rPr>
              <w:t> </w:t>
            </w:r>
          </w:p>
          <w:p w14:paraId="61F4A0A3" w14:textId="77777777" w:rsidR="00CF1F5A" w:rsidRPr="00CF1F5A" w:rsidRDefault="00CF1F5A" w:rsidP="00CF1F5A">
            <w:pPr>
              <w:spacing w:after="0" w:line="240" w:lineRule="auto"/>
              <w:textAlignment w:val="baseline"/>
              <w:rPr>
                <w:sz w:val="20"/>
                <w:lang w:val="en-US"/>
              </w:rPr>
            </w:pPr>
            <w:r w:rsidRPr="00CF1F5A">
              <w:rPr>
                <w:sz w:val="20"/>
                <w:lang w:val="en-US"/>
              </w:rPr>
              <w:t> </w:t>
            </w:r>
          </w:p>
        </w:tc>
        <w:tc>
          <w:tcPr>
            <w:tcW w:w="3810" w:type="dxa"/>
            <w:tcBorders>
              <w:top w:val="nil"/>
              <w:left w:val="nil"/>
              <w:bottom w:val="nil"/>
              <w:right w:val="nil"/>
            </w:tcBorders>
            <w:shd w:val="clear" w:color="auto" w:fill="auto"/>
            <w:hideMark/>
          </w:tcPr>
          <w:p w14:paraId="00C36675" w14:textId="77777777" w:rsidR="00CF1F5A" w:rsidRPr="00CF1F5A" w:rsidRDefault="00CF1F5A" w:rsidP="00607236">
            <w:pPr>
              <w:numPr>
                <w:ilvl w:val="0"/>
                <w:numId w:val="77"/>
              </w:numPr>
              <w:spacing w:after="0" w:line="240" w:lineRule="auto"/>
              <w:ind w:left="0" w:firstLine="0"/>
              <w:textAlignment w:val="baseline"/>
              <w:rPr>
                <w:sz w:val="20"/>
                <w:lang w:val="en-US"/>
              </w:rPr>
            </w:pPr>
            <w:r w:rsidRPr="00CF1F5A">
              <w:rPr>
                <w:sz w:val="20"/>
              </w:rPr>
              <w:t>Hill’s Estimator</w:t>
            </w:r>
            <w:r w:rsidRPr="00CF1F5A">
              <w:rPr>
                <w:sz w:val="20"/>
                <w:lang w:val="en-US"/>
              </w:rPr>
              <w:t> </w:t>
            </w:r>
          </w:p>
          <w:p w14:paraId="633E56CA" w14:textId="77777777" w:rsidR="00CF1F5A" w:rsidRPr="00CF1F5A" w:rsidRDefault="00CF1F5A" w:rsidP="00607236">
            <w:pPr>
              <w:numPr>
                <w:ilvl w:val="0"/>
                <w:numId w:val="77"/>
              </w:numPr>
              <w:spacing w:after="0" w:line="240" w:lineRule="auto"/>
              <w:ind w:left="0" w:firstLine="0"/>
              <w:textAlignment w:val="baseline"/>
              <w:rPr>
                <w:sz w:val="20"/>
                <w:lang w:val="en-US"/>
              </w:rPr>
            </w:pPr>
            <w:r w:rsidRPr="00CF1F5A">
              <w:rPr>
                <w:sz w:val="20"/>
              </w:rPr>
              <w:t>Generalized Extreme Value Distribution</w:t>
            </w:r>
            <w:r w:rsidRPr="00CF1F5A">
              <w:rPr>
                <w:sz w:val="20"/>
                <w:lang w:val="en-US"/>
              </w:rPr>
              <w:t> </w:t>
            </w:r>
          </w:p>
        </w:tc>
      </w:tr>
      <w:tr w:rsidR="00CF1F5A" w:rsidRPr="00CF1F5A" w14:paraId="51F6595D" w14:textId="77777777" w:rsidTr="00CF1F5A">
        <w:trPr>
          <w:trHeight w:val="300"/>
        </w:trPr>
        <w:tc>
          <w:tcPr>
            <w:tcW w:w="2400" w:type="dxa"/>
            <w:tcBorders>
              <w:top w:val="single" w:sz="6" w:space="0" w:color="7F7F7F"/>
              <w:left w:val="nil"/>
              <w:bottom w:val="single" w:sz="6" w:space="0" w:color="7F7F7F"/>
              <w:right w:val="nil"/>
            </w:tcBorders>
            <w:shd w:val="clear" w:color="auto" w:fill="auto"/>
            <w:hideMark/>
          </w:tcPr>
          <w:p w14:paraId="00A8B8B8" w14:textId="77777777" w:rsidR="00CF1F5A" w:rsidRPr="00CF1F5A" w:rsidRDefault="00CF1F5A" w:rsidP="00607236">
            <w:pPr>
              <w:spacing w:after="0" w:line="240" w:lineRule="auto"/>
              <w:jc w:val="left"/>
              <w:textAlignment w:val="baseline"/>
              <w:rPr>
                <w:b/>
                <w:bCs/>
                <w:sz w:val="20"/>
                <w:lang w:val="en-US"/>
              </w:rPr>
            </w:pPr>
            <w:r w:rsidRPr="00CF1F5A">
              <w:rPr>
                <w:b/>
                <w:bCs/>
                <w:sz w:val="20"/>
                <w:lang w:val="en-US"/>
              </w:rPr>
              <w:t> </w:t>
            </w:r>
          </w:p>
        </w:tc>
        <w:tc>
          <w:tcPr>
            <w:tcW w:w="2835" w:type="dxa"/>
            <w:tcBorders>
              <w:top w:val="single" w:sz="6" w:space="0" w:color="7F7F7F"/>
              <w:left w:val="nil"/>
              <w:bottom w:val="single" w:sz="6" w:space="0" w:color="7F7F7F"/>
              <w:right w:val="nil"/>
            </w:tcBorders>
            <w:shd w:val="clear" w:color="auto" w:fill="auto"/>
            <w:hideMark/>
          </w:tcPr>
          <w:p w14:paraId="63C32463" w14:textId="77777777" w:rsidR="00CF1F5A" w:rsidRPr="00CF1F5A" w:rsidRDefault="00CF1F5A" w:rsidP="00CF1F5A">
            <w:pPr>
              <w:spacing w:after="0" w:line="240" w:lineRule="auto"/>
              <w:textAlignment w:val="baseline"/>
              <w:rPr>
                <w:sz w:val="20"/>
                <w:lang w:val="en-US"/>
              </w:rPr>
            </w:pPr>
            <w:r w:rsidRPr="00CF1F5A">
              <w:rPr>
                <w:sz w:val="20"/>
              </w:rPr>
              <w:t>Bivariate Relationships</w:t>
            </w:r>
            <w:r w:rsidRPr="00CF1F5A">
              <w:rPr>
                <w:sz w:val="20"/>
                <w:lang w:val="en-US"/>
              </w:rPr>
              <w:t> </w:t>
            </w:r>
          </w:p>
        </w:tc>
        <w:tc>
          <w:tcPr>
            <w:tcW w:w="3810" w:type="dxa"/>
            <w:tcBorders>
              <w:top w:val="single" w:sz="6" w:space="0" w:color="7F7F7F"/>
              <w:left w:val="nil"/>
              <w:bottom w:val="single" w:sz="6" w:space="0" w:color="7F7F7F"/>
              <w:right w:val="nil"/>
            </w:tcBorders>
            <w:shd w:val="clear" w:color="auto" w:fill="auto"/>
            <w:hideMark/>
          </w:tcPr>
          <w:p w14:paraId="5057D6FC" w14:textId="77777777" w:rsidR="00CF1F5A" w:rsidRPr="00CF1F5A" w:rsidRDefault="00CF1F5A" w:rsidP="00607236">
            <w:pPr>
              <w:numPr>
                <w:ilvl w:val="0"/>
                <w:numId w:val="78"/>
              </w:numPr>
              <w:spacing w:after="0" w:line="240" w:lineRule="auto"/>
              <w:ind w:left="0" w:firstLine="0"/>
              <w:textAlignment w:val="baseline"/>
              <w:rPr>
                <w:sz w:val="20"/>
                <w:lang w:val="en-US"/>
              </w:rPr>
            </w:pPr>
            <w:r w:rsidRPr="00CF1F5A">
              <w:rPr>
                <w:sz w:val="20"/>
                <w:lang w:val="en-US"/>
              </w:rPr>
              <w:t>Spearman’s Rank Correlation </w:t>
            </w:r>
          </w:p>
          <w:p w14:paraId="54DF71DD" w14:textId="77777777" w:rsidR="00CF1F5A" w:rsidRPr="00CF1F5A" w:rsidRDefault="00CF1F5A" w:rsidP="00607236">
            <w:pPr>
              <w:numPr>
                <w:ilvl w:val="0"/>
                <w:numId w:val="78"/>
              </w:numPr>
              <w:spacing w:after="0" w:line="240" w:lineRule="auto"/>
              <w:ind w:left="0" w:firstLine="0"/>
              <w:textAlignment w:val="baseline"/>
              <w:rPr>
                <w:sz w:val="20"/>
                <w:lang w:val="en-US"/>
              </w:rPr>
            </w:pPr>
            <w:r w:rsidRPr="00CF1F5A">
              <w:rPr>
                <w:sz w:val="20"/>
                <w:lang w:val="en-US"/>
              </w:rPr>
              <w:t>Bivariate Kolmogorov-Smirnov Test </w:t>
            </w:r>
          </w:p>
          <w:p w14:paraId="1B200FD7" w14:textId="77777777" w:rsidR="00CF1F5A" w:rsidRPr="00CF1F5A" w:rsidRDefault="00CF1F5A" w:rsidP="00607236">
            <w:pPr>
              <w:numPr>
                <w:ilvl w:val="0"/>
                <w:numId w:val="78"/>
              </w:numPr>
              <w:spacing w:after="0" w:line="240" w:lineRule="auto"/>
              <w:ind w:left="0" w:firstLine="0"/>
              <w:textAlignment w:val="baseline"/>
              <w:rPr>
                <w:sz w:val="20"/>
                <w:lang w:val="en-US"/>
              </w:rPr>
            </w:pPr>
            <w:r w:rsidRPr="00CF1F5A">
              <w:rPr>
                <w:sz w:val="20"/>
                <w:lang w:val="en-US"/>
              </w:rPr>
              <w:t>Bivariate Kernel Density Estimation </w:t>
            </w:r>
          </w:p>
          <w:p w14:paraId="380C7BCE" w14:textId="77777777" w:rsidR="00CF1F5A" w:rsidRPr="00CF1F5A" w:rsidRDefault="00CF1F5A" w:rsidP="00607236">
            <w:pPr>
              <w:numPr>
                <w:ilvl w:val="0"/>
                <w:numId w:val="78"/>
              </w:numPr>
              <w:spacing w:after="0" w:line="240" w:lineRule="auto"/>
              <w:ind w:left="0" w:firstLine="0"/>
              <w:textAlignment w:val="baseline"/>
              <w:rPr>
                <w:sz w:val="20"/>
                <w:lang w:val="en-US"/>
              </w:rPr>
            </w:pPr>
            <w:r w:rsidRPr="00CF1F5A">
              <w:rPr>
                <w:sz w:val="20"/>
                <w:lang w:val="en-US"/>
              </w:rPr>
              <w:t>Cross-correlation </w:t>
            </w:r>
          </w:p>
        </w:tc>
      </w:tr>
      <w:tr w:rsidR="00CF1F5A" w:rsidRPr="00CF1F5A" w14:paraId="6F73E4D0" w14:textId="77777777" w:rsidTr="00CF1F5A">
        <w:trPr>
          <w:trHeight w:val="300"/>
        </w:trPr>
        <w:tc>
          <w:tcPr>
            <w:tcW w:w="2400" w:type="dxa"/>
            <w:tcBorders>
              <w:top w:val="nil"/>
              <w:left w:val="nil"/>
              <w:bottom w:val="nil"/>
              <w:right w:val="nil"/>
            </w:tcBorders>
            <w:shd w:val="clear" w:color="auto" w:fill="auto"/>
            <w:hideMark/>
          </w:tcPr>
          <w:p w14:paraId="72CF2238" w14:textId="77777777" w:rsidR="00CF1F5A" w:rsidRPr="00CF1F5A" w:rsidRDefault="00CF1F5A" w:rsidP="00607236">
            <w:pPr>
              <w:spacing w:after="0" w:line="240" w:lineRule="auto"/>
              <w:jc w:val="left"/>
              <w:textAlignment w:val="baseline"/>
              <w:rPr>
                <w:b/>
                <w:bCs/>
                <w:sz w:val="20"/>
                <w:lang w:val="en-US"/>
              </w:rPr>
            </w:pPr>
            <w:r w:rsidRPr="00CF1F5A">
              <w:rPr>
                <w:b/>
                <w:bCs/>
                <w:sz w:val="20"/>
              </w:rPr>
              <w:t>High Dimensional Dependency</w:t>
            </w:r>
            <w:r w:rsidRPr="00CF1F5A">
              <w:rPr>
                <w:b/>
                <w:bCs/>
                <w:sz w:val="20"/>
                <w:lang w:val="en-US"/>
              </w:rPr>
              <w:t> </w:t>
            </w:r>
          </w:p>
        </w:tc>
        <w:tc>
          <w:tcPr>
            <w:tcW w:w="2835" w:type="dxa"/>
            <w:tcBorders>
              <w:top w:val="nil"/>
              <w:left w:val="nil"/>
              <w:bottom w:val="nil"/>
              <w:right w:val="nil"/>
            </w:tcBorders>
            <w:shd w:val="clear" w:color="auto" w:fill="auto"/>
            <w:hideMark/>
          </w:tcPr>
          <w:p w14:paraId="0F60AB98" w14:textId="77777777" w:rsidR="00CF1F5A" w:rsidRPr="00CF1F5A" w:rsidRDefault="00CF1F5A" w:rsidP="00CF1F5A">
            <w:pPr>
              <w:spacing w:after="0" w:line="240" w:lineRule="auto"/>
              <w:textAlignment w:val="baseline"/>
              <w:rPr>
                <w:sz w:val="20"/>
                <w:lang w:val="en-US"/>
              </w:rPr>
            </w:pPr>
            <w:r w:rsidRPr="00CF1F5A">
              <w:rPr>
                <w:sz w:val="20"/>
              </w:rPr>
              <w:t>Dimensional Reduction</w:t>
            </w:r>
            <w:r w:rsidRPr="00CF1F5A">
              <w:rPr>
                <w:sz w:val="20"/>
                <w:lang w:val="en-US"/>
              </w:rPr>
              <w:t> </w:t>
            </w:r>
          </w:p>
        </w:tc>
        <w:tc>
          <w:tcPr>
            <w:tcW w:w="3810" w:type="dxa"/>
            <w:tcBorders>
              <w:top w:val="nil"/>
              <w:left w:val="nil"/>
              <w:bottom w:val="nil"/>
              <w:right w:val="nil"/>
            </w:tcBorders>
            <w:shd w:val="clear" w:color="auto" w:fill="auto"/>
            <w:hideMark/>
          </w:tcPr>
          <w:p w14:paraId="0AA39367" w14:textId="77777777" w:rsidR="00CF1F5A" w:rsidRPr="00CF1F5A" w:rsidRDefault="00CF1F5A" w:rsidP="00607236">
            <w:pPr>
              <w:numPr>
                <w:ilvl w:val="0"/>
                <w:numId w:val="79"/>
              </w:numPr>
              <w:spacing w:after="0" w:line="240" w:lineRule="auto"/>
              <w:ind w:left="0" w:firstLine="0"/>
              <w:textAlignment w:val="baseline"/>
              <w:rPr>
                <w:sz w:val="20"/>
                <w:lang w:val="en-US"/>
              </w:rPr>
            </w:pPr>
            <w:r w:rsidRPr="00CF1F5A">
              <w:rPr>
                <w:sz w:val="20"/>
                <w:lang w:val="en-US"/>
              </w:rPr>
              <w:t>PCA </w:t>
            </w:r>
          </w:p>
          <w:p w14:paraId="405A9E33" w14:textId="77777777" w:rsidR="00CF1F5A" w:rsidRPr="00CF1F5A" w:rsidRDefault="00CF1F5A" w:rsidP="00607236">
            <w:pPr>
              <w:numPr>
                <w:ilvl w:val="0"/>
                <w:numId w:val="79"/>
              </w:numPr>
              <w:spacing w:after="0" w:line="240" w:lineRule="auto"/>
              <w:ind w:left="0" w:firstLine="0"/>
              <w:textAlignment w:val="baseline"/>
              <w:rPr>
                <w:sz w:val="20"/>
                <w:lang w:val="en-US"/>
              </w:rPr>
            </w:pPr>
            <w:r w:rsidRPr="00CF1F5A">
              <w:rPr>
                <w:sz w:val="20"/>
                <w:lang w:val="en-US"/>
              </w:rPr>
              <w:t>t-SNA </w:t>
            </w:r>
          </w:p>
        </w:tc>
      </w:tr>
      <w:tr w:rsidR="00CF1F5A" w:rsidRPr="00CF1F5A" w14:paraId="4148F8BB" w14:textId="77777777" w:rsidTr="00CF1F5A">
        <w:trPr>
          <w:trHeight w:val="300"/>
        </w:trPr>
        <w:tc>
          <w:tcPr>
            <w:tcW w:w="2400" w:type="dxa"/>
            <w:tcBorders>
              <w:top w:val="single" w:sz="6" w:space="0" w:color="7F7F7F"/>
              <w:left w:val="nil"/>
              <w:bottom w:val="single" w:sz="6" w:space="0" w:color="7F7F7F"/>
              <w:right w:val="nil"/>
            </w:tcBorders>
            <w:shd w:val="clear" w:color="auto" w:fill="auto"/>
            <w:hideMark/>
          </w:tcPr>
          <w:p w14:paraId="4C1DFB0B" w14:textId="77777777" w:rsidR="00CF1F5A" w:rsidRPr="00CF1F5A" w:rsidRDefault="00CF1F5A" w:rsidP="00607236">
            <w:pPr>
              <w:spacing w:after="0" w:line="240" w:lineRule="auto"/>
              <w:jc w:val="left"/>
              <w:textAlignment w:val="baseline"/>
              <w:rPr>
                <w:b/>
                <w:bCs/>
                <w:sz w:val="20"/>
                <w:lang w:val="en-US"/>
              </w:rPr>
            </w:pPr>
            <w:r w:rsidRPr="00CF1F5A">
              <w:rPr>
                <w:b/>
                <w:bCs/>
                <w:sz w:val="20"/>
                <w:lang w:val="en-US"/>
              </w:rPr>
              <w:t> </w:t>
            </w:r>
          </w:p>
        </w:tc>
        <w:tc>
          <w:tcPr>
            <w:tcW w:w="2835" w:type="dxa"/>
            <w:tcBorders>
              <w:top w:val="single" w:sz="6" w:space="0" w:color="7F7F7F"/>
              <w:left w:val="nil"/>
              <w:bottom w:val="single" w:sz="6" w:space="0" w:color="7F7F7F"/>
              <w:right w:val="nil"/>
            </w:tcBorders>
            <w:shd w:val="clear" w:color="auto" w:fill="auto"/>
            <w:hideMark/>
          </w:tcPr>
          <w:p w14:paraId="3534BC06" w14:textId="77777777" w:rsidR="00CF1F5A" w:rsidRPr="00CF1F5A" w:rsidRDefault="00CF1F5A" w:rsidP="00CF1F5A">
            <w:pPr>
              <w:spacing w:after="0" w:line="240" w:lineRule="auto"/>
              <w:textAlignment w:val="baseline"/>
              <w:rPr>
                <w:sz w:val="20"/>
                <w:lang w:val="en-US"/>
              </w:rPr>
            </w:pPr>
            <w:r w:rsidRPr="00CF1F5A">
              <w:rPr>
                <w:sz w:val="20"/>
              </w:rPr>
              <w:t>Discriminator Models</w:t>
            </w:r>
            <w:r w:rsidRPr="00CF1F5A">
              <w:rPr>
                <w:sz w:val="20"/>
                <w:lang w:val="en-US"/>
              </w:rPr>
              <w:t> </w:t>
            </w:r>
          </w:p>
        </w:tc>
        <w:tc>
          <w:tcPr>
            <w:tcW w:w="3810" w:type="dxa"/>
            <w:tcBorders>
              <w:top w:val="single" w:sz="6" w:space="0" w:color="7F7F7F"/>
              <w:left w:val="nil"/>
              <w:bottom w:val="single" w:sz="6" w:space="0" w:color="7F7F7F"/>
              <w:right w:val="nil"/>
            </w:tcBorders>
            <w:shd w:val="clear" w:color="auto" w:fill="auto"/>
            <w:hideMark/>
          </w:tcPr>
          <w:p w14:paraId="431E02A7" w14:textId="77777777" w:rsidR="00CF1F5A" w:rsidRPr="00CF1F5A" w:rsidRDefault="00CF1F5A" w:rsidP="00607236">
            <w:pPr>
              <w:numPr>
                <w:ilvl w:val="0"/>
                <w:numId w:val="80"/>
              </w:numPr>
              <w:spacing w:after="0" w:line="240" w:lineRule="auto"/>
              <w:ind w:left="0" w:firstLine="0"/>
              <w:textAlignment w:val="baseline"/>
              <w:rPr>
                <w:sz w:val="20"/>
                <w:lang w:val="en-US"/>
              </w:rPr>
            </w:pPr>
            <w:r w:rsidRPr="00CF1F5A">
              <w:rPr>
                <w:sz w:val="20"/>
                <w:lang w:val="en-US"/>
              </w:rPr>
              <w:t>Random Forrest </w:t>
            </w:r>
          </w:p>
          <w:p w14:paraId="71589DA7" w14:textId="77777777" w:rsidR="00CF1F5A" w:rsidRPr="00CF1F5A" w:rsidRDefault="00CF1F5A" w:rsidP="00607236">
            <w:pPr>
              <w:numPr>
                <w:ilvl w:val="0"/>
                <w:numId w:val="80"/>
              </w:numPr>
              <w:spacing w:after="0" w:line="240" w:lineRule="auto"/>
              <w:ind w:left="0" w:firstLine="0"/>
              <w:textAlignment w:val="baseline"/>
              <w:rPr>
                <w:sz w:val="20"/>
                <w:lang w:val="en-US"/>
              </w:rPr>
            </w:pPr>
            <w:r w:rsidRPr="00CF1F5A">
              <w:rPr>
                <w:sz w:val="20"/>
                <w:lang w:val="en-US"/>
              </w:rPr>
              <w:t>XGBoost </w:t>
            </w:r>
          </w:p>
          <w:p w14:paraId="6FA4F977" w14:textId="77777777" w:rsidR="00CF1F5A" w:rsidRPr="00CF1F5A" w:rsidRDefault="00CF1F5A" w:rsidP="00607236">
            <w:pPr>
              <w:numPr>
                <w:ilvl w:val="0"/>
                <w:numId w:val="80"/>
              </w:numPr>
              <w:spacing w:after="0" w:line="240" w:lineRule="auto"/>
              <w:ind w:left="0" w:firstLine="0"/>
              <w:textAlignment w:val="baseline"/>
              <w:rPr>
                <w:sz w:val="20"/>
                <w:lang w:val="en-US"/>
              </w:rPr>
            </w:pPr>
            <w:r w:rsidRPr="00CF1F5A">
              <w:rPr>
                <w:sz w:val="20"/>
                <w:lang w:val="en-US"/>
              </w:rPr>
              <w:t>Decision Trees </w:t>
            </w:r>
          </w:p>
          <w:p w14:paraId="2703365B" w14:textId="77777777" w:rsidR="00CF1F5A" w:rsidRPr="00CF1F5A" w:rsidRDefault="00CF1F5A" w:rsidP="00607236">
            <w:pPr>
              <w:numPr>
                <w:ilvl w:val="0"/>
                <w:numId w:val="80"/>
              </w:numPr>
              <w:spacing w:after="0" w:line="240" w:lineRule="auto"/>
              <w:ind w:left="0" w:firstLine="0"/>
              <w:textAlignment w:val="baseline"/>
              <w:rPr>
                <w:sz w:val="20"/>
                <w:lang w:val="en-US"/>
              </w:rPr>
            </w:pPr>
            <w:r w:rsidRPr="00CF1F5A">
              <w:rPr>
                <w:sz w:val="20"/>
                <w:lang w:val="en-US"/>
              </w:rPr>
              <w:t>Neural Networks </w:t>
            </w:r>
          </w:p>
        </w:tc>
      </w:tr>
      <w:tr w:rsidR="00CF1F5A" w:rsidRPr="00CF1F5A" w14:paraId="68162E35" w14:textId="77777777" w:rsidTr="00CF1F5A">
        <w:trPr>
          <w:trHeight w:val="300"/>
        </w:trPr>
        <w:tc>
          <w:tcPr>
            <w:tcW w:w="2400" w:type="dxa"/>
            <w:tcBorders>
              <w:top w:val="nil"/>
              <w:left w:val="nil"/>
              <w:bottom w:val="nil"/>
              <w:right w:val="nil"/>
            </w:tcBorders>
            <w:shd w:val="clear" w:color="auto" w:fill="auto"/>
            <w:hideMark/>
          </w:tcPr>
          <w:p w14:paraId="277AF633" w14:textId="77777777" w:rsidR="00CF1F5A" w:rsidRPr="00CF1F5A" w:rsidRDefault="00CF1F5A" w:rsidP="00607236">
            <w:pPr>
              <w:spacing w:after="0" w:line="240" w:lineRule="auto"/>
              <w:jc w:val="left"/>
              <w:textAlignment w:val="baseline"/>
              <w:rPr>
                <w:b/>
                <w:bCs/>
                <w:sz w:val="20"/>
                <w:lang w:val="en-US"/>
              </w:rPr>
            </w:pPr>
            <w:r w:rsidRPr="00CF1F5A">
              <w:rPr>
                <w:b/>
                <w:bCs/>
                <w:sz w:val="20"/>
              </w:rPr>
              <w:t>Temporal Consistency</w:t>
            </w:r>
            <w:r w:rsidRPr="00CF1F5A">
              <w:rPr>
                <w:b/>
                <w:bCs/>
                <w:sz w:val="20"/>
                <w:lang w:val="en-US"/>
              </w:rPr>
              <w:t> </w:t>
            </w:r>
          </w:p>
        </w:tc>
        <w:tc>
          <w:tcPr>
            <w:tcW w:w="2835" w:type="dxa"/>
            <w:tcBorders>
              <w:top w:val="nil"/>
              <w:left w:val="nil"/>
              <w:bottom w:val="nil"/>
              <w:right w:val="nil"/>
            </w:tcBorders>
            <w:shd w:val="clear" w:color="auto" w:fill="auto"/>
            <w:hideMark/>
          </w:tcPr>
          <w:p w14:paraId="3343DB52" w14:textId="77777777" w:rsidR="00CF1F5A" w:rsidRPr="00CF1F5A" w:rsidRDefault="00CF1F5A" w:rsidP="00CF1F5A">
            <w:pPr>
              <w:spacing w:after="0" w:line="240" w:lineRule="auto"/>
              <w:textAlignment w:val="baseline"/>
              <w:rPr>
                <w:sz w:val="20"/>
                <w:lang w:val="en-US"/>
              </w:rPr>
            </w:pPr>
            <w:r w:rsidRPr="00CF1F5A">
              <w:rPr>
                <w:sz w:val="20"/>
              </w:rPr>
              <w:t>Statistical Methods</w:t>
            </w:r>
            <w:r w:rsidRPr="00CF1F5A">
              <w:rPr>
                <w:sz w:val="20"/>
                <w:lang w:val="en-US"/>
              </w:rPr>
              <w:t> </w:t>
            </w:r>
          </w:p>
        </w:tc>
        <w:tc>
          <w:tcPr>
            <w:tcW w:w="3810" w:type="dxa"/>
            <w:tcBorders>
              <w:top w:val="nil"/>
              <w:left w:val="nil"/>
              <w:bottom w:val="nil"/>
              <w:right w:val="nil"/>
            </w:tcBorders>
            <w:shd w:val="clear" w:color="auto" w:fill="auto"/>
            <w:hideMark/>
          </w:tcPr>
          <w:p w14:paraId="4D4195A1" w14:textId="77777777" w:rsidR="00CF1F5A" w:rsidRPr="00CF1F5A" w:rsidRDefault="00CF1F5A" w:rsidP="00607236">
            <w:pPr>
              <w:numPr>
                <w:ilvl w:val="0"/>
                <w:numId w:val="81"/>
              </w:numPr>
              <w:spacing w:after="0" w:line="240" w:lineRule="auto"/>
              <w:ind w:left="0" w:firstLine="0"/>
              <w:textAlignment w:val="baseline"/>
              <w:rPr>
                <w:sz w:val="20"/>
                <w:lang w:val="en-US"/>
              </w:rPr>
            </w:pPr>
            <w:r w:rsidRPr="00CF1F5A">
              <w:rPr>
                <w:sz w:val="20"/>
                <w:lang w:val="en-US"/>
              </w:rPr>
              <w:t>Pearson pairwise correlation </w:t>
            </w:r>
          </w:p>
        </w:tc>
      </w:tr>
      <w:tr w:rsidR="00CF1F5A" w:rsidRPr="00CF1F5A" w14:paraId="7A336B42" w14:textId="77777777" w:rsidTr="00CF1F5A">
        <w:trPr>
          <w:trHeight w:val="300"/>
        </w:trPr>
        <w:tc>
          <w:tcPr>
            <w:tcW w:w="2400" w:type="dxa"/>
            <w:tcBorders>
              <w:top w:val="single" w:sz="6" w:space="0" w:color="7F7F7F"/>
              <w:left w:val="nil"/>
              <w:bottom w:val="single" w:sz="6" w:space="0" w:color="7F7F7F"/>
              <w:right w:val="nil"/>
            </w:tcBorders>
            <w:shd w:val="clear" w:color="auto" w:fill="auto"/>
            <w:hideMark/>
          </w:tcPr>
          <w:p w14:paraId="35F79699" w14:textId="77777777" w:rsidR="00CF1F5A" w:rsidRPr="00CF1F5A" w:rsidRDefault="00CF1F5A" w:rsidP="00607236">
            <w:pPr>
              <w:spacing w:after="0" w:line="240" w:lineRule="auto"/>
              <w:jc w:val="left"/>
              <w:textAlignment w:val="baseline"/>
              <w:rPr>
                <w:b/>
                <w:bCs/>
                <w:sz w:val="20"/>
                <w:lang w:val="en-US"/>
              </w:rPr>
            </w:pPr>
            <w:r w:rsidRPr="00CF1F5A">
              <w:rPr>
                <w:b/>
                <w:bCs/>
                <w:sz w:val="20"/>
                <w:lang w:val="en-US"/>
              </w:rPr>
              <w:t> </w:t>
            </w:r>
          </w:p>
        </w:tc>
        <w:tc>
          <w:tcPr>
            <w:tcW w:w="2835" w:type="dxa"/>
            <w:tcBorders>
              <w:top w:val="single" w:sz="6" w:space="0" w:color="7F7F7F"/>
              <w:left w:val="nil"/>
              <w:bottom w:val="single" w:sz="6" w:space="0" w:color="7F7F7F"/>
              <w:right w:val="nil"/>
            </w:tcBorders>
            <w:shd w:val="clear" w:color="auto" w:fill="auto"/>
            <w:hideMark/>
          </w:tcPr>
          <w:p w14:paraId="76594245" w14:textId="77777777" w:rsidR="00CF1F5A" w:rsidRPr="00CF1F5A" w:rsidRDefault="00CF1F5A" w:rsidP="00CF1F5A">
            <w:pPr>
              <w:spacing w:after="0" w:line="240" w:lineRule="auto"/>
              <w:textAlignment w:val="baseline"/>
              <w:rPr>
                <w:sz w:val="20"/>
                <w:lang w:val="en-US"/>
              </w:rPr>
            </w:pPr>
            <w:r w:rsidRPr="00CF1F5A">
              <w:rPr>
                <w:sz w:val="20"/>
              </w:rPr>
              <w:t>Discriminator Models</w:t>
            </w:r>
            <w:r w:rsidRPr="00CF1F5A">
              <w:rPr>
                <w:sz w:val="20"/>
                <w:lang w:val="en-US"/>
              </w:rPr>
              <w:t> </w:t>
            </w:r>
          </w:p>
        </w:tc>
        <w:tc>
          <w:tcPr>
            <w:tcW w:w="3810" w:type="dxa"/>
            <w:tcBorders>
              <w:top w:val="single" w:sz="6" w:space="0" w:color="7F7F7F"/>
              <w:left w:val="nil"/>
              <w:bottom w:val="single" w:sz="6" w:space="0" w:color="7F7F7F"/>
              <w:right w:val="nil"/>
            </w:tcBorders>
            <w:shd w:val="clear" w:color="auto" w:fill="auto"/>
            <w:hideMark/>
          </w:tcPr>
          <w:p w14:paraId="59505756" w14:textId="77777777" w:rsidR="00CF1F5A" w:rsidRPr="00CF1F5A" w:rsidRDefault="00CF1F5A" w:rsidP="00607236">
            <w:pPr>
              <w:numPr>
                <w:ilvl w:val="0"/>
                <w:numId w:val="82"/>
              </w:numPr>
              <w:spacing w:after="0" w:line="240" w:lineRule="auto"/>
              <w:ind w:left="0" w:firstLine="0"/>
              <w:textAlignment w:val="baseline"/>
              <w:rPr>
                <w:sz w:val="20"/>
                <w:lang w:val="en-US"/>
              </w:rPr>
            </w:pPr>
            <w:r w:rsidRPr="00CF1F5A">
              <w:rPr>
                <w:sz w:val="20"/>
                <w:lang w:val="en-US"/>
              </w:rPr>
              <w:t>Neural Networks </w:t>
            </w:r>
          </w:p>
        </w:tc>
      </w:tr>
    </w:tbl>
    <w:p w14:paraId="45C260D5" w14:textId="77777777" w:rsidR="00C84AFD" w:rsidRPr="00C84AFD" w:rsidRDefault="00C84AFD" w:rsidP="00CF1F5A"/>
    <w:p w14:paraId="58410301" w14:textId="77777777" w:rsidR="00A76DCA" w:rsidRDefault="00A76DCA" w:rsidP="00A76DCA">
      <w:pPr>
        <w:pStyle w:val="berschrift1"/>
        <w:spacing w:before="240"/>
        <w:rPr>
          <w:rFonts w:ascii="Arial" w:hAnsi="Arial" w:cs="Arial"/>
        </w:rPr>
      </w:pPr>
      <w:r w:rsidRPr="00420D04">
        <w:rPr>
          <w:rFonts w:ascii="Arial" w:hAnsi="Arial" w:cs="Arial"/>
        </w:rPr>
        <w:br w:type="page"/>
      </w:r>
      <w:bookmarkStart w:id="935" w:name="_Toc323797171"/>
      <w:bookmarkStart w:id="936" w:name="_Toc158789226"/>
      <w:r w:rsidRPr="00420D04">
        <w:rPr>
          <w:rFonts w:ascii="Arial" w:hAnsi="Arial" w:cs="Arial"/>
        </w:rPr>
        <w:lastRenderedPageBreak/>
        <w:t>Attachments</w:t>
      </w:r>
      <w:bookmarkEnd w:id="935"/>
      <w:bookmarkEnd w:id="936"/>
    </w:p>
    <w:p w14:paraId="0F7121B5" w14:textId="6173F5D6" w:rsidR="00887697" w:rsidRPr="00420D04" w:rsidRDefault="009175C9" w:rsidP="00607236">
      <w:pPr>
        <w:spacing w:after="0" w:line="240" w:lineRule="auto"/>
        <w:jc w:val="left"/>
        <w:rPr>
          <w:rFonts w:ascii="Arial" w:hAnsi="Arial" w:cs="Arial"/>
        </w:rPr>
      </w:pPr>
      <w:r>
        <w:rPr>
          <w:rFonts w:ascii="Arial" w:hAnsi="Arial" w:cs="Arial"/>
        </w:rPr>
        <w:br w:type="page"/>
      </w:r>
    </w:p>
    <w:p w14:paraId="67AD8DEB" w14:textId="77777777" w:rsidR="00887697" w:rsidRPr="00420D04" w:rsidRDefault="00887697" w:rsidP="00887697">
      <w:pPr>
        <w:pStyle w:val="berschrift1"/>
        <w:spacing w:before="240"/>
        <w:rPr>
          <w:rFonts w:ascii="Arial" w:hAnsi="Arial" w:cs="Arial"/>
        </w:rPr>
      </w:pPr>
      <w:bookmarkStart w:id="937" w:name="_Toc158789227"/>
      <w:r w:rsidRPr="00420D04">
        <w:rPr>
          <w:rFonts w:ascii="Arial" w:hAnsi="Arial" w:cs="Arial"/>
        </w:rPr>
        <w:lastRenderedPageBreak/>
        <w:t>Signatures</w:t>
      </w:r>
      <w:bookmarkEnd w:id="937"/>
      <w:r w:rsidRPr="00420D04">
        <w:rPr>
          <w:rFonts w:ascii="Arial" w:hAnsi="Arial" w:cs="Arial"/>
        </w:rPr>
        <w:t xml:space="preserve"> </w:t>
      </w:r>
    </w:p>
    <w:tbl>
      <w:tblPr>
        <w:tblW w:w="0" w:type="auto"/>
        <w:tblInd w:w="112" w:type="dxa"/>
        <w:tblCellMar>
          <w:left w:w="0" w:type="dxa"/>
          <w:right w:w="0" w:type="dxa"/>
        </w:tblCellMar>
        <w:tblLook w:val="0000" w:firstRow="0" w:lastRow="0" w:firstColumn="0" w:lastColumn="0" w:noHBand="0" w:noVBand="0"/>
      </w:tblPr>
      <w:tblGrid>
        <w:gridCol w:w="3458"/>
        <w:gridCol w:w="3434"/>
        <w:gridCol w:w="276"/>
        <w:gridCol w:w="1787"/>
      </w:tblGrid>
      <w:tr w:rsidR="00887697" w:rsidRPr="00420D04" w14:paraId="000E1F26" w14:textId="77777777" w:rsidTr="00DA02D6">
        <w:trPr>
          <w:cantSplit/>
        </w:trPr>
        <w:tc>
          <w:tcPr>
            <w:tcW w:w="8955" w:type="dxa"/>
            <w:gridSpan w:val="4"/>
          </w:tcPr>
          <w:p w14:paraId="23CCBA27" w14:textId="77777777" w:rsidR="00887697" w:rsidRPr="00BC1534" w:rsidRDefault="00D240F8" w:rsidP="008933FA">
            <w:pPr>
              <w:pStyle w:val="A-Unnumbered"/>
              <w:rPr>
                <w:rFonts w:ascii="Arial" w:hAnsi="Arial" w:cs="Arial"/>
              </w:rPr>
            </w:pPr>
            <w:r w:rsidRPr="00BC1534">
              <w:rPr>
                <w:rFonts w:ascii="Arial" w:hAnsi="Arial" w:cs="Arial"/>
              </w:rPr>
              <w:t>SPONSOR</w:t>
            </w:r>
            <w:r w:rsidR="00887697" w:rsidRPr="00BC1534">
              <w:rPr>
                <w:rFonts w:ascii="Arial" w:hAnsi="Arial" w:cs="Arial"/>
              </w:rPr>
              <w:t xml:space="preserve"> Signature(s)</w:t>
            </w:r>
            <w:r w:rsidR="00887697" w:rsidRPr="00BC1534">
              <w:rPr>
                <w:rStyle w:val="Z-RedHidden"/>
                <w:rFonts w:cs="Arial"/>
              </w:rPr>
              <w:t>Please remove this page if not applicable</w:t>
            </w:r>
          </w:p>
        </w:tc>
      </w:tr>
      <w:tr w:rsidR="00887697" w:rsidRPr="00420D04" w14:paraId="4167EA3D" w14:textId="77777777" w:rsidTr="00DA02D6">
        <w:trPr>
          <w:cantSplit/>
        </w:trPr>
        <w:tc>
          <w:tcPr>
            <w:tcW w:w="8955" w:type="dxa"/>
            <w:gridSpan w:val="4"/>
          </w:tcPr>
          <w:p w14:paraId="38CD9207" w14:textId="77777777" w:rsidR="00887697" w:rsidRPr="00BC1534" w:rsidRDefault="00887697" w:rsidP="00887697">
            <w:pPr>
              <w:pStyle w:val="A-Guided"/>
              <w:rPr>
                <w:rFonts w:ascii="Arial" w:hAnsi="Arial" w:cs="Arial"/>
              </w:rPr>
            </w:pPr>
          </w:p>
        </w:tc>
      </w:tr>
      <w:tr w:rsidR="00887697" w:rsidRPr="00420D04" w14:paraId="5F83E13F" w14:textId="77777777" w:rsidTr="00DA02D6">
        <w:trPr>
          <w:cantSplit/>
        </w:trPr>
        <w:tc>
          <w:tcPr>
            <w:tcW w:w="8955" w:type="dxa"/>
            <w:gridSpan w:val="4"/>
            <w:tcBorders>
              <w:top w:val="single" w:sz="24" w:space="0" w:color="auto"/>
            </w:tcBorders>
          </w:tcPr>
          <w:p w14:paraId="4A920984" w14:textId="77777777" w:rsidR="00887697" w:rsidRPr="00BC1534" w:rsidRDefault="00887697" w:rsidP="00887697">
            <w:pPr>
              <w:pStyle w:val="A-Guided"/>
              <w:spacing w:after="60"/>
              <w:rPr>
                <w:rFonts w:ascii="Arial" w:hAnsi="Arial" w:cs="Arial"/>
              </w:rPr>
            </w:pPr>
          </w:p>
        </w:tc>
      </w:tr>
      <w:tr w:rsidR="00887697" w:rsidRPr="00420D04" w14:paraId="7DE30559" w14:textId="77777777" w:rsidTr="00DA02D6">
        <w:trPr>
          <w:cantSplit/>
        </w:trPr>
        <w:tc>
          <w:tcPr>
            <w:tcW w:w="8955" w:type="dxa"/>
            <w:gridSpan w:val="4"/>
          </w:tcPr>
          <w:p w14:paraId="616514FD" w14:textId="77777777" w:rsidR="00887697" w:rsidRPr="00BC1534" w:rsidRDefault="00887697" w:rsidP="00F37509">
            <w:pPr>
              <w:pStyle w:val="A-StudyTitle"/>
              <w:rPr>
                <w:rFonts w:ascii="Arial" w:hAnsi="Arial" w:cs="Arial"/>
              </w:rPr>
            </w:pPr>
            <w:r w:rsidRPr="00BC1534">
              <w:rPr>
                <w:rFonts w:ascii="Arial" w:hAnsi="Arial" w:cs="Arial"/>
              </w:rPr>
              <w:t xml:space="preserve">&lt;&lt;Study </w:t>
            </w:r>
            <w:r w:rsidR="00F37509" w:rsidRPr="00BC1534">
              <w:rPr>
                <w:rFonts w:ascii="Arial" w:hAnsi="Arial" w:cs="Arial"/>
              </w:rPr>
              <w:t>Description</w:t>
            </w:r>
            <w:r w:rsidRPr="00BC1534">
              <w:rPr>
                <w:rFonts w:ascii="Arial" w:hAnsi="Arial" w:cs="Arial"/>
              </w:rPr>
              <w:t>&gt;&gt;</w:t>
            </w:r>
          </w:p>
        </w:tc>
      </w:tr>
      <w:tr w:rsidR="00887697" w:rsidRPr="00420D04" w14:paraId="09412647" w14:textId="77777777" w:rsidTr="00DA02D6">
        <w:trPr>
          <w:cantSplit/>
          <w:trHeight w:hRule="exact" w:val="160"/>
        </w:trPr>
        <w:tc>
          <w:tcPr>
            <w:tcW w:w="8955" w:type="dxa"/>
            <w:gridSpan w:val="4"/>
            <w:tcBorders>
              <w:bottom w:val="single" w:sz="24" w:space="0" w:color="auto"/>
            </w:tcBorders>
          </w:tcPr>
          <w:p w14:paraId="09512690" w14:textId="77777777" w:rsidR="00887697" w:rsidRPr="00BC1534" w:rsidRDefault="00887697" w:rsidP="00887697">
            <w:pPr>
              <w:pStyle w:val="A-Guided"/>
              <w:rPr>
                <w:rFonts w:ascii="Arial" w:hAnsi="Arial" w:cs="Arial"/>
              </w:rPr>
            </w:pPr>
          </w:p>
        </w:tc>
      </w:tr>
      <w:tr w:rsidR="00887697" w:rsidRPr="00420D04" w14:paraId="1F3DCA6C" w14:textId="77777777" w:rsidTr="00DA02D6">
        <w:trPr>
          <w:cantSplit/>
        </w:trPr>
        <w:tc>
          <w:tcPr>
            <w:tcW w:w="8955" w:type="dxa"/>
            <w:gridSpan w:val="4"/>
          </w:tcPr>
          <w:p w14:paraId="23661B9B" w14:textId="77777777" w:rsidR="00887697" w:rsidRPr="00BC1534" w:rsidRDefault="00887697" w:rsidP="00887697">
            <w:pPr>
              <w:pStyle w:val="A-Guided"/>
              <w:rPr>
                <w:rFonts w:ascii="Arial" w:hAnsi="Arial" w:cs="Arial"/>
              </w:rPr>
            </w:pPr>
          </w:p>
        </w:tc>
      </w:tr>
      <w:tr w:rsidR="00887697" w:rsidRPr="00420D04" w14:paraId="0BCAF86F" w14:textId="77777777" w:rsidTr="00DA02D6">
        <w:trPr>
          <w:cantSplit/>
        </w:trPr>
        <w:tc>
          <w:tcPr>
            <w:tcW w:w="8955" w:type="dxa"/>
            <w:gridSpan w:val="4"/>
          </w:tcPr>
          <w:p w14:paraId="208B6528" w14:textId="77777777" w:rsidR="00887697" w:rsidRPr="00BC1534" w:rsidRDefault="00887697" w:rsidP="00887697">
            <w:pPr>
              <w:pStyle w:val="A-Single"/>
              <w:rPr>
                <w:rFonts w:ascii="Arial" w:hAnsi="Arial" w:cs="Arial"/>
                <w:i/>
                <w:iCs/>
              </w:rPr>
            </w:pPr>
            <w:r w:rsidRPr="00BC1534">
              <w:rPr>
                <w:rFonts w:ascii="Arial" w:hAnsi="Arial" w:cs="Arial"/>
                <w:i/>
                <w:iCs/>
              </w:rPr>
              <w:t xml:space="preserve">&lt;&lt;This </w:t>
            </w:r>
            <w:r w:rsidR="00D240F8" w:rsidRPr="00BC1534">
              <w:rPr>
                <w:rFonts w:ascii="Arial" w:hAnsi="Arial" w:cs="Arial"/>
                <w:i/>
                <w:iCs/>
              </w:rPr>
              <w:t>Non-Interventional, Secondary Data</w:t>
            </w:r>
            <w:r w:rsidR="007310F8" w:rsidRPr="00BC1534">
              <w:rPr>
                <w:rFonts w:ascii="Arial" w:hAnsi="Arial" w:cs="Arial"/>
                <w:i/>
                <w:iCs/>
              </w:rPr>
              <w:t xml:space="preserve"> Study </w:t>
            </w:r>
            <w:r w:rsidRPr="00BC1534">
              <w:rPr>
                <w:rFonts w:ascii="Arial" w:hAnsi="Arial" w:cs="Arial"/>
                <w:i/>
                <w:iCs/>
              </w:rPr>
              <w:t>Protocol &gt;&gt; &lt;&lt;has/have&gt;&gt; been subj</w:t>
            </w:r>
            <w:r w:rsidR="00D240F8" w:rsidRPr="00BC1534">
              <w:rPr>
                <w:rFonts w:ascii="Arial" w:hAnsi="Arial" w:cs="Arial"/>
                <w:i/>
                <w:iCs/>
              </w:rPr>
              <w:t>ected to an internal Sponsor</w:t>
            </w:r>
            <w:r w:rsidRPr="00BC1534">
              <w:rPr>
                <w:rFonts w:ascii="Arial" w:hAnsi="Arial" w:cs="Arial"/>
                <w:i/>
                <w:iCs/>
              </w:rPr>
              <w:t xml:space="preserve"> review&gt;&gt;</w:t>
            </w:r>
          </w:p>
          <w:p w14:paraId="1EB473CB" w14:textId="77777777" w:rsidR="00887697" w:rsidRPr="00BC1534" w:rsidRDefault="00887697" w:rsidP="007310F8">
            <w:pPr>
              <w:rPr>
                <w:rFonts w:ascii="Arial" w:hAnsi="Arial" w:cs="Arial"/>
              </w:rPr>
            </w:pPr>
            <w:r w:rsidRPr="00BC1534">
              <w:rPr>
                <w:rFonts w:ascii="Arial" w:hAnsi="Arial" w:cs="Arial"/>
              </w:rPr>
              <w:t>I agree to the terms of this Study protocol.</w:t>
            </w:r>
          </w:p>
        </w:tc>
      </w:tr>
      <w:tr w:rsidR="00887697" w:rsidRPr="00420D04" w14:paraId="761755E8" w14:textId="77777777" w:rsidTr="00DA02D6">
        <w:trPr>
          <w:cantSplit/>
        </w:trPr>
        <w:tc>
          <w:tcPr>
            <w:tcW w:w="3458" w:type="dxa"/>
          </w:tcPr>
          <w:p w14:paraId="04A96AF5" w14:textId="77777777" w:rsidR="00887697" w:rsidRPr="00BC1534" w:rsidRDefault="00D240F8" w:rsidP="00887697">
            <w:pPr>
              <w:pStyle w:val="A-GuidedBold"/>
              <w:rPr>
                <w:rFonts w:ascii="Arial" w:hAnsi="Arial" w:cs="Arial"/>
                <w:sz w:val="14"/>
              </w:rPr>
            </w:pPr>
            <w:r w:rsidRPr="00BC1534">
              <w:rPr>
                <w:rFonts w:ascii="Arial" w:hAnsi="Arial" w:cs="Arial"/>
              </w:rPr>
              <w:t>Sponsor</w:t>
            </w:r>
            <w:r w:rsidR="00887697" w:rsidRPr="00BC1534">
              <w:rPr>
                <w:rFonts w:ascii="Arial" w:hAnsi="Arial" w:cs="Arial"/>
              </w:rPr>
              <w:t xml:space="preserve"> representative</w:t>
            </w:r>
          </w:p>
        </w:tc>
        <w:tc>
          <w:tcPr>
            <w:tcW w:w="3434" w:type="dxa"/>
            <w:tcBorders>
              <w:bottom w:val="single" w:sz="2" w:space="0" w:color="auto"/>
            </w:tcBorders>
          </w:tcPr>
          <w:p w14:paraId="7278E80E" w14:textId="77777777" w:rsidR="00887697" w:rsidRPr="00BC1534" w:rsidRDefault="00887697" w:rsidP="00887697">
            <w:pPr>
              <w:pStyle w:val="Z-Signature"/>
              <w:rPr>
                <w:rFonts w:ascii="Arial" w:hAnsi="Arial" w:cs="Arial"/>
              </w:rPr>
            </w:pPr>
          </w:p>
        </w:tc>
        <w:tc>
          <w:tcPr>
            <w:tcW w:w="276" w:type="dxa"/>
          </w:tcPr>
          <w:p w14:paraId="236B63FD" w14:textId="77777777" w:rsidR="00887697" w:rsidRPr="00BC1534" w:rsidRDefault="00887697" w:rsidP="00887697">
            <w:pPr>
              <w:pStyle w:val="Z-Signature"/>
              <w:rPr>
                <w:rFonts w:ascii="Arial" w:hAnsi="Arial" w:cs="Arial"/>
              </w:rPr>
            </w:pPr>
          </w:p>
        </w:tc>
        <w:tc>
          <w:tcPr>
            <w:tcW w:w="1787" w:type="dxa"/>
            <w:tcBorders>
              <w:bottom w:val="single" w:sz="2" w:space="0" w:color="auto"/>
            </w:tcBorders>
          </w:tcPr>
          <w:p w14:paraId="69E7A0F9" w14:textId="77777777" w:rsidR="00887697" w:rsidRPr="00BC1534" w:rsidRDefault="00887697" w:rsidP="00887697">
            <w:pPr>
              <w:pStyle w:val="Z-Signature"/>
              <w:rPr>
                <w:rFonts w:ascii="Arial" w:hAnsi="Arial" w:cs="Arial"/>
              </w:rPr>
            </w:pPr>
          </w:p>
        </w:tc>
      </w:tr>
      <w:tr w:rsidR="00887697" w:rsidRPr="00420D04" w14:paraId="47B6F312" w14:textId="77777777" w:rsidTr="00DA02D6">
        <w:trPr>
          <w:cantSplit/>
        </w:trPr>
        <w:tc>
          <w:tcPr>
            <w:tcW w:w="3458" w:type="dxa"/>
          </w:tcPr>
          <w:p w14:paraId="7847A33C" w14:textId="77777777" w:rsidR="00887697" w:rsidRPr="00BC1534" w:rsidRDefault="00887697" w:rsidP="00887697">
            <w:pPr>
              <w:pStyle w:val="A-Single"/>
              <w:rPr>
                <w:rFonts w:ascii="Arial" w:hAnsi="Arial" w:cs="Arial"/>
              </w:rPr>
            </w:pPr>
          </w:p>
        </w:tc>
        <w:tc>
          <w:tcPr>
            <w:tcW w:w="3710" w:type="dxa"/>
            <w:gridSpan w:val="2"/>
          </w:tcPr>
          <w:p w14:paraId="6F4E1BAC" w14:textId="77777777" w:rsidR="00887697" w:rsidRPr="00BC1534" w:rsidRDefault="00887697" w:rsidP="00887697">
            <w:pPr>
              <w:pStyle w:val="A-Guided"/>
              <w:rPr>
                <w:rFonts w:ascii="Arial" w:hAnsi="Arial" w:cs="Arial"/>
                <w:i/>
                <w:iCs/>
                <w:sz w:val="24"/>
              </w:rPr>
            </w:pPr>
            <w:r w:rsidRPr="00BC1534">
              <w:rPr>
                <w:rFonts w:ascii="Arial" w:hAnsi="Arial" w:cs="Arial"/>
                <w:i/>
                <w:iCs/>
                <w:sz w:val="24"/>
              </w:rPr>
              <w:t>&lt;&lt;Name, title&gt;&gt;</w:t>
            </w:r>
          </w:p>
          <w:p w14:paraId="22887E76" w14:textId="77777777" w:rsidR="00887697" w:rsidRPr="00BC1534" w:rsidRDefault="00887697" w:rsidP="00887697">
            <w:pPr>
              <w:pStyle w:val="A-Guided"/>
              <w:rPr>
                <w:rFonts w:ascii="Arial" w:hAnsi="Arial" w:cs="Arial"/>
                <w:i/>
                <w:iCs/>
                <w:sz w:val="24"/>
              </w:rPr>
            </w:pPr>
          </w:p>
          <w:p w14:paraId="69683AC6" w14:textId="77777777" w:rsidR="00887697" w:rsidRPr="00BC1534" w:rsidRDefault="00887697" w:rsidP="00F37509">
            <w:pPr>
              <w:pStyle w:val="A-Guided"/>
              <w:rPr>
                <w:rFonts w:ascii="Arial" w:hAnsi="Arial" w:cs="Arial"/>
                <w:i/>
                <w:iCs/>
              </w:rPr>
            </w:pPr>
            <w:r w:rsidRPr="00BC1534">
              <w:rPr>
                <w:rFonts w:ascii="Arial" w:hAnsi="Arial" w:cs="Arial"/>
                <w:i/>
                <w:iCs/>
                <w:sz w:val="24"/>
              </w:rPr>
              <w:t>&lt;&lt;</w:t>
            </w:r>
            <w:r w:rsidR="00F37509" w:rsidRPr="00BC1534">
              <w:rPr>
                <w:rFonts w:ascii="Arial" w:hAnsi="Arial" w:cs="Arial"/>
                <w:i/>
                <w:iCs/>
                <w:sz w:val="24"/>
              </w:rPr>
              <w:t>Email a</w:t>
            </w:r>
            <w:r w:rsidRPr="00BC1534">
              <w:rPr>
                <w:rFonts w:ascii="Arial" w:hAnsi="Arial" w:cs="Arial"/>
                <w:i/>
                <w:iCs/>
                <w:sz w:val="24"/>
              </w:rPr>
              <w:t>ddress and telephone number&gt;&gt;</w:t>
            </w:r>
          </w:p>
        </w:tc>
        <w:tc>
          <w:tcPr>
            <w:tcW w:w="1787" w:type="dxa"/>
            <w:tcBorders>
              <w:top w:val="single" w:sz="2" w:space="0" w:color="auto"/>
            </w:tcBorders>
          </w:tcPr>
          <w:p w14:paraId="5EA3A9D3" w14:textId="77777777" w:rsidR="00887697" w:rsidRPr="00BC1534" w:rsidRDefault="00887697" w:rsidP="00887697">
            <w:pPr>
              <w:pStyle w:val="A-Guided"/>
              <w:rPr>
                <w:rFonts w:ascii="Arial" w:hAnsi="Arial" w:cs="Arial"/>
              </w:rPr>
            </w:pPr>
            <w:r w:rsidRPr="00BC1534">
              <w:rPr>
                <w:rFonts w:ascii="Arial" w:hAnsi="Arial" w:cs="Arial"/>
              </w:rPr>
              <w:t>Date</w:t>
            </w:r>
            <w:r w:rsidRPr="00BC1534">
              <w:rPr>
                <w:rFonts w:ascii="Arial" w:hAnsi="Arial" w:cs="Arial"/>
              </w:rPr>
              <w:br/>
              <w:t>(Day Month Year)</w:t>
            </w:r>
          </w:p>
        </w:tc>
      </w:tr>
      <w:tr w:rsidR="00887697" w:rsidRPr="00420D04" w14:paraId="467E3975" w14:textId="77777777" w:rsidTr="00DA02D6">
        <w:trPr>
          <w:cantSplit/>
        </w:trPr>
        <w:tc>
          <w:tcPr>
            <w:tcW w:w="3458" w:type="dxa"/>
          </w:tcPr>
          <w:p w14:paraId="5097D733" w14:textId="77777777" w:rsidR="00887697" w:rsidRPr="00BC1534" w:rsidRDefault="00887697" w:rsidP="00887697">
            <w:pPr>
              <w:pStyle w:val="A-Single"/>
              <w:rPr>
                <w:rFonts w:ascii="Arial" w:hAnsi="Arial" w:cs="Arial"/>
              </w:rPr>
            </w:pPr>
          </w:p>
        </w:tc>
        <w:tc>
          <w:tcPr>
            <w:tcW w:w="5497" w:type="dxa"/>
            <w:gridSpan w:val="3"/>
          </w:tcPr>
          <w:p w14:paraId="6C279B50" w14:textId="77777777" w:rsidR="00887697" w:rsidRPr="00BC1534" w:rsidRDefault="00887697" w:rsidP="00887697">
            <w:pPr>
              <w:pStyle w:val="A-Single"/>
              <w:rPr>
                <w:rFonts w:ascii="Arial" w:hAnsi="Arial" w:cs="Arial"/>
              </w:rPr>
            </w:pPr>
          </w:p>
        </w:tc>
      </w:tr>
      <w:tr w:rsidR="00887697" w:rsidRPr="00420D04" w14:paraId="08FECFB6" w14:textId="77777777" w:rsidTr="00DA02D6">
        <w:trPr>
          <w:cantSplit/>
        </w:trPr>
        <w:tc>
          <w:tcPr>
            <w:tcW w:w="8955" w:type="dxa"/>
            <w:gridSpan w:val="4"/>
          </w:tcPr>
          <w:p w14:paraId="736F1ED5" w14:textId="77777777" w:rsidR="00887697" w:rsidRPr="00BC1534" w:rsidRDefault="00887697" w:rsidP="00D240F8">
            <w:pPr>
              <w:pStyle w:val="A-Single"/>
              <w:rPr>
                <w:rFonts w:ascii="Arial" w:hAnsi="Arial" w:cs="Arial"/>
              </w:rPr>
            </w:pPr>
            <w:r w:rsidRPr="00BC1534">
              <w:rPr>
                <w:rFonts w:ascii="Arial" w:hAnsi="Arial" w:cs="Arial"/>
              </w:rPr>
              <w:t xml:space="preserve">This document contains confidential information, which should not be copied, referred to, released or published without written approval from </w:t>
            </w:r>
            <w:r w:rsidR="00D240F8" w:rsidRPr="00BC1534">
              <w:rPr>
                <w:rFonts w:ascii="Arial" w:hAnsi="Arial" w:cs="Arial"/>
              </w:rPr>
              <w:t>Sponsor</w:t>
            </w:r>
            <w:r w:rsidRPr="00BC1534">
              <w:rPr>
                <w:rFonts w:ascii="Arial" w:hAnsi="Arial" w:cs="Arial"/>
              </w:rPr>
              <w:t>.  Investigators are cautioned that the information in this protocol may be subject to change and revision.</w:t>
            </w:r>
          </w:p>
        </w:tc>
      </w:tr>
    </w:tbl>
    <w:p w14:paraId="3273362F" w14:textId="77777777" w:rsidR="00887697" w:rsidRDefault="00887697" w:rsidP="00151000">
      <w:pPr>
        <w:rPr>
          <w:rFonts w:ascii="Arial" w:hAnsi="Arial" w:cs="Arial"/>
        </w:rPr>
      </w:pPr>
    </w:p>
    <w:p w14:paraId="78601CA8" w14:textId="391F382C" w:rsidR="00156D29" w:rsidRDefault="00156D29" w:rsidP="00156D29">
      <w:pPr>
        <w:pStyle w:val="CitaviBibliographyEntry"/>
      </w:pPr>
    </w:p>
    <w:p w14:paraId="22C50763" w14:textId="77777777" w:rsidR="00156D29" w:rsidRDefault="00156D29" w:rsidP="00156D29"/>
    <w:p w14:paraId="3163464E" w14:textId="6A2C80E5" w:rsidR="00AA351F" w:rsidRDefault="00AA351F" w:rsidP="00AA351F">
      <w:pPr>
        <w:pStyle w:val="CitaviBibliographyEntry"/>
      </w:pPr>
    </w:p>
    <w:p w14:paraId="4EA65C42" w14:textId="77777777" w:rsidR="00F503C8" w:rsidRPr="00420D04" w:rsidRDefault="00F503C8" w:rsidP="00C41188"/>
    <w:sectPr w:rsidR="00F503C8" w:rsidRPr="00420D04" w:rsidSect="00A26BA7">
      <w:headerReference w:type="default" r:id="rId22"/>
      <w:footerReference w:type="even" r:id="rId23"/>
      <w:footerReference w:type="default" r:id="rId24"/>
      <w:footerReference w:type="first" r:id="rId25"/>
      <w:pgSz w:w="11906" w:h="16838" w:code="9"/>
      <w:pgMar w:top="1417" w:right="1417" w:bottom="1134" w:left="1417" w:header="731" w:footer="731"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E8E10C" w14:textId="77777777" w:rsidR="00A26BA7" w:rsidRDefault="00A26BA7">
      <w:pPr>
        <w:spacing w:after="0" w:line="240" w:lineRule="auto"/>
      </w:pPr>
      <w:r>
        <w:separator/>
      </w:r>
    </w:p>
  </w:endnote>
  <w:endnote w:type="continuationSeparator" w:id="0">
    <w:p w14:paraId="603325E2" w14:textId="77777777" w:rsidR="00A26BA7" w:rsidRDefault="00A26BA7">
      <w:pPr>
        <w:spacing w:after="0" w:line="240" w:lineRule="auto"/>
      </w:pPr>
      <w:r>
        <w:continuationSeparator/>
      </w:r>
    </w:p>
  </w:endnote>
  <w:endnote w:type="continuationNotice" w:id="1">
    <w:p w14:paraId="54D1746A" w14:textId="77777777" w:rsidR="00A26BA7" w:rsidRDefault="00A26BA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19D5EE" w14:textId="43AF74DC" w:rsidR="00867D6E" w:rsidRDefault="00867D6E">
    <w:pPr>
      <w:pStyle w:val="Fuzeile"/>
    </w:pPr>
    <w:r>
      <w:rPr>
        <w:noProof/>
      </w:rPr>
      <mc:AlternateContent>
        <mc:Choice Requires="wps">
          <w:drawing>
            <wp:anchor distT="0" distB="0" distL="0" distR="0" simplePos="0" relativeHeight="251658240" behindDoc="0" locked="0" layoutInCell="1" allowOverlap="1" wp14:anchorId="3D22F5D6" wp14:editId="1CE1CBDB">
              <wp:simplePos x="635" y="635"/>
              <wp:positionH relativeFrom="page">
                <wp:align>center</wp:align>
              </wp:positionH>
              <wp:positionV relativeFrom="page">
                <wp:align>bottom</wp:align>
              </wp:positionV>
              <wp:extent cx="443865" cy="443865"/>
              <wp:effectExtent l="0" t="0" r="4445" b="0"/>
              <wp:wrapNone/>
              <wp:docPr id="3" name="Textfeld 3" descr="Internal Use Only Medical and Scientific Affairs">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EE1B09E" w14:textId="03414ABC" w:rsidR="00867D6E" w:rsidRPr="00867D6E" w:rsidRDefault="00867D6E" w:rsidP="00867D6E">
                          <w:pPr>
                            <w:spacing w:after="0"/>
                            <w:rPr>
                              <w:rFonts w:ascii="Calibri" w:eastAsia="Calibri" w:hAnsi="Calibri" w:cs="Calibri"/>
                              <w:noProof/>
                              <w:color w:val="000000"/>
                              <w:sz w:val="20"/>
                            </w:rPr>
                          </w:pPr>
                          <w:r w:rsidRPr="00867D6E">
                            <w:rPr>
                              <w:rFonts w:ascii="Calibri" w:eastAsia="Calibri" w:hAnsi="Calibri" w:cs="Calibri"/>
                              <w:noProof/>
                              <w:color w:val="000000"/>
                              <w:sz w:val="20"/>
                            </w:rPr>
                            <w:t>Internal Use Only Medical and Scientific Affairs</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3D22F5D6" id="_x0000_t202" coordsize="21600,21600" o:spt="202" path="m,l,21600r21600,l21600,xe">
              <v:stroke joinstyle="miter"/>
              <v:path gradientshapeok="t" o:connecttype="rect"/>
            </v:shapetype>
            <v:shape id="Textfeld 3" o:spid="_x0000_s1026" type="#_x0000_t202" alt="Internal Use Only Medical and Scientific Affairs"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textbox style="mso-fit-shape-to-text:t" inset="0,0,0,15pt">
                <w:txbxContent>
                  <w:p w14:paraId="0EE1B09E" w14:textId="03414ABC" w:rsidR="00867D6E" w:rsidRPr="00867D6E" w:rsidRDefault="00867D6E" w:rsidP="00867D6E">
                    <w:pPr>
                      <w:spacing w:after="0"/>
                      <w:rPr>
                        <w:rFonts w:ascii="Calibri" w:eastAsia="Calibri" w:hAnsi="Calibri" w:cs="Calibri"/>
                        <w:noProof/>
                        <w:color w:val="000000"/>
                        <w:sz w:val="20"/>
                      </w:rPr>
                    </w:pPr>
                    <w:r w:rsidRPr="00867D6E">
                      <w:rPr>
                        <w:rFonts w:ascii="Calibri" w:eastAsia="Calibri" w:hAnsi="Calibri" w:cs="Calibri"/>
                        <w:noProof/>
                        <w:color w:val="000000"/>
                        <w:sz w:val="20"/>
                      </w:rPr>
                      <w:t>Internal Use Only Medical and Scientific Affairs</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5FCD17" w14:textId="1584D084" w:rsidR="00867D6E" w:rsidRDefault="00867D6E">
    <w:pPr>
      <w:pStyle w:val="Fuzeile"/>
    </w:pPr>
    <w:r>
      <w:rPr>
        <w:noProof/>
      </w:rPr>
      <mc:AlternateContent>
        <mc:Choice Requires="wps">
          <w:drawing>
            <wp:anchor distT="0" distB="0" distL="0" distR="0" simplePos="0" relativeHeight="251660288" behindDoc="0" locked="0" layoutInCell="1" allowOverlap="1" wp14:anchorId="23401BB1" wp14:editId="22D09458">
              <wp:simplePos x="635" y="635"/>
              <wp:positionH relativeFrom="page">
                <wp:align>center</wp:align>
              </wp:positionH>
              <wp:positionV relativeFrom="page">
                <wp:align>bottom</wp:align>
              </wp:positionV>
              <wp:extent cx="443865" cy="443865"/>
              <wp:effectExtent l="0" t="0" r="4445" b="0"/>
              <wp:wrapNone/>
              <wp:docPr id="4" name="Textfeld 4" descr="Internal Use Only Medical and Scientific Affairs">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EB560E5" w14:textId="3F533464" w:rsidR="00867D6E" w:rsidRPr="00867D6E" w:rsidRDefault="00867D6E" w:rsidP="00867D6E">
                          <w:pPr>
                            <w:spacing w:after="0"/>
                            <w:rPr>
                              <w:rFonts w:ascii="Calibri" w:eastAsia="Calibri" w:hAnsi="Calibri" w:cs="Calibri"/>
                              <w:noProof/>
                              <w:color w:val="000000"/>
                              <w:sz w:val="20"/>
                            </w:rPr>
                          </w:pPr>
                          <w:r w:rsidRPr="00867D6E">
                            <w:rPr>
                              <w:rFonts w:ascii="Calibri" w:eastAsia="Calibri" w:hAnsi="Calibri" w:cs="Calibri"/>
                              <w:noProof/>
                              <w:color w:val="000000"/>
                              <w:sz w:val="20"/>
                            </w:rPr>
                            <w:t>Internal Use Only Medical and Scientific Affairs</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23401BB1" id="_x0000_t202" coordsize="21600,21600" o:spt="202" path="m,l,21600r21600,l21600,xe">
              <v:stroke joinstyle="miter"/>
              <v:path gradientshapeok="t" o:connecttype="rect"/>
            </v:shapetype>
            <v:shape id="Textfeld 4" o:spid="_x0000_s1027" type="#_x0000_t202" alt="Internal Use Only Medical and Scientific Affairs" style="position:absolute;margin-left:0;margin-top:0;width:34.95pt;height:34.9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textbox style="mso-fit-shape-to-text:t" inset="0,0,0,15pt">
                <w:txbxContent>
                  <w:p w14:paraId="6EB560E5" w14:textId="3F533464" w:rsidR="00867D6E" w:rsidRPr="00867D6E" w:rsidRDefault="00867D6E" w:rsidP="00867D6E">
                    <w:pPr>
                      <w:spacing w:after="0"/>
                      <w:rPr>
                        <w:rFonts w:ascii="Calibri" w:eastAsia="Calibri" w:hAnsi="Calibri" w:cs="Calibri"/>
                        <w:noProof/>
                        <w:color w:val="000000"/>
                        <w:sz w:val="20"/>
                      </w:rPr>
                    </w:pPr>
                    <w:r w:rsidRPr="00867D6E">
                      <w:rPr>
                        <w:rFonts w:ascii="Calibri" w:eastAsia="Calibri" w:hAnsi="Calibri" w:cs="Calibri"/>
                        <w:noProof/>
                        <w:color w:val="000000"/>
                        <w:sz w:val="20"/>
                      </w:rPr>
                      <w:t>Internal Use Only Medical and Scientific Affairs</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7B2213" w14:textId="660BB762" w:rsidR="00751979" w:rsidRPr="00ED0CDE" w:rsidRDefault="00867D6E" w:rsidP="00ED0CDE">
    <w:pPr>
      <w:pStyle w:val="Fuzeile"/>
      <w:jc w:val="center"/>
    </w:pPr>
    <w:r>
      <w:rPr>
        <w:noProof/>
      </w:rPr>
      <mc:AlternateContent>
        <mc:Choice Requires="wps">
          <w:drawing>
            <wp:anchor distT="0" distB="0" distL="0" distR="0" simplePos="0" relativeHeight="251656192" behindDoc="0" locked="0" layoutInCell="1" allowOverlap="1" wp14:anchorId="6A87167F" wp14:editId="0A962A2A">
              <wp:simplePos x="811987" y="10109606"/>
              <wp:positionH relativeFrom="page">
                <wp:align>center</wp:align>
              </wp:positionH>
              <wp:positionV relativeFrom="page">
                <wp:align>bottom</wp:align>
              </wp:positionV>
              <wp:extent cx="443865" cy="443865"/>
              <wp:effectExtent l="0" t="0" r="4445" b="0"/>
              <wp:wrapNone/>
              <wp:docPr id="1" name="Textfeld 1" descr="Internal Use Only Medical and Scientific Affairs">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6431AAC" w14:textId="076325F5" w:rsidR="00867D6E" w:rsidRPr="00867D6E" w:rsidRDefault="00867D6E" w:rsidP="00867D6E">
                          <w:pPr>
                            <w:spacing w:after="0"/>
                            <w:rPr>
                              <w:rFonts w:ascii="Calibri" w:eastAsia="Calibri" w:hAnsi="Calibri" w:cs="Calibri"/>
                              <w:noProof/>
                              <w:color w:val="000000"/>
                              <w:sz w:val="20"/>
                            </w:rPr>
                          </w:pPr>
                          <w:r w:rsidRPr="00867D6E">
                            <w:rPr>
                              <w:rFonts w:ascii="Calibri" w:eastAsia="Calibri" w:hAnsi="Calibri" w:cs="Calibri"/>
                              <w:noProof/>
                              <w:color w:val="000000"/>
                              <w:sz w:val="20"/>
                            </w:rPr>
                            <w:t>Internal Use Only Medical and Scientific Affairs</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6A87167F" id="_x0000_t202" coordsize="21600,21600" o:spt="202" path="m,l,21600r21600,l21600,xe">
              <v:stroke joinstyle="miter"/>
              <v:path gradientshapeok="t" o:connecttype="rect"/>
            </v:shapetype>
            <v:shape id="Textfeld 1" o:spid="_x0000_s1028" type="#_x0000_t202" alt="Internal Use Only Medical and Scientific Affairs" style="position:absolute;left:0;text-align:left;margin-left:0;margin-top:0;width:34.95pt;height:34.95pt;z-index:25165619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76431AAC" w14:textId="076325F5" w:rsidR="00867D6E" w:rsidRPr="00867D6E" w:rsidRDefault="00867D6E" w:rsidP="00867D6E">
                    <w:pPr>
                      <w:spacing w:after="0"/>
                      <w:rPr>
                        <w:rFonts w:ascii="Calibri" w:eastAsia="Calibri" w:hAnsi="Calibri" w:cs="Calibri"/>
                        <w:noProof/>
                        <w:color w:val="000000"/>
                        <w:sz w:val="20"/>
                      </w:rPr>
                    </w:pPr>
                    <w:r w:rsidRPr="00867D6E">
                      <w:rPr>
                        <w:rFonts w:ascii="Calibri" w:eastAsia="Calibri" w:hAnsi="Calibri" w:cs="Calibri"/>
                        <w:noProof/>
                        <w:color w:val="000000"/>
                        <w:sz w:val="20"/>
                      </w:rPr>
                      <w:t>Internal Use Only Medical and Scientific Affairs</w:t>
                    </w:r>
                  </w:p>
                </w:txbxContent>
              </v:textbox>
              <w10:wrap anchorx="page" anchory="page"/>
            </v:shape>
          </w:pict>
        </mc:Fallback>
      </mc:AlternateContent>
    </w:r>
    <w:sdt>
      <w:sdtPr>
        <w:id w:val="1399863158"/>
        <w:docPartObj>
          <w:docPartGallery w:val="Page Numbers (Bottom of Page)"/>
          <w:docPartUnique/>
        </w:docPartObj>
      </w:sdtPr>
      <w:sdtEndPr/>
      <w:sdtContent>
        <w:r w:rsidR="00ED0CDE">
          <w:fldChar w:fldCharType="begin"/>
        </w:r>
        <w:r w:rsidR="00ED0CDE">
          <w:instrText>PAGE   \* MERGEFORMAT</w:instrText>
        </w:r>
        <w:r w:rsidR="00ED0CDE">
          <w:fldChar w:fldCharType="separate"/>
        </w:r>
        <w:r w:rsidR="00ED0CDE">
          <w:t>5</w:t>
        </w:r>
        <w:r w:rsidR="00ED0CDE">
          <w:fldChar w:fldCharType="end"/>
        </w:r>
      </w:sdtContent>
    </w:sdt>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4106A8" w14:textId="2B0A6D6A" w:rsidR="00867D6E" w:rsidRDefault="00867D6E">
    <w:pPr>
      <w:pStyle w:val="Fuzeile"/>
    </w:pPr>
    <w:r>
      <w:rPr>
        <w:noProof/>
      </w:rPr>
      <mc:AlternateContent>
        <mc:Choice Requires="wps">
          <w:drawing>
            <wp:anchor distT="0" distB="0" distL="0" distR="0" simplePos="0" relativeHeight="251658244" behindDoc="0" locked="0" layoutInCell="1" allowOverlap="1" wp14:anchorId="4A1454AC" wp14:editId="770D6606">
              <wp:simplePos x="635" y="635"/>
              <wp:positionH relativeFrom="page">
                <wp:align>center</wp:align>
              </wp:positionH>
              <wp:positionV relativeFrom="page">
                <wp:align>bottom</wp:align>
              </wp:positionV>
              <wp:extent cx="443865" cy="443865"/>
              <wp:effectExtent l="0" t="0" r="4445" b="0"/>
              <wp:wrapNone/>
              <wp:docPr id="6" name="Textfeld 6" descr="Internal Use Only Medical and Scientific Affairs">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1EC9C84" w14:textId="3D3D390A" w:rsidR="00867D6E" w:rsidRPr="00867D6E" w:rsidRDefault="00867D6E" w:rsidP="00867D6E">
                          <w:pPr>
                            <w:spacing w:after="0"/>
                            <w:rPr>
                              <w:rFonts w:ascii="Calibri" w:eastAsia="Calibri" w:hAnsi="Calibri" w:cs="Calibri"/>
                              <w:noProof/>
                              <w:color w:val="000000"/>
                              <w:sz w:val="20"/>
                            </w:rPr>
                          </w:pPr>
                          <w:r w:rsidRPr="00867D6E">
                            <w:rPr>
                              <w:rFonts w:ascii="Calibri" w:eastAsia="Calibri" w:hAnsi="Calibri" w:cs="Calibri"/>
                              <w:noProof/>
                              <w:color w:val="000000"/>
                              <w:sz w:val="20"/>
                            </w:rPr>
                            <w:t>Internal Use Only Medical and Scientific Affairs</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4A1454AC" id="_x0000_t202" coordsize="21600,21600" o:spt="202" path="m,l,21600r21600,l21600,xe">
              <v:stroke joinstyle="miter"/>
              <v:path gradientshapeok="t" o:connecttype="rect"/>
            </v:shapetype>
            <v:shape id="Textfeld 6" o:spid="_x0000_s1029" type="#_x0000_t202" alt="Internal Use Only Medical and Scientific Affairs" style="position:absolute;margin-left:0;margin-top:0;width:34.95pt;height:34.95pt;z-index:25165824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filled="f" stroked="f">
              <v:textbox style="mso-fit-shape-to-text:t" inset="0,0,0,15pt">
                <w:txbxContent>
                  <w:p w14:paraId="11EC9C84" w14:textId="3D3D390A" w:rsidR="00867D6E" w:rsidRPr="00867D6E" w:rsidRDefault="00867D6E" w:rsidP="00867D6E">
                    <w:pPr>
                      <w:spacing w:after="0"/>
                      <w:rPr>
                        <w:rFonts w:ascii="Calibri" w:eastAsia="Calibri" w:hAnsi="Calibri" w:cs="Calibri"/>
                        <w:noProof/>
                        <w:color w:val="000000"/>
                        <w:sz w:val="20"/>
                      </w:rPr>
                    </w:pPr>
                    <w:r w:rsidRPr="00867D6E">
                      <w:rPr>
                        <w:rFonts w:ascii="Calibri" w:eastAsia="Calibri" w:hAnsi="Calibri" w:cs="Calibri"/>
                        <w:noProof/>
                        <w:color w:val="000000"/>
                        <w:sz w:val="20"/>
                      </w:rPr>
                      <w:t>Internal Use Only Medical and Scientific Affairs</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E2F392" w14:textId="0DAB851B" w:rsidR="00867D6E" w:rsidRDefault="00867D6E">
    <w:pPr>
      <w:pStyle w:val="Fuzeile"/>
    </w:pPr>
    <w:r>
      <w:rPr>
        <w:noProof/>
      </w:rPr>
      <mc:AlternateContent>
        <mc:Choice Requires="wps">
          <w:drawing>
            <wp:anchor distT="0" distB="0" distL="0" distR="0" simplePos="0" relativeHeight="251658245" behindDoc="0" locked="0" layoutInCell="1" allowOverlap="1" wp14:anchorId="081E0653" wp14:editId="5446C595">
              <wp:simplePos x="635" y="635"/>
              <wp:positionH relativeFrom="page">
                <wp:align>center</wp:align>
              </wp:positionH>
              <wp:positionV relativeFrom="page">
                <wp:align>bottom</wp:align>
              </wp:positionV>
              <wp:extent cx="443865" cy="443865"/>
              <wp:effectExtent l="0" t="0" r="4445" b="0"/>
              <wp:wrapNone/>
              <wp:docPr id="7" name="Textfeld 7" descr="Internal Use Only Medical and Scientific Affairs">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D01EA10" w14:textId="6D7D2C38" w:rsidR="00867D6E" w:rsidRPr="00867D6E" w:rsidRDefault="00867D6E" w:rsidP="00867D6E">
                          <w:pPr>
                            <w:spacing w:after="0"/>
                            <w:rPr>
                              <w:rFonts w:ascii="Calibri" w:eastAsia="Calibri" w:hAnsi="Calibri" w:cs="Calibri"/>
                              <w:noProof/>
                              <w:color w:val="000000"/>
                              <w:sz w:val="20"/>
                            </w:rPr>
                          </w:pPr>
                          <w:r w:rsidRPr="00867D6E">
                            <w:rPr>
                              <w:rFonts w:ascii="Calibri" w:eastAsia="Calibri" w:hAnsi="Calibri" w:cs="Calibri"/>
                              <w:noProof/>
                              <w:color w:val="000000"/>
                              <w:sz w:val="20"/>
                            </w:rPr>
                            <w:t>Internal Use Only Medical and Scientific Affairs</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81E0653" id="_x0000_t202" coordsize="21600,21600" o:spt="202" path="m,l,21600r21600,l21600,xe">
              <v:stroke joinstyle="miter"/>
              <v:path gradientshapeok="t" o:connecttype="rect"/>
            </v:shapetype>
            <v:shape id="Textfeld 7" o:spid="_x0000_s1030" type="#_x0000_t202" alt="Internal Use Only Medical and Scientific Affairs" style="position:absolute;margin-left:0;margin-top:0;width:34.95pt;height:34.95pt;z-index:251658245;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sGRCgIAABw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etZUVHzqfgfViYZCGPbtnVw3VHojfHgWSAumOUi04YkO&#10;baArOYyIsxrwx9/sMZ54Jy9nHQmm5JYUzZn5ZmkfUVsTwAnsEpjf5lc5+e2hvQeS4ZxehJMJkhWD&#10;maBGaF9JzqtYiFzCSipX8t0E78OgXHoOUq1WKYhk5ETY2K2TMXWkK3L50r8KdCPhgTb1CJOaRPGO&#10;9yE23vRudQjEflpKpHYgcmScJJjWOj6XqPFf/1PU+VEvfwI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l7BkQoCAAAcBAAADgAA&#10;AAAAAAAAAAAAAAAuAgAAZHJzL2Uyb0RvYy54bWxQSwECLQAUAAYACAAAACEAN+3R+NkAAAADAQAA&#10;DwAAAAAAAAAAAAAAAABkBAAAZHJzL2Rvd25yZXYueG1sUEsFBgAAAAAEAAQA8wAAAGoFAAAAAA==&#10;" filled="f" stroked="f">
              <v:textbox style="mso-fit-shape-to-text:t" inset="0,0,0,15pt">
                <w:txbxContent>
                  <w:p w14:paraId="1D01EA10" w14:textId="6D7D2C38" w:rsidR="00867D6E" w:rsidRPr="00867D6E" w:rsidRDefault="00867D6E" w:rsidP="00867D6E">
                    <w:pPr>
                      <w:spacing w:after="0"/>
                      <w:rPr>
                        <w:rFonts w:ascii="Calibri" w:eastAsia="Calibri" w:hAnsi="Calibri" w:cs="Calibri"/>
                        <w:noProof/>
                        <w:color w:val="000000"/>
                        <w:sz w:val="20"/>
                      </w:rPr>
                    </w:pPr>
                    <w:r w:rsidRPr="00867D6E">
                      <w:rPr>
                        <w:rFonts w:ascii="Calibri" w:eastAsia="Calibri" w:hAnsi="Calibri" w:cs="Calibri"/>
                        <w:noProof/>
                        <w:color w:val="000000"/>
                        <w:sz w:val="20"/>
                      </w:rPr>
                      <w:t>Internal Use Only Medical and Scientific Affairs</w:t>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1FD381" w14:textId="5EA20EEC" w:rsidR="00867D6E" w:rsidRDefault="00867D6E">
    <w:pPr>
      <w:pStyle w:val="Fuzeile"/>
    </w:pPr>
    <w:r>
      <w:rPr>
        <w:noProof/>
      </w:rPr>
      <mc:AlternateContent>
        <mc:Choice Requires="wps">
          <w:drawing>
            <wp:anchor distT="0" distB="0" distL="0" distR="0" simplePos="0" relativeHeight="251658243" behindDoc="0" locked="0" layoutInCell="1" allowOverlap="1" wp14:anchorId="0A2361BC" wp14:editId="5811EBEF">
              <wp:simplePos x="635" y="635"/>
              <wp:positionH relativeFrom="page">
                <wp:align>center</wp:align>
              </wp:positionH>
              <wp:positionV relativeFrom="page">
                <wp:align>bottom</wp:align>
              </wp:positionV>
              <wp:extent cx="443865" cy="443865"/>
              <wp:effectExtent l="0" t="0" r="4445" b="0"/>
              <wp:wrapNone/>
              <wp:docPr id="5" name="Textfeld 5" descr="Internal Use Only Medical and Scientific Affairs">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8D1DE03" w14:textId="563F170B" w:rsidR="00867D6E" w:rsidRPr="00867D6E" w:rsidRDefault="00867D6E" w:rsidP="00867D6E">
                          <w:pPr>
                            <w:spacing w:after="0"/>
                            <w:rPr>
                              <w:rFonts w:ascii="Calibri" w:eastAsia="Calibri" w:hAnsi="Calibri" w:cs="Calibri"/>
                              <w:noProof/>
                              <w:color w:val="000000"/>
                              <w:sz w:val="20"/>
                            </w:rPr>
                          </w:pPr>
                          <w:r w:rsidRPr="00867D6E">
                            <w:rPr>
                              <w:rFonts w:ascii="Calibri" w:eastAsia="Calibri" w:hAnsi="Calibri" w:cs="Calibri"/>
                              <w:noProof/>
                              <w:color w:val="000000"/>
                              <w:sz w:val="20"/>
                            </w:rPr>
                            <w:t>Internal Use Only Medical and Scientific Affairs</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A2361BC" id="_x0000_t202" coordsize="21600,21600" o:spt="202" path="m,l,21600r21600,l21600,xe">
              <v:stroke joinstyle="miter"/>
              <v:path gradientshapeok="t" o:connecttype="rect"/>
            </v:shapetype>
            <v:shape id="Textfeld 5" o:spid="_x0000_s1031" type="#_x0000_t202" alt="Internal Use Only Medical and Scientific Affairs" style="position:absolute;margin-left:0;margin-top:0;width:34.95pt;height:34.95pt;z-index:251658243;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vhc6wLAgAAHAQAAA4A&#10;AAAAAAAAAAAAAAAALgIAAGRycy9lMm9Eb2MueG1sUEsBAi0AFAAGAAgAAAAhADft0fjZAAAAAwEA&#10;AA8AAAAAAAAAAAAAAAAAZQQAAGRycy9kb3ducmV2LnhtbFBLBQYAAAAABAAEAPMAAABrBQAAAAA=&#10;" filled="f" stroked="f">
              <v:textbox style="mso-fit-shape-to-text:t" inset="0,0,0,15pt">
                <w:txbxContent>
                  <w:p w14:paraId="68D1DE03" w14:textId="563F170B" w:rsidR="00867D6E" w:rsidRPr="00867D6E" w:rsidRDefault="00867D6E" w:rsidP="00867D6E">
                    <w:pPr>
                      <w:spacing w:after="0"/>
                      <w:rPr>
                        <w:rFonts w:ascii="Calibri" w:eastAsia="Calibri" w:hAnsi="Calibri" w:cs="Calibri"/>
                        <w:noProof/>
                        <w:color w:val="000000"/>
                        <w:sz w:val="20"/>
                      </w:rPr>
                    </w:pPr>
                    <w:r w:rsidRPr="00867D6E">
                      <w:rPr>
                        <w:rFonts w:ascii="Calibri" w:eastAsia="Calibri" w:hAnsi="Calibri" w:cs="Calibri"/>
                        <w:noProof/>
                        <w:color w:val="000000"/>
                        <w:sz w:val="20"/>
                      </w:rPr>
                      <w:t>Internal Use Only Medical and Scientific Affairs</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AF9274" w14:textId="77777777" w:rsidR="00A26BA7" w:rsidRDefault="00A26BA7">
      <w:pPr>
        <w:spacing w:after="0" w:line="240" w:lineRule="auto"/>
      </w:pPr>
      <w:r>
        <w:separator/>
      </w:r>
    </w:p>
  </w:footnote>
  <w:footnote w:type="continuationSeparator" w:id="0">
    <w:p w14:paraId="36BE7268" w14:textId="77777777" w:rsidR="00A26BA7" w:rsidRDefault="00A26BA7">
      <w:pPr>
        <w:spacing w:after="0" w:line="240" w:lineRule="auto"/>
      </w:pPr>
      <w:r>
        <w:continuationSeparator/>
      </w:r>
    </w:p>
  </w:footnote>
  <w:footnote w:type="continuationNotice" w:id="1">
    <w:p w14:paraId="4F9C0655" w14:textId="77777777" w:rsidR="00A26BA7" w:rsidRDefault="00A26BA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53E47F" w14:textId="77777777" w:rsidR="001009C6" w:rsidRDefault="001009C6">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8D6475" w14:textId="77777777" w:rsidR="001009C6" w:rsidRDefault="001009C6">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D74187" w14:textId="77777777" w:rsidR="001009C6" w:rsidRDefault="001009C6">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9FFBB7" w14:textId="77777777" w:rsidR="00AD711F" w:rsidRPr="00AF2593" w:rsidRDefault="0088229E" w:rsidP="002E7DB9">
    <w:pPr>
      <w:pStyle w:val="Kopfzeile"/>
      <w:rPr>
        <w:lang w:val="it-IT"/>
      </w:rPr>
    </w:pPr>
    <w:r w:rsidRPr="00AF2593">
      <w:rPr>
        <w:lang w:val="it-IT"/>
      </w:rPr>
      <w:t xml:space="preserve">Non-Interventional, Secondary Data Study Protocol </w:t>
    </w:r>
  </w:p>
  <w:p w14:paraId="48888654" w14:textId="157D0D2D" w:rsidR="00AD711F" w:rsidRPr="0088229E" w:rsidRDefault="00AD711F" w:rsidP="00AD711F">
    <w:pPr>
      <w:pStyle w:val="Kopfzeile"/>
    </w:pPr>
    <w:r w:rsidRPr="00AD711F">
      <w:t>(</w:t>
    </w:r>
    <w:r w:rsidR="00420D04">
      <w:t>Based</w:t>
    </w:r>
    <w:r w:rsidRPr="00AD711F">
      <w:t xml:space="preserve"> on</w:t>
    </w:r>
    <w:r w:rsidR="00BB2E89">
      <w:t xml:space="preserve"> ZEG Berlin Template PM3024</w:t>
    </w:r>
    <w:r>
      <w:t xml:space="preserve"> </w:t>
    </w:r>
    <w:r w:rsidRPr="00AD711F">
      <w:t xml:space="preserve">Version: </w:t>
    </w:r>
    <w:r w:rsidR="00BB2E89">
      <w:t>0</w:t>
    </w:r>
    <w:r w:rsidR="00420D04">
      <w:t>1</w:t>
    </w:r>
    <w:r>
      <w:t>)</w:t>
    </w:r>
  </w:p>
  <w:p w14:paraId="38961F1B" w14:textId="79F15CF8" w:rsidR="0088229E" w:rsidRDefault="0088229E" w:rsidP="00AD711F">
    <w:pPr>
      <w:pStyle w:val="Kopfzeile"/>
      <w:spacing w:before="60"/>
    </w:pPr>
    <w:r>
      <w:t xml:space="preserve">Study Code </w:t>
    </w:r>
    <w:r w:rsidR="00570E94">
      <w:fldChar w:fldCharType="begin"/>
    </w:r>
    <w:r w:rsidR="00570E94">
      <w:instrText xml:space="preserve"> STYLEREF Z-StudyCode \* MERGEFORMAT </w:instrText>
    </w:r>
    <w:r w:rsidR="00570E94">
      <w:fldChar w:fldCharType="separate"/>
    </w:r>
    <w:r w:rsidR="00570E94">
      <w:rPr>
        <w:noProof/>
      </w:rPr>
      <w:t>D2287R00203</w:t>
    </w:r>
    <w:r w:rsidR="00570E94">
      <w:rPr>
        <w:noProof/>
      </w:rPr>
      <w:fldChar w:fldCharType="end"/>
    </w:r>
    <w:r>
      <w:t xml:space="preserve"> </w:t>
    </w:r>
  </w:p>
  <w:p w14:paraId="7234196F" w14:textId="7E65BC88" w:rsidR="0088229E" w:rsidRDefault="0088229E" w:rsidP="002E7DB9">
    <w:pPr>
      <w:pStyle w:val="Kopfzeile"/>
    </w:pPr>
    <w:r>
      <w:t xml:space="preserve">Version </w:t>
    </w:r>
    <w:r w:rsidR="00570E94">
      <w:fldChar w:fldCharType="begin"/>
    </w:r>
    <w:r w:rsidR="00570E94">
      <w:instrText xml:space="preserve"> STYLEREF Z-Date \* MERGEFORMAT </w:instrText>
    </w:r>
    <w:r w:rsidR="00570E94">
      <w:fldChar w:fldCharType="separate"/>
    </w:r>
    <w:r w:rsidR="00570E94">
      <w:rPr>
        <w:noProof/>
      </w:rPr>
      <w:t>14.02.2024</w:t>
    </w:r>
    <w:r w:rsidR="00570E94">
      <w:rPr>
        <w:noProof/>
      </w:rPr>
      <w:fldChar w:fldCharType="end"/>
    </w:r>
  </w:p>
  <w:p w14:paraId="53C0B43B" w14:textId="09CF9A8E" w:rsidR="0088229E" w:rsidRDefault="0088229E" w:rsidP="002E7DB9">
    <w:pPr>
      <w:pStyle w:val="Kopfzeile"/>
      <w:rPr>
        <w:noProof/>
      </w:rPr>
    </w:pPr>
    <w:r>
      <w:t xml:space="preserve">Date </w:t>
    </w:r>
    <w:r w:rsidR="00570E94">
      <w:fldChar w:fldCharType="begin"/>
    </w:r>
    <w:r w:rsidR="00570E94">
      <w:instrText xml:space="preserve"> STYLEREF Z-Date \* MERGEFORMAT </w:instrText>
    </w:r>
    <w:r w:rsidR="00570E94">
      <w:fldChar w:fldCharType="separate"/>
    </w:r>
    <w:r w:rsidR="00570E94">
      <w:rPr>
        <w:noProof/>
      </w:rPr>
      <w:t>14.02.2024</w:t>
    </w:r>
    <w:r w:rsidR="00570E94">
      <w:rPr>
        <w:noProof/>
      </w:rPr>
      <w:fldChar w:fldCharType="end"/>
    </w:r>
  </w:p>
  <w:p w14:paraId="22CF0D7B" w14:textId="6BDE6848" w:rsidR="00AF2593" w:rsidRDefault="00AF2593" w:rsidP="002E7DB9">
    <w:pPr>
      <w:pStyle w:val="Kopfzeile"/>
    </w:pPr>
  </w:p>
  <w:p w14:paraId="4E538638" w14:textId="77777777" w:rsidR="00884E08" w:rsidRPr="002E7DB9" w:rsidRDefault="00884E08" w:rsidP="002E7DB9">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E162E6BE"/>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5738816A"/>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11A42292"/>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00B45A22"/>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470643EE"/>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5624D96"/>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3E6AABA"/>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042F6A0"/>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8D61E8A"/>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74EE3054"/>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5DAE6F06"/>
    <w:lvl w:ilvl="0">
      <w:start w:val="1"/>
      <w:numFmt w:val="decimal"/>
      <w:pStyle w:val="berschrift1"/>
      <w:lvlText w:val="%1."/>
      <w:lvlJc w:val="left"/>
      <w:pPr>
        <w:tabs>
          <w:tab w:val="num" w:pos="1082"/>
        </w:tabs>
        <w:ind w:left="1082" w:hanging="992"/>
      </w:pPr>
    </w:lvl>
    <w:lvl w:ilvl="1">
      <w:start w:val="1"/>
      <w:numFmt w:val="decimal"/>
      <w:pStyle w:val="berschrift2"/>
      <w:lvlText w:val="%1.%2"/>
      <w:lvlJc w:val="left"/>
      <w:pPr>
        <w:tabs>
          <w:tab w:val="num" w:pos="5386"/>
        </w:tabs>
        <w:ind w:left="5386" w:hanging="992"/>
      </w:pPr>
    </w:lvl>
    <w:lvl w:ilvl="2">
      <w:start w:val="1"/>
      <w:numFmt w:val="decimal"/>
      <w:pStyle w:val="berschrift3"/>
      <w:lvlText w:val="%1.%2.%3"/>
      <w:lvlJc w:val="left"/>
      <w:pPr>
        <w:tabs>
          <w:tab w:val="num" w:pos="992"/>
        </w:tabs>
        <w:ind w:left="992" w:hanging="992"/>
      </w:pPr>
    </w:lvl>
    <w:lvl w:ilvl="3">
      <w:start w:val="1"/>
      <w:numFmt w:val="decimal"/>
      <w:pStyle w:val="berschrift4"/>
      <w:lvlText w:val="%1.%2.%3.%4"/>
      <w:lvlJc w:val="left"/>
      <w:pPr>
        <w:tabs>
          <w:tab w:val="num" w:pos="1701"/>
        </w:tabs>
        <w:ind w:left="1701" w:hanging="992"/>
      </w:pPr>
    </w:lvl>
    <w:lvl w:ilvl="4">
      <w:start w:val="1"/>
      <w:numFmt w:val="lowerLetter"/>
      <w:lvlText w:val="%5)"/>
      <w:lvlJc w:val="left"/>
      <w:pPr>
        <w:tabs>
          <w:tab w:val="num" w:pos="992"/>
        </w:tabs>
        <w:ind w:left="992" w:hanging="992"/>
      </w:pPr>
    </w:lvl>
    <w:lvl w:ilvl="5">
      <w:start w:val="1"/>
      <w:numFmt w:val="lowerRoman"/>
      <w:lvlText w:val="%6)"/>
      <w:lvlJc w:val="left"/>
      <w:pPr>
        <w:tabs>
          <w:tab w:val="num" w:pos="992"/>
        </w:tabs>
        <w:ind w:left="992" w:hanging="992"/>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11" w15:restartNumberingAfterBreak="0">
    <w:nsid w:val="006547A3"/>
    <w:multiLevelType w:val="hybridMultilevel"/>
    <w:tmpl w:val="00561A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0D52233"/>
    <w:multiLevelType w:val="hybridMultilevel"/>
    <w:tmpl w:val="743A3ED4"/>
    <w:lvl w:ilvl="0" w:tplc="A2287082">
      <w:start w:val="1"/>
      <w:numFmt w:val="bullet"/>
      <w:lvlText w:val="•"/>
      <w:lvlJc w:val="left"/>
      <w:pPr>
        <w:tabs>
          <w:tab w:val="num" w:pos="720"/>
        </w:tabs>
        <w:ind w:left="720" w:hanging="360"/>
      </w:pPr>
      <w:rPr>
        <w:rFonts w:ascii="Arial" w:hAnsi="Arial" w:hint="default"/>
      </w:rPr>
    </w:lvl>
    <w:lvl w:ilvl="1" w:tplc="C532AC98">
      <w:numFmt w:val="bullet"/>
      <w:lvlText w:val="–"/>
      <w:lvlJc w:val="left"/>
      <w:pPr>
        <w:tabs>
          <w:tab w:val="num" w:pos="1440"/>
        </w:tabs>
        <w:ind w:left="1440" w:hanging="360"/>
      </w:pPr>
      <w:rPr>
        <w:rFonts w:ascii="Arial" w:hAnsi="Arial" w:hint="default"/>
      </w:rPr>
    </w:lvl>
    <w:lvl w:ilvl="2" w:tplc="B406E256" w:tentative="1">
      <w:start w:val="1"/>
      <w:numFmt w:val="bullet"/>
      <w:lvlText w:val="•"/>
      <w:lvlJc w:val="left"/>
      <w:pPr>
        <w:tabs>
          <w:tab w:val="num" w:pos="2160"/>
        </w:tabs>
        <w:ind w:left="2160" w:hanging="360"/>
      </w:pPr>
      <w:rPr>
        <w:rFonts w:ascii="Arial" w:hAnsi="Arial" w:hint="default"/>
      </w:rPr>
    </w:lvl>
    <w:lvl w:ilvl="3" w:tplc="78A25528" w:tentative="1">
      <w:start w:val="1"/>
      <w:numFmt w:val="bullet"/>
      <w:lvlText w:val="•"/>
      <w:lvlJc w:val="left"/>
      <w:pPr>
        <w:tabs>
          <w:tab w:val="num" w:pos="2880"/>
        </w:tabs>
        <w:ind w:left="2880" w:hanging="360"/>
      </w:pPr>
      <w:rPr>
        <w:rFonts w:ascii="Arial" w:hAnsi="Arial" w:hint="default"/>
      </w:rPr>
    </w:lvl>
    <w:lvl w:ilvl="4" w:tplc="4AA62D64" w:tentative="1">
      <w:start w:val="1"/>
      <w:numFmt w:val="bullet"/>
      <w:lvlText w:val="•"/>
      <w:lvlJc w:val="left"/>
      <w:pPr>
        <w:tabs>
          <w:tab w:val="num" w:pos="3600"/>
        </w:tabs>
        <w:ind w:left="3600" w:hanging="360"/>
      </w:pPr>
      <w:rPr>
        <w:rFonts w:ascii="Arial" w:hAnsi="Arial" w:hint="default"/>
      </w:rPr>
    </w:lvl>
    <w:lvl w:ilvl="5" w:tplc="D3AACCD0" w:tentative="1">
      <w:start w:val="1"/>
      <w:numFmt w:val="bullet"/>
      <w:lvlText w:val="•"/>
      <w:lvlJc w:val="left"/>
      <w:pPr>
        <w:tabs>
          <w:tab w:val="num" w:pos="4320"/>
        </w:tabs>
        <w:ind w:left="4320" w:hanging="360"/>
      </w:pPr>
      <w:rPr>
        <w:rFonts w:ascii="Arial" w:hAnsi="Arial" w:hint="default"/>
      </w:rPr>
    </w:lvl>
    <w:lvl w:ilvl="6" w:tplc="DFFC6232" w:tentative="1">
      <w:start w:val="1"/>
      <w:numFmt w:val="bullet"/>
      <w:lvlText w:val="•"/>
      <w:lvlJc w:val="left"/>
      <w:pPr>
        <w:tabs>
          <w:tab w:val="num" w:pos="5040"/>
        </w:tabs>
        <w:ind w:left="5040" w:hanging="360"/>
      </w:pPr>
      <w:rPr>
        <w:rFonts w:ascii="Arial" w:hAnsi="Arial" w:hint="default"/>
      </w:rPr>
    </w:lvl>
    <w:lvl w:ilvl="7" w:tplc="B22CF504" w:tentative="1">
      <w:start w:val="1"/>
      <w:numFmt w:val="bullet"/>
      <w:lvlText w:val="•"/>
      <w:lvlJc w:val="left"/>
      <w:pPr>
        <w:tabs>
          <w:tab w:val="num" w:pos="5760"/>
        </w:tabs>
        <w:ind w:left="5760" w:hanging="360"/>
      </w:pPr>
      <w:rPr>
        <w:rFonts w:ascii="Arial" w:hAnsi="Arial" w:hint="default"/>
      </w:rPr>
    </w:lvl>
    <w:lvl w:ilvl="8" w:tplc="1F24F768"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015F4A20"/>
    <w:multiLevelType w:val="hybridMultilevel"/>
    <w:tmpl w:val="DC3477D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2BD3E85"/>
    <w:multiLevelType w:val="hybridMultilevel"/>
    <w:tmpl w:val="7668DD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311490B"/>
    <w:multiLevelType w:val="hybridMultilevel"/>
    <w:tmpl w:val="2774E0A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6645434"/>
    <w:multiLevelType w:val="hybridMultilevel"/>
    <w:tmpl w:val="5854E714"/>
    <w:lvl w:ilvl="0" w:tplc="299EED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8FE39D9"/>
    <w:multiLevelType w:val="multilevel"/>
    <w:tmpl w:val="D6448C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9DD0FA8"/>
    <w:multiLevelType w:val="hybridMultilevel"/>
    <w:tmpl w:val="838897E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D6D421D"/>
    <w:multiLevelType w:val="hybridMultilevel"/>
    <w:tmpl w:val="1BA03EC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DF3507A"/>
    <w:multiLevelType w:val="hybridMultilevel"/>
    <w:tmpl w:val="1E9A3A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F863FC0"/>
    <w:multiLevelType w:val="hybridMultilevel"/>
    <w:tmpl w:val="CE9254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12406382"/>
    <w:multiLevelType w:val="hybridMultilevel"/>
    <w:tmpl w:val="BBA8D39A"/>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12905EFF"/>
    <w:multiLevelType w:val="multilevel"/>
    <w:tmpl w:val="4BC684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2C71448"/>
    <w:multiLevelType w:val="hybridMultilevel"/>
    <w:tmpl w:val="A73061BE"/>
    <w:lvl w:ilvl="0" w:tplc="C67626E2">
      <w:start w:val="1"/>
      <w:numFmt w:val="bullet"/>
      <w:lvlText w:val=""/>
      <w:lvlJc w:val="left"/>
      <w:pPr>
        <w:ind w:left="360" w:hanging="360"/>
      </w:pPr>
      <w:rPr>
        <w:rFonts w:ascii="Symbol" w:hAnsi="Symbol" w:hint="default"/>
      </w:rPr>
    </w:lvl>
    <w:lvl w:ilvl="1" w:tplc="04090019">
      <w:start w:val="1"/>
      <w:numFmt w:val="bullet"/>
      <w:lvlText w:val="o"/>
      <w:lvlJc w:val="left"/>
      <w:pPr>
        <w:ind w:left="1080" w:hanging="360"/>
      </w:pPr>
      <w:rPr>
        <w:rFonts w:ascii="Courier New" w:hAnsi="Courier New" w:cs="Courier New"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25" w15:restartNumberingAfterBreak="0">
    <w:nsid w:val="1375352E"/>
    <w:multiLevelType w:val="hybridMultilevel"/>
    <w:tmpl w:val="73F05AF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404075D"/>
    <w:multiLevelType w:val="hybridMultilevel"/>
    <w:tmpl w:val="F6C21E44"/>
    <w:lvl w:ilvl="0" w:tplc="604CCA62">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15354E3C"/>
    <w:multiLevelType w:val="hybridMultilevel"/>
    <w:tmpl w:val="2C10A7FA"/>
    <w:lvl w:ilvl="0" w:tplc="C67626E2">
      <w:start w:val="1"/>
      <w:numFmt w:val="bullet"/>
      <w:lvlText w:val=""/>
      <w:lvlJc w:val="left"/>
      <w:pPr>
        <w:ind w:left="360" w:hanging="360"/>
      </w:pPr>
      <w:rPr>
        <w:rFonts w:ascii="Symbol" w:hAnsi="Symbol" w:hint="default"/>
      </w:rPr>
    </w:lvl>
    <w:lvl w:ilvl="1" w:tplc="04090019">
      <w:start w:val="1"/>
      <w:numFmt w:val="bullet"/>
      <w:lvlText w:val="o"/>
      <w:lvlJc w:val="left"/>
      <w:pPr>
        <w:ind w:left="1080" w:hanging="360"/>
      </w:pPr>
      <w:rPr>
        <w:rFonts w:ascii="Courier New" w:hAnsi="Courier New" w:cs="Courier New"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28" w15:restartNumberingAfterBreak="0">
    <w:nsid w:val="17B40305"/>
    <w:multiLevelType w:val="hybridMultilevel"/>
    <w:tmpl w:val="F92A5B68"/>
    <w:lvl w:ilvl="0" w:tplc="C67626E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190D3DAA"/>
    <w:multiLevelType w:val="multilevel"/>
    <w:tmpl w:val="EC18D4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9A62659"/>
    <w:multiLevelType w:val="singleLevel"/>
    <w:tmpl w:val="ABA43138"/>
    <w:lvl w:ilvl="0">
      <w:start w:val="1"/>
      <w:numFmt w:val="bullet"/>
      <w:pStyle w:val="A-ListSubsidiary"/>
      <w:lvlText w:val=""/>
      <w:lvlJc w:val="left"/>
      <w:pPr>
        <w:tabs>
          <w:tab w:val="num" w:pos="1987"/>
        </w:tabs>
        <w:ind w:left="1987" w:hanging="993"/>
      </w:pPr>
      <w:rPr>
        <w:rFonts w:ascii="Symbol" w:hAnsi="Symbol" w:hint="default"/>
      </w:rPr>
    </w:lvl>
  </w:abstractNum>
  <w:abstractNum w:abstractNumId="31" w15:restartNumberingAfterBreak="0">
    <w:nsid w:val="1A223C04"/>
    <w:multiLevelType w:val="hybridMultilevel"/>
    <w:tmpl w:val="422E3A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AFB3B4F"/>
    <w:multiLevelType w:val="singleLevel"/>
    <w:tmpl w:val="C67626E2"/>
    <w:lvl w:ilvl="0">
      <w:start w:val="1"/>
      <w:numFmt w:val="bullet"/>
      <w:lvlText w:val=""/>
      <w:lvlJc w:val="left"/>
      <w:pPr>
        <w:ind w:left="720" w:hanging="360"/>
      </w:pPr>
      <w:rPr>
        <w:rFonts w:ascii="Symbol" w:hAnsi="Symbol" w:hint="default"/>
      </w:rPr>
    </w:lvl>
  </w:abstractNum>
  <w:abstractNum w:abstractNumId="33" w15:restartNumberingAfterBreak="0">
    <w:nsid w:val="1B720B42"/>
    <w:multiLevelType w:val="hybridMultilevel"/>
    <w:tmpl w:val="2480A2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1BD14B39"/>
    <w:multiLevelType w:val="hybridMultilevel"/>
    <w:tmpl w:val="98FA4C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C397EE4"/>
    <w:multiLevelType w:val="singleLevel"/>
    <w:tmpl w:val="C67626E2"/>
    <w:lvl w:ilvl="0">
      <w:start w:val="1"/>
      <w:numFmt w:val="bullet"/>
      <w:lvlText w:val=""/>
      <w:lvlJc w:val="left"/>
      <w:pPr>
        <w:ind w:left="720" w:hanging="360"/>
      </w:pPr>
      <w:rPr>
        <w:rFonts w:ascii="Symbol" w:hAnsi="Symbol" w:hint="default"/>
      </w:rPr>
    </w:lvl>
  </w:abstractNum>
  <w:abstractNum w:abstractNumId="36" w15:restartNumberingAfterBreak="0">
    <w:nsid w:val="21976621"/>
    <w:multiLevelType w:val="hybridMultilevel"/>
    <w:tmpl w:val="18385F88"/>
    <w:lvl w:ilvl="0" w:tplc="0B0C3ED8">
      <w:start w:val="1"/>
      <w:numFmt w:val="lowerRoman"/>
      <w:pStyle w:val="A-Listi"/>
      <w:lvlText w:val="(%1)"/>
      <w:lvlJc w:val="left"/>
      <w:pPr>
        <w:tabs>
          <w:tab w:val="num" w:pos="994"/>
        </w:tabs>
        <w:ind w:left="994" w:hanging="99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21DE77CE"/>
    <w:multiLevelType w:val="hybridMultilevel"/>
    <w:tmpl w:val="739CB460"/>
    <w:lvl w:ilvl="0" w:tplc="FFFFFFFF">
      <w:start w:val="1"/>
      <w:numFmt w:val="decimal"/>
      <w:pStyle w:val="AI-ListNumber"/>
      <w:lvlText w:val="%1"/>
      <w:lvlJc w:val="left"/>
      <w:pPr>
        <w:tabs>
          <w:tab w:val="num" w:pos="709"/>
        </w:tabs>
        <w:ind w:left="709" w:hanging="709"/>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27DE2F26"/>
    <w:multiLevelType w:val="multilevel"/>
    <w:tmpl w:val="E7B216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A303A9A"/>
    <w:multiLevelType w:val="hybridMultilevel"/>
    <w:tmpl w:val="BF50E81C"/>
    <w:lvl w:ilvl="0" w:tplc="C67626E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2B063F2C"/>
    <w:multiLevelType w:val="hybridMultilevel"/>
    <w:tmpl w:val="7D5802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2B5D3706"/>
    <w:multiLevelType w:val="hybridMultilevel"/>
    <w:tmpl w:val="22903DC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2B620250"/>
    <w:multiLevelType w:val="multilevel"/>
    <w:tmpl w:val="DD62A148"/>
    <w:lvl w:ilvl="0">
      <w:start w:val="1"/>
      <w:numFmt w:val="bullet"/>
      <w:pStyle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627"/>
        </w:tabs>
        <w:ind w:left="1627" w:hanging="360"/>
      </w:pPr>
      <w:rPr>
        <w:rFonts w:ascii="Courier New" w:hAnsi="Courier New" w:cs="Courier New" w:hint="default"/>
      </w:rPr>
    </w:lvl>
    <w:lvl w:ilvl="2">
      <w:start w:val="1"/>
      <w:numFmt w:val="bullet"/>
      <w:lvlText w:val=""/>
      <w:lvlJc w:val="left"/>
      <w:pPr>
        <w:tabs>
          <w:tab w:val="num" w:pos="2347"/>
        </w:tabs>
        <w:ind w:left="2347" w:hanging="360"/>
      </w:pPr>
      <w:rPr>
        <w:rFonts w:ascii="Wingdings" w:hAnsi="Wingdings" w:hint="default"/>
      </w:rPr>
    </w:lvl>
    <w:lvl w:ilvl="3">
      <w:start w:val="1"/>
      <w:numFmt w:val="bullet"/>
      <w:lvlText w:val=""/>
      <w:lvlJc w:val="left"/>
      <w:pPr>
        <w:tabs>
          <w:tab w:val="num" w:pos="3067"/>
        </w:tabs>
        <w:ind w:left="3067" w:hanging="360"/>
      </w:pPr>
      <w:rPr>
        <w:rFonts w:ascii="Symbol" w:hAnsi="Symbol" w:hint="default"/>
      </w:rPr>
    </w:lvl>
    <w:lvl w:ilvl="4">
      <w:start w:val="1"/>
      <w:numFmt w:val="bullet"/>
      <w:lvlText w:val="o"/>
      <w:lvlJc w:val="left"/>
      <w:pPr>
        <w:tabs>
          <w:tab w:val="num" w:pos="3787"/>
        </w:tabs>
        <w:ind w:left="3787" w:hanging="360"/>
      </w:pPr>
      <w:rPr>
        <w:rFonts w:ascii="Courier New" w:hAnsi="Courier New" w:cs="Courier New" w:hint="default"/>
      </w:rPr>
    </w:lvl>
    <w:lvl w:ilvl="5">
      <w:start w:val="1"/>
      <w:numFmt w:val="bullet"/>
      <w:lvlText w:val=""/>
      <w:lvlJc w:val="left"/>
      <w:pPr>
        <w:tabs>
          <w:tab w:val="num" w:pos="4507"/>
        </w:tabs>
        <w:ind w:left="4507" w:hanging="360"/>
      </w:pPr>
      <w:rPr>
        <w:rFonts w:ascii="Wingdings" w:hAnsi="Wingdings" w:hint="default"/>
      </w:rPr>
    </w:lvl>
    <w:lvl w:ilvl="6">
      <w:start w:val="1"/>
      <w:numFmt w:val="bullet"/>
      <w:lvlText w:val=""/>
      <w:lvlJc w:val="left"/>
      <w:pPr>
        <w:tabs>
          <w:tab w:val="num" w:pos="5227"/>
        </w:tabs>
        <w:ind w:left="5227" w:hanging="360"/>
      </w:pPr>
      <w:rPr>
        <w:rFonts w:ascii="Symbol" w:hAnsi="Symbol" w:hint="default"/>
      </w:rPr>
    </w:lvl>
    <w:lvl w:ilvl="7">
      <w:start w:val="1"/>
      <w:numFmt w:val="bullet"/>
      <w:lvlText w:val="o"/>
      <w:lvlJc w:val="left"/>
      <w:pPr>
        <w:tabs>
          <w:tab w:val="num" w:pos="5947"/>
        </w:tabs>
        <w:ind w:left="5947" w:hanging="360"/>
      </w:pPr>
      <w:rPr>
        <w:rFonts w:ascii="Courier New" w:hAnsi="Courier New" w:cs="Courier New" w:hint="default"/>
      </w:rPr>
    </w:lvl>
    <w:lvl w:ilvl="8">
      <w:start w:val="1"/>
      <w:numFmt w:val="bullet"/>
      <w:lvlText w:val=""/>
      <w:lvlJc w:val="left"/>
      <w:pPr>
        <w:tabs>
          <w:tab w:val="num" w:pos="6667"/>
        </w:tabs>
        <w:ind w:left="6667" w:hanging="360"/>
      </w:pPr>
      <w:rPr>
        <w:rFonts w:ascii="Wingdings" w:hAnsi="Wingdings" w:hint="default"/>
      </w:rPr>
    </w:lvl>
  </w:abstractNum>
  <w:abstractNum w:abstractNumId="43" w15:restartNumberingAfterBreak="0">
    <w:nsid w:val="2CF27C76"/>
    <w:multiLevelType w:val="hybridMultilevel"/>
    <w:tmpl w:val="8BD4DA46"/>
    <w:lvl w:ilvl="0" w:tplc="664027F8">
      <w:start w:val="1"/>
      <w:numFmt w:val="bullet"/>
      <w:pStyle w:val="Style1"/>
      <w:lvlText w:val=""/>
      <w:lvlJc w:val="left"/>
      <w:pPr>
        <w:tabs>
          <w:tab w:val="num" w:pos="180"/>
        </w:tabs>
        <w:ind w:left="180" w:hanging="360"/>
      </w:pPr>
      <w:rPr>
        <w:rFonts w:ascii="Wingdings" w:hAnsi="Wingdings" w:hint="default"/>
      </w:rPr>
    </w:lvl>
    <w:lvl w:ilvl="1" w:tplc="04090005">
      <w:start w:val="1"/>
      <w:numFmt w:val="bullet"/>
      <w:lvlText w:val=""/>
      <w:lvlJc w:val="left"/>
      <w:pPr>
        <w:tabs>
          <w:tab w:val="num" w:pos="1260"/>
        </w:tabs>
        <w:ind w:left="1260" w:hanging="360"/>
      </w:pPr>
      <w:rPr>
        <w:rFonts w:ascii="Wingdings" w:hAnsi="Wingdings" w:hint="default"/>
      </w:rPr>
    </w:lvl>
    <w:lvl w:ilvl="2" w:tplc="04090003">
      <w:start w:val="1"/>
      <w:numFmt w:val="bullet"/>
      <w:lvlText w:val="o"/>
      <w:lvlJc w:val="left"/>
      <w:pPr>
        <w:tabs>
          <w:tab w:val="num" w:pos="1980"/>
        </w:tabs>
        <w:ind w:left="1980" w:hanging="360"/>
      </w:pPr>
      <w:rPr>
        <w:rFonts w:ascii="Courier New" w:hAnsi="Courier New" w:cs="Courier New" w:hint="default"/>
      </w:rPr>
    </w:lvl>
    <w:lvl w:ilvl="3" w:tplc="0409000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44" w15:restartNumberingAfterBreak="0">
    <w:nsid w:val="2EA946E0"/>
    <w:multiLevelType w:val="hybridMultilevel"/>
    <w:tmpl w:val="9466B958"/>
    <w:lvl w:ilvl="0" w:tplc="C67626E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324A7136"/>
    <w:multiLevelType w:val="hybridMultilevel"/>
    <w:tmpl w:val="013CC626"/>
    <w:lvl w:ilvl="0" w:tplc="C67626E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33FD1FC9"/>
    <w:multiLevelType w:val="hybridMultilevel"/>
    <w:tmpl w:val="A5482BCA"/>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7" w15:restartNumberingAfterBreak="0">
    <w:nsid w:val="340D23A4"/>
    <w:multiLevelType w:val="multilevel"/>
    <w:tmpl w:val="EE90B46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4345E0B"/>
    <w:multiLevelType w:val="hybridMultilevel"/>
    <w:tmpl w:val="471EA018"/>
    <w:lvl w:ilvl="0" w:tplc="6B4812FC">
      <w:start w:val="1"/>
      <w:numFmt w:val="bullet"/>
      <w:lvlText w:val=""/>
      <w:lvlJc w:val="left"/>
      <w:pPr>
        <w:tabs>
          <w:tab w:val="num" w:pos="720"/>
        </w:tabs>
        <w:ind w:left="720" w:hanging="360"/>
      </w:pPr>
      <w:rPr>
        <w:rFonts w:ascii="Wingdings" w:hAnsi="Wingdings" w:hint="default"/>
      </w:rPr>
    </w:lvl>
    <w:lvl w:ilvl="1" w:tplc="A97445EC" w:tentative="1">
      <w:start w:val="1"/>
      <w:numFmt w:val="bullet"/>
      <w:lvlText w:val=""/>
      <w:lvlJc w:val="left"/>
      <w:pPr>
        <w:tabs>
          <w:tab w:val="num" w:pos="1440"/>
        </w:tabs>
        <w:ind w:left="1440" w:hanging="360"/>
      </w:pPr>
      <w:rPr>
        <w:rFonts w:ascii="Wingdings" w:hAnsi="Wingdings" w:hint="default"/>
      </w:rPr>
    </w:lvl>
    <w:lvl w:ilvl="2" w:tplc="CC127B38" w:tentative="1">
      <w:start w:val="1"/>
      <w:numFmt w:val="bullet"/>
      <w:lvlText w:val=""/>
      <w:lvlJc w:val="left"/>
      <w:pPr>
        <w:tabs>
          <w:tab w:val="num" w:pos="2160"/>
        </w:tabs>
        <w:ind w:left="2160" w:hanging="360"/>
      </w:pPr>
      <w:rPr>
        <w:rFonts w:ascii="Wingdings" w:hAnsi="Wingdings" w:hint="default"/>
      </w:rPr>
    </w:lvl>
    <w:lvl w:ilvl="3" w:tplc="B2AE6D2E" w:tentative="1">
      <w:start w:val="1"/>
      <w:numFmt w:val="bullet"/>
      <w:lvlText w:val=""/>
      <w:lvlJc w:val="left"/>
      <w:pPr>
        <w:tabs>
          <w:tab w:val="num" w:pos="2880"/>
        </w:tabs>
        <w:ind w:left="2880" w:hanging="360"/>
      </w:pPr>
      <w:rPr>
        <w:rFonts w:ascii="Wingdings" w:hAnsi="Wingdings" w:hint="default"/>
      </w:rPr>
    </w:lvl>
    <w:lvl w:ilvl="4" w:tplc="F43420C2" w:tentative="1">
      <w:start w:val="1"/>
      <w:numFmt w:val="bullet"/>
      <w:lvlText w:val=""/>
      <w:lvlJc w:val="left"/>
      <w:pPr>
        <w:tabs>
          <w:tab w:val="num" w:pos="3600"/>
        </w:tabs>
        <w:ind w:left="3600" w:hanging="360"/>
      </w:pPr>
      <w:rPr>
        <w:rFonts w:ascii="Wingdings" w:hAnsi="Wingdings" w:hint="default"/>
      </w:rPr>
    </w:lvl>
    <w:lvl w:ilvl="5" w:tplc="3926C99E" w:tentative="1">
      <w:start w:val="1"/>
      <w:numFmt w:val="bullet"/>
      <w:lvlText w:val=""/>
      <w:lvlJc w:val="left"/>
      <w:pPr>
        <w:tabs>
          <w:tab w:val="num" w:pos="4320"/>
        </w:tabs>
        <w:ind w:left="4320" w:hanging="360"/>
      </w:pPr>
      <w:rPr>
        <w:rFonts w:ascii="Wingdings" w:hAnsi="Wingdings" w:hint="default"/>
      </w:rPr>
    </w:lvl>
    <w:lvl w:ilvl="6" w:tplc="2EE0933A" w:tentative="1">
      <w:start w:val="1"/>
      <w:numFmt w:val="bullet"/>
      <w:lvlText w:val=""/>
      <w:lvlJc w:val="left"/>
      <w:pPr>
        <w:tabs>
          <w:tab w:val="num" w:pos="5040"/>
        </w:tabs>
        <w:ind w:left="5040" w:hanging="360"/>
      </w:pPr>
      <w:rPr>
        <w:rFonts w:ascii="Wingdings" w:hAnsi="Wingdings" w:hint="default"/>
      </w:rPr>
    </w:lvl>
    <w:lvl w:ilvl="7" w:tplc="7CCAE8C4" w:tentative="1">
      <w:start w:val="1"/>
      <w:numFmt w:val="bullet"/>
      <w:lvlText w:val=""/>
      <w:lvlJc w:val="left"/>
      <w:pPr>
        <w:tabs>
          <w:tab w:val="num" w:pos="5760"/>
        </w:tabs>
        <w:ind w:left="5760" w:hanging="360"/>
      </w:pPr>
      <w:rPr>
        <w:rFonts w:ascii="Wingdings" w:hAnsi="Wingdings" w:hint="default"/>
      </w:rPr>
    </w:lvl>
    <w:lvl w:ilvl="8" w:tplc="49802016"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34445FAF"/>
    <w:multiLevelType w:val="singleLevel"/>
    <w:tmpl w:val="6828589C"/>
    <w:lvl w:ilvl="0">
      <w:start w:val="1"/>
      <w:numFmt w:val="bullet"/>
      <w:pStyle w:val="A-ListBullet"/>
      <w:lvlText w:val=""/>
      <w:lvlJc w:val="left"/>
      <w:pPr>
        <w:tabs>
          <w:tab w:val="num" w:pos="994"/>
        </w:tabs>
        <w:ind w:left="994" w:hanging="994"/>
      </w:pPr>
      <w:rPr>
        <w:rFonts w:ascii="Symbol" w:hAnsi="Symbol" w:hint="default"/>
      </w:rPr>
    </w:lvl>
  </w:abstractNum>
  <w:abstractNum w:abstractNumId="50" w15:restartNumberingAfterBreak="0">
    <w:nsid w:val="358F6F79"/>
    <w:multiLevelType w:val="hybridMultilevel"/>
    <w:tmpl w:val="7A30E86E"/>
    <w:lvl w:ilvl="0" w:tplc="A62455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7394A2B"/>
    <w:multiLevelType w:val="hybridMultilevel"/>
    <w:tmpl w:val="4AFCF808"/>
    <w:lvl w:ilvl="0" w:tplc="04090001">
      <w:start w:val="1"/>
      <w:numFmt w:val="bullet"/>
      <w:pStyle w:val="sub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2" w15:restartNumberingAfterBreak="0">
    <w:nsid w:val="3B322FA5"/>
    <w:multiLevelType w:val="hybridMultilevel"/>
    <w:tmpl w:val="0C18465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3B34012A"/>
    <w:multiLevelType w:val="multilevel"/>
    <w:tmpl w:val="BD18BC6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C4B5576"/>
    <w:multiLevelType w:val="hybridMultilevel"/>
    <w:tmpl w:val="7D581C20"/>
    <w:lvl w:ilvl="0" w:tplc="016CCC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3C955399"/>
    <w:multiLevelType w:val="hybridMultilevel"/>
    <w:tmpl w:val="4E2EBA24"/>
    <w:lvl w:ilvl="0" w:tplc="04090005">
      <w:start w:val="1"/>
      <w:numFmt w:val="bullet"/>
      <w:lvlText w:val=""/>
      <w:lvlJc w:val="left"/>
      <w:pPr>
        <w:ind w:left="989" w:hanging="360"/>
      </w:pPr>
      <w:rPr>
        <w:rFonts w:ascii="Wingdings" w:hAnsi="Wingdings" w:hint="default"/>
      </w:rPr>
    </w:lvl>
    <w:lvl w:ilvl="1" w:tplc="04090003" w:tentative="1">
      <w:start w:val="1"/>
      <w:numFmt w:val="bullet"/>
      <w:lvlText w:val="o"/>
      <w:lvlJc w:val="left"/>
      <w:pPr>
        <w:ind w:left="1709" w:hanging="360"/>
      </w:pPr>
      <w:rPr>
        <w:rFonts w:ascii="Courier New" w:hAnsi="Courier New" w:cs="Courier New" w:hint="default"/>
      </w:rPr>
    </w:lvl>
    <w:lvl w:ilvl="2" w:tplc="04090005" w:tentative="1">
      <w:start w:val="1"/>
      <w:numFmt w:val="bullet"/>
      <w:lvlText w:val=""/>
      <w:lvlJc w:val="left"/>
      <w:pPr>
        <w:ind w:left="2429" w:hanging="360"/>
      </w:pPr>
      <w:rPr>
        <w:rFonts w:ascii="Wingdings" w:hAnsi="Wingdings" w:hint="default"/>
      </w:rPr>
    </w:lvl>
    <w:lvl w:ilvl="3" w:tplc="04090001" w:tentative="1">
      <w:start w:val="1"/>
      <w:numFmt w:val="bullet"/>
      <w:lvlText w:val=""/>
      <w:lvlJc w:val="left"/>
      <w:pPr>
        <w:ind w:left="3149" w:hanging="360"/>
      </w:pPr>
      <w:rPr>
        <w:rFonts w:ascii="Symbol" w:hAnsi="Symbol" w:hint="default"/>
      </w:rPr>
    </w:lvl>
    <w:lvl w:ilvl="4" w:tplc="04090003" w:tentative="1">
      <w:start w:val="1"/>
      <w:numFmt w:val="bullet"/>
      <w:lvlText w:val="o"/>
      <w:lvlJc w:val="left"/>
      <w:pPr>
        <w:ind w:left="3869" w:hanging="360"/>
      </w:pPr>
      <w:rPr>
        <w:rFonts w:ascii="Courier New" w:hAnsi="Courier New" w:cs="Courier New" w:hint="default"/>
      </w:rPr>
    </w:lvl>
    <w:lvl w:ilvl="5" w:tplc="04090005" w:tentative="1">
      <w:start w:val="1"/>
      <w:numFmt w:val="bullet"/>
      <w:lvlText w:val=""/>
      <w:lvlJc w:val="left"/>
      <w:pPr>
        <w:ind w:left="4589" w:hanging="360"/>
      </w:pPr>
      <w:rPr>
        <w:rFonts w:ascii="Wingdings" w:hAnsi="Wingdings" w:hint="default"/>
      </w:rPr>
    </w:lvl>
    <w:lvl w:ilvl="6" w:tplc="04090001" w:tentative="1">
      <w:start w:val="1"/>
      <w:numFmt w:val="bullet"/>
      <w:lvlText w:val=""/>
      <w:lvlJc w:val="left"/>
      <w:pPr>
        <w:ind w:left="5309" w:hanging="360"/>
      </w:pPr>
      <w:rPr>
        <w:rFonts w:ascii="Symbol" w:hAnsi="Symbol" w:hint="default"/>
      </w:rPr>
    </w:lvl>
    <w:lvl w:ilvl="7" w:tplc="04090003" w:tentative="1">
      <w:start w:val="1"/>
      <w:numFmt w:val="bullet"/>
      <w:lvlText w:val="o"/>
      <w:lvlJc w:val="left"/>
      <w:pPr>
        <w:ind w:left="6029" w:hanging="360"/>
      </w:pPr>
      <w:rPr>
        <w:rFonts w:ascii="Courier New" w:hAnsi="Courier New" w:cs="Courier New" w:hint="default"/>
      </w:rPr>
    </w:lvl>
    <w:lvl w:ilvl="8" w:tplc="04090005" w:tentative="1">
      <w:start w:val="1"/>
      <w:numFmt w:val="bullet"/>
      <w:lvlText w:val=""/>
      <w:lvlJc w:val="left"/>
      <w:pPr>
        <w:ind w:left="6749" w:hanging="360"/>
      </w:pPr>
      <w:rPr>
        <w:rFonts w:ascii="Wingdings" w:hAnsi="Wingdings" w:hint="default"/>
      </w:rPr>
    </w:lvl>
  </w:abstractNum>
  <w:abstractNum w:abstractNumId="56" w15:restartNumberingAfterBreak="0">
    <w:nsid w:val="3D830CCB"/>
    <w:multiLevelType w:val="multilevel"/>
    <w:tmpl w:val="DAFEE9F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2F56BE1"/>
    <w:multiLevelType w:val="hybridMultilevel"/>
    <w:tmpl w:val="D422DA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467234F6"/>
    <w:multiLevelType w:val="hybridMultilevel"/>
    <w:tmpl w:val="EBA01C4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4C940501"/>
    <w:multiLevelType w:val="multilevel"/>
    <w:tmpl w:val="5A5AC1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CA23472"/>
    <w:multiLevelType w:val="hybridMultilevel"/>
    <w:tmpl w:val="8474FDE0"/>
    <w:lvl w:ilvl="0" w:tplc="C67626E2">
      <w:start w:val="1"/>
      <w:numFmt w:val="bullet"/>
      <w:lvlText w:val=""/>
      <w:lvlJc w:val="left"/>
      <w:pPr>
        <w:ind w:left="720" w:hanging="360"/>
      </w:pPr>
      <w:rPr>
        <w:rFonts w:ascii="Symbol" w:hAnsi="Symbol" w:hint="default"/>
      </w:rPr>
    </w:lvl>
    <w:lvl w:ilvl="1" w:tplc="04090019">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61" w15:restartNumberingAfterBreak="0">
    <w:nsid w:val="4D9042E8"/>
    <w:multiLevelType w:val="hybridMultilevel"/>
    <w:tmpl w:val="FD707AE4"/>
    <w:lvl w:ilvl="0" w:tplc="C67626E2">
      <w:start w:val="1"/>
      <w:numFmt w:val="bullet"/>
      <w:lvlText w:val=""/>
      <w:lvlJc w:val="left"/>
      <w:pPr>
        <w:ind w:left="720" w:hanging="360"/>
      </w:pPr>
      <w:rPr>
        <w:rFonts w:ascii="Symbol" w:hAnsi="Symbol" w:hint="default"/>
      </w:rPr>
    </w:lvl>
    <w:lvl w:ilvl="1" w:tplc="04090019">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62" w15:restartNumberingAfterBreak="0">
    <w:nsid w:val="5DAB2DB4"/>
    <w:multiLevelType w:val="hybridMultilevel"/>
    <w:tmpl w:val="A44C8A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6022349C"/>
    <w:multiLevelType w:val="hybridMultilevel"/>
    <w:tmpl w:val="84785C3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0D64E7B"/>
    <w:multiLevelType w:val="multilevel"/>
    <w:tmpl w:val="1FB8445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583217C"/>
    <w:multiLevelType w:val="hybridMultilevel"/>
    <w:tmpl w:val="FBFCA3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66AC32DC"/>
    <w:multiLevelType w:val="hybridMultilevel"/>
    <w:tmpl w:val="AEF814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72E0F4E"/>
    <w:multiLevelType w:val="hybridMultilevel"/>
    <w:tmpl w:val="C64613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8444AD4"/>
    <w:multiLevelType w:val="hybridMultilevel"/>
    <w:tmpl w:val="C908BB1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9D26855"/>
    <w:multiLevelType w:val="multilevel"/>
    <w:tmpl w:val="AC5CC5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C292B0E"/>
    <w:multiLevelType w:val="multilevel"/>
    <w:tmpl w:val="D95884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C3C01D3"/>
    <w:multiLevelType w:val="hybridMultilevel"/>
    <w:tmpl w:val="3F32B93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6D453521"/>
    <w:multiLevelType w:val="hybridMultilevel"/>
    <w:tmpl w:val="D25EFAE8"/>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3" w15:restartNumberingAfterBreak="0">
    <w:nsid w:val="6F776BFC"/>
    <w:multiLevelType w:val="hybridMultilevel"/>
    <w:tmpl w:val="39CE03C8"/>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4" w15:restartNumberingAfterBreak="0">
    <w:nsid w:val="6F8E6939"/>
    <w:multiLevelType w:val="hybridMultilevel"/>
    <w:tmpl w:val="15C0D5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3585505"/>
    <w:multiLevelType w:val="hybridMultilevel"/>
    <w:tmpl w:val="E6A0424C"/>
    <w:lvl w:ilvl="0" w:tplc="C67626E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6" w15:restartNumberingAfterBreak="0">
    <w:nsid w:val="74DC782B"/>
    <w:multiLevelType w:val="hybridMultilevel"/>
    <w:tmpl w:val="DA6C1CA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74E95211"/>
    <w:multiLevelType w:val="multilevel"/>
    <w:tmpl w:val="2806C1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60275D2"/>
    <w:multiLevelType w:val="multilevel"/>
    <w:tmpl w:val="9330044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73C1843"/>
    <w:multiLevelType w:val="hybridMultilevel"/>
    <w:tmpl w:val="0AA47DA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74566F1"/>
    <w:multiLevelType w:val="hybridMultilevel"/>
    <w:tmpl w:val="2EBE98EC"/>
    <w:lvl w:ilvl="0" w:tplc="0409000F">
      <w:start w:val="1"/>
      <w:numFmt w:val="lowerLetter"/>
      <w:pStyle w:val="A-Lista"/>
      <w:lvlText w:val="(%1)"/>
      <w:lvlJc w:val="left"/>
      <w:pPr>
        <w:tabs>
          <w:tab w:val="num" w:pos="994"/>
        </w:tabs>
        <w:ind w:left="994" w:hanging="99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1" w15:restartNumberingAfterBreak="0">
    <w:nsid w:val="777A4C72"/>
    <w:multiLevelType w:val="hybridMultilevel"/>
    <w:tmpl w:val="EFC03BC8"/>
    <w:lvl w:ilvl="0" w:tplc="F800CD1C">
      <w:start w:val="1"/>
      <w:numFmt w:val="bullet"/>
      <w:lvlText w:val="•"/>
      <w:lvlJc w:val="left"/>
      <w:pPr>
        <w:tabs>
          <w:tab w:val="num" w:pos="720"/>
        </w:tabs>
        <w:ind w:left="720" w:hanging="360"/>
      </w:pPr>
      <w:rPr>
        <w:rFonts w:ascii="Arial" w:hAnsi="Arial" w:hint="default"/>
      </w:rPr>
    </w:lvl>
    <w:lvl w:ilvl="1" w:tplc="43C2ED9A">
      <w:start w:val="1"/>
      <w:numFmt w:val="bullet"/>
      <w:lvlText w:val="•"/>
      <w:lvlJc w:val="left"/>
      <w:pPr>
        <w:tabs>
          <w:tab w:val="num" w:pos="1440"/>
        </w:tabs>
        <w:ind w:left="1440" w:hanging="360"/>
      </w:pPr>
      <w:rPr>
        <w:rFonts w:ascii="Arial" w:hAnsi="Arial" w:hint="default"/>
      </w:rPr>
    </w:lvl>
    <w:lvl w:ilvl="2" w:tplc="ACBE7CCE" w:tentative="1">
      <w:start w:val="1"/>
      <w:numFmt w:val="bullet"/>
      <w:lvlText w:val="•"/>
      <w:lvlJc w:val="left"/>
      <w:pPr>
        <w:tabs>
          <w:tab w:val="num" w:pos="2160"/>
        </w:tabs>
        <w:ind w:left="2160" w:hanging="360"/>
      </w:pPr>
      <w:rPr>
        <w:rFonts w:ascii="Arial" w:hAnsi="Arial" w:hint="default"/>
      </w:rPr>
    </w:lvl>
    <w:lvl w:ilvl="3" w:tplc="7DE68900" w:tentative="1">
      <w:start w:val="1"/>
      <w:numFmt w:val="bullet"/>
      <w:lvlText w:val="•"/>
      <w:lvlJc w:val="left"/>
      <w:pPr>
        <w:tabs>
          <w:tab w:val="num" w:pos="2880"/>
        </w:tabs>
        <w:ind w:left="2880" w:hanging="360"/>
      </w:pPr>
      <w:rPr>
        <w:rFonts w:ascii="Arial" w:hAnsi="Arial" w:hint="default"/>
      </w:rPr>
    </w:lvl>
    <w:lvl w:ilvl="4" w:tplc="5EA08C6E" w:tentative="1">
      <w:start w:val="1"/>
      <w:numFmt w:val="bullet"/>
      <w:lvlText w:val="•"/>
      <w:lvlJc w:val="left"/>
      <w:pPr>
        <w:tabs>
          <w:tab w:val="num" w:pos="3600"/>
        </w:tabs>
        <w:ind w:left="3600" w:hanging="360"/>
      </w:pPr>
      <w:rPr>
        <w:rFonts w:ascii="Arial" w:hAnsi="Arial" w:hint="default"/>
      </w:rPr>
    </w:lvl>
    <w:lvl w:ilvl="5" w:tplc="B956BC56" w:tentative="1">
      <w:start w:val="1"/>
      <w:numFmt w:val="bullet"/>
      <w:lvlText w:val="•"/>
      <w:lvlJc w:val="left"/>
      <w:pPr>
        <w:tabs>
          <w:tab w:val="num" w:pos="4320"/>
        </w:tabs>
        <w:ind w:left="4320" w:hanging="360"/>
      </w:pPr>
      <w:rPr>
        <w:rFonts w:ascii="Arial" w:hAnsi="Arial" w:hint="default"/>
      </w:rPr>
    </w:lvl>
    <w:lvl w:ilvl="6" w:tplc="C358C042" w:tentative="1">
      <w:start w:val="1"/>
      <w:numFmt w:val="bullet"/>
      <w:lvlText w:val="•"/>
      <w:lvlJc w:val="left"/>
      <w:pPr>
        <w:tabs>
          <w:tab w:val="num" w:pos="5040"/>
        </w:tabs>
        <w:ind w:left="5040" w:hanging="360"/>
      </w:pPr>
      <w:rPr>
        <w:rFonts w:ascii="Arial" w:hAnsi="Arial" w:hint="default"/>
      </w:rPr>
    </w:lvl>
    <w:lvl w:ilvl="7" w:tplc="55AAEA90" w:tentative="1">
      <w:start w:val="1"/>
      <w:numFmt w:val="bullet"/>
      <w:lvlText w:val="•"/>
      <w:lvlJc w:val="left"/>
      <w:pPr>
        <w:tabs>
          <w:tab w:val="num" w:pos="5760"/>
        </w:tabs>
        <w:ind w:left="5760" w:hanging="360"/>
      </w:pPr>
      <w:rPr>
        <w:rFonts w:ascii="Arial" w:hAnsi="Arial" w:hint="default"/>
      </w:rPr>
    </w:lvl>
    <w:lvl w:ilvl="8" w:tplc="154C4202" w:tentative="1">
      <w:start w:val="1"/>
      <w:numFmt w:val="bullet"/>
      <w:lvlText w:val="•"/>
      <w:lvlJc w:val="left"/>
      <w:pPr>
        <w:tabs>
          <w:tab w:val="num" w:pos="6480"/>
        </w:tabs>
        <w:ind w:left="6480" w:hanging="360"/>
      </w:pPr>
      <w:rPr>
        <w:rFonts w:ascii="Arial" w:hAnsi="Arial" w:hint="default"/>
      </w:rPr>
    </w:lvl>
  </w:abstractNum>
  <w:abstractNum w:abstractNumId="82" w15:restartNumberingAfterBreak="0">
    <w:nsid w:val="789A0436"/>
    <w:multiLevelType w:val="hybridMultilevel"/>
    <w:tmpl w:val="6646E65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7A155BAB"/>
    <w:multiLevelType w:val="multilevel"/>
    <w:tmpl w:val="008447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ABB200B"/>
    <w:multiLevelType w:val="hybridMultilevel"/>
    <w:tmpl w:val="F8EAD4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7E9152C2"/>
    <w:multiLevelType w:val="hybridMultilevel"/>
    <w:tmpl w:val="2EE08F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57265621">
    <w:abstractNumId w:val="10"/>
  </w:num>
  <w:num w:numId="2" w16cid:durableId="1134984189">
    <w:abstractNumId w:val="10"/>
  </w:num>
  <w:num w:numId="3" w16cid:durableId="1588880559">
    <w:abstractNumId w:val="10"/>
  </w:num>
  <w:num w:numId="4" w16cid:durableId="1154837865">
    <w:abstractNumId w:val="10"/>
  </w:num>
  <w:num w:numId="5" w16cid:durableId="1440956283">
    <w:abstractNumId w:val="49"/>
  </w:num>
  <w:num w:numId="6" w16cid:durableId="939684517">
    <w:abstractNumId w:val="30"/>
  </w:num>
  <w:num w:numId="7" w16cid:durableId="957108945">
    <w:abstractNumId w:val="80"/>
  </w:num>
  <w:num w:numId="8" w16cid:durableId="1496261745">
    <w:abstractNumId w:val="36"/>
  </w:num>
  <w:num w:numId="9" w16cid:durableId="1252155672">
    <w:abstractNumId w:val="32"/>
  </w:num>
  <w:num w:numId="10" w16cid:durableId="2084332527">
    <w:abstractNumId w:val="35"/>
  </w:num>
  <w:num w:numId="11" w16cid:durableId="202131628">
    <w:abstractNumId w:val="42"/>
  </w:num>
  <w:num w:numId="12" w16cid:durableId="337274283">
    <w:abstractNumId w:val="51"/>
  </w:num>
  <w:num w:numId="13" w16cid:durableId="1000041818">
    <w:abstractNumId w:val="72"/>
  </w:num>
  <w:num w:numId="14" w16cid:durableId="819269816">
    <w:abstractNumId w:val="43"/>
  </w:num>
  <w:num w:numId="15" w16cid:durableId="659624851">
    <w:abstractNumId w:val="37"/>
    <w:lvlOverride w:ilvl="0">
      <w:startOverride w:val="1"/>
    </w:lvlOverride>
  </w:num>
  <w:num w:numId="16" w16cid:durableId="129595089">
    <w:abstractNumId w:val="61"/>
  </w:num>
  <w:num w:numId="17" w16cid:durableId="1197427245">
    <w:abstractNumId w:val="60"/>
  </w:num>
  <w:num w:numId="18" w16cid:durableId="750933314">
    <w:abstractNumId w:val="27"/>
  </w:num>
  <w:num w:numId="19" w16cid:durableId="1974172229">
    <w:abstractNumId w:val="24"/>
  </w:num>
  <w:num w:numId="20" w16cid:durableId="345332145">
    <w:abstractNumId w:val="45"/>
  </w:num>
  <w:num w:numId="21" w16cid:durableId="1496529601">
    <w:abstractNumId w:val="28"/>
  </w:num>
  <w:num w:numId="22" w16cid:durableId="702167906">
    <w:abstractNumId w:val="39"/>
  </w:num>
  <w:num w:numId="23" w16cid:durableId="603880500">
    <w:abstractNumId w:val="75"/>
  </w:num>
  <w:num w:numId="24" w16cid:durableId="1340814688">
    <w:abstractNumId w:val="44"/>
  </w:num>
  <w:num w:numId="25" w16cid:durableId="2054575365">
    <w:abstractNumId w:val="0"/>
  </w:num>
  <w:num w:numId="26" w16cid:durableId="1323193537">
    <w:abstractNumId w:val="1"/>
  </w:num>
  <w:num w:numId="27" w16cid:durableId="1600219326">
    <w:abstractNumId w:val="2"/>
  </w:num>
  <w:num w:numId="28" w16cid:durableId="876240061">
    <w:abstractNumId w:val="3"/>
  </w:num>
  <w:num w:numId="29" w16cid:durableId="970784985">
    <w:abstractNumId w:val="4"/>
  </w:num>
  <w:num w:numId="30" w16cid:durableId="1820414999">
    <w:abstractNumId w:val="5"/>
  </w:num>
  <w:num w:numId="31" w16cid:durableId="1051344799">
    <w:abstractNumId w:val="6"/>
  </w:num>
  <w:num w:numId="32" w16cid:durableId="1590892637">
    <w:abstractNumId w:val="7"/>
  </w:num>
  <w:num w:numId="33" w16cid:durableId="932207539">
    <w:abstractNumId w:val="8"/>
  </w:num>
  <w:num w:numId="34" w16cid:durableId="467090520">
    <w:abstractNumId w:val="9"/>
  </w:num>
  <w:num w:numId="35" w16cid:durableId="616180298">
    <w:abstractNumId w:val="12"/>
  </w:num>
  <w:num w:numId="36" w16cid:durableId="1571773919">
    <w:abstractNumId w:val="33"/>
  </w:num>
  <w:num w:numId="37" w16cid:durableId="1841197110">
    <w:abstractNumId w:val="25"/>
  </w:num>
  <w:num w:numId="38" w16cid:durableId="2045322963">
    <w:abstractNumId w:val="31"/>
  </w:num>
  <w:num w:numId="39" w16cid:durableId="286159506">
    <w:abstractNumId w:val="21"/>
  </w:num>
  <w:num w:numId="40" w16cid:durableId="2134058817">
    <w:abstractNumId w:val="73"/>
  </w:num>
  <w:num w:numId="41" w16cid:durableId="528952501">
    <w:abstractNumId w:val="46"/>
  </w:num>
  <w:num w:numId="42" w16cid:durableId="522283249">
    <w:abstractNumId w:val="41"/>
  </w:num>
  <w:num w:numId="43" w16cid:durableId="1337079813">
    <w:abstractNumId w:val="58"/>
  </w:num>
  <w:num w:numId="44" w16cid:durableId="1725836435">
    <w:abstractNumId w:val="55"/>
  </w:num>
  <w:num w:numId="45" w16cid:durableId="402995169">
    <w:abstractNumId w:val="82"/>
  </w:num>
  <w:num w:numId="46" w16cid:durableId="1774781135">
    <w:abstractNumId w:val="71"/>
  </w:num>
  <w:num w:numId="47" w16cid:durableId="2071684079">
    <w:abstractNumId w:val="18"/>
  </w:num>
  <w:num w:numId="48" w16cid:durableId="1250191313">
    <w:abstractNumId w:val="19"/>
  </w:num>
  <w:num w:numId="49" w16cid:durableId="689794615">
    <w:abstractNumId w:val="76"/>
  </w:num>
  <w:num w:numId="50" w16cid:durableId="1452015930">
    <w:abstractNumId w:val="52"/>
  </w:num>
  <w:num w:numId="51" w16cid:durableId="1050110438">
    <w:abstractNumId w:val="66"/>
  </w:num>
  <w:num w:numId="52" w16cid:durableId="1572159608">
    <w:abstractNumId w:val="15"/>
  </w:num>
  <w:num w:numId="53" w16cid:durableId="547381884">
    <w:abstractNumId w:val="68"/>
  </w:num>
  <w:num w:numId="54" w16cid:durableId="750274680">
    <w:abstractNumId w:val="63"/>
  </w:num>
  <w:num w:numId="55" w16cid:durableId="819007605">
    <w:abstractNumId w:val="48"/>
  </w:num>
  <w:num w:numId="56" w16cid:durableId="1217005399">
    <w:abstractNumId w:val="81"/>
  </w:num>
  <w:num w:numId="57" w16cid:durableId="181553910">
    <w:abstractNumId w:val="26"/>
  </w:num>
  <w:num w:numId="58" w16cid:durableId="257904449">
    <w:abstractNumId w:val="57"/>
  </w:num>
  <w:num w:numId="59" w16cid:durableId="536235476">
    <w:abstractNumId w:val="85"/>
  </w:num>
  <w:num w:numId="60" w16cid:durableId="802893286">
    <w:abstractNumId w:val="11"/>
  </w:num>
  <w:num w:numId="61" w16cid:durableId="2058238208">
    <w:abstractNumId w:val="13"/>
  </w:num>
  <w:num w:numId="62" w16cid:durableId="1905406425">
    <w:abstractNumId w:val="14"/>
  </w:num>
  <w:num w:numId="63" w16cid:durableId="89353634">
    <w:abstractNumId w:val="40"/>
  </w:num>
  <w:num w:numId="64" w16cid:durableId="551040263">
    <w:abstractNumId w:val="20"/>
  </w:num>
  <w:num w:numId="65" w16cid:durableId="1410687985">
    <w:abstractNumId w:val="74"/>
  </w:num>
  <w:num w:numId="66" w16cid:durableId="341392474">
    <w:abstractNumId w:val="16"/>
  </w:num>
  <w:num w:numId="67" w16cid:durableId="303236015">
    <w:abstractNumId w:val="54"/>
  </w:num>
  <w:num w:numId="68" w16cid:durableId="918757173">
    <w:abstractNumId w:val="22"/>
  </w:num>
  <w:num w:numId="69" w16cid:durableId="595788865">
    <w:abstractNumId w:val="77"/>
  </w:num>
  <w:num w:numId="70" w16cid:durableId="700400797">
    <w:abstractNumId w:val="78"/>
  </w:num>
  <w:num w:numId="71" w16cid:durableId="190998925">
    <w:abstractNumId w:val="29"/>
  </w:num>
  <w:num w:numId="72" w16cid:durableId="377239524">
    <w:abstractNumId w:val="56"/>
  </w:num>
  <w:num w:numId="73" w16cid:durableId="1325164550">
    <w:abstractNumId w:val="59"/>
  </w:num>
  <w:num w:numId="74" w16cid:durableId="1701975695">
    <w:abstractNumId w:val="69"/>
  </w:num>
  <w:num w:numId="75" w16cid:durableId="2031566505">
    <w:abstractNumId w:val="23"/>
  </w:num>
  <w:num w:numId="76" w16cid:durableId="2115249629">
    <w:abstractNumId w:val="83"/>
  </w:num>
  <w:num w:numId="77" w16cid:durableId="1099642868">
    <w:abstractNumId w:val="17"/>
  </w:num>
  <w:num w:numId="78" w16cid:durableId="1218011900">
    <w:abstractNumId w:val="47"/>
  </w:num>
  <w:num w:numId="79" w16cid:durableId="456222891">
    <w:abstractNumId w:val="38"/>
  </w:num>
  <w:num w:numId="80" w16cid:durableId="2041004666">
    <w:abstractNumId w:val="64"/>
  </w:num>
  <w:num w:numId="81" w16cid:durableId="49157989">
    <w:abstractNumId w:val="70"/>
  </w:num>
  <w:num w:numId="82" w16cid:durableId="517278356">
    <w:abstractNumId w:val="53"/>
  </w:num>
  <w:num w:numId="83" w16cid:durableId="11879391">
    <w:abstractNumId w:val="65"/>
  </w:num>
  <w:num w:numId="84" w16cid:durableId="1364791181">
    <w:abstractNumId w:val="50"/>
  </w:num>
  <w:num w:numId="85" w16cid:durableId="1721786453">
    <w:abstractNumId w:val="84"/>
  </w:num>
  <w:num w:numId="86" w16cid:durableId="356470735">
    <w:abstractNumId w:val="79"/>
  </w:num>
  <w:num w:numId="87" w16cid:durableId="95637360">
    <w:abstractNumId w:val="34"/>
  </w:num>
  <w:num w:numId="88" w16cid:durableId="1883396794">
    <w:abstractNumId w:val="62"/>
  </w:num>
  <w:num w:numId="89" w16cid:durableId="150995586">
    <w:abstractNumId w:val="67"/>
  </w:num>
  <w:numIdMacAtCleanup w:val="8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Tobias Heidler">
    <w15:presenceInfo w15:providerId="AD" w15:userId="S::tobias.heidler@wig2.de::2bfd6891-1797-453a-b9b5-443dc5ca676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hideSpellingErrors/>
  <w:hideGrammaticalErrors/>
  <w:trackRevisions/>
  <w:defaultTabStop w:val="720"/>
  <w:hyphenationZone w:val="425"/>
  <w:drawingGridHorizontalSpacing w:val="120"/>
  <w:displayHorizontalDrawingGridEvery w:val="0"/>
  <w:displayVerticalDrawingGridEvery w:val="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71660d270c64f5bbb8f27f5e85be630" w:val="1"/>
    <w:docVar w:name="a71660d270c64f5bbb8f27f5e85be6370" w:val="KT\MF114940;e3171716-98b2-4896-b5c7-e8b8ab69e33b;Restricted use;2019-09-20T10:47:00;;|"/>
    <w:docVar w:name="dlgTitle" w:val="Statistical Analysis Plan"/>
    <w:docVar w:name="dlgTitleFirst" w:val="SAP-17-01"/>
    <w:docVar w:name="ISFOXAutomaticLabelingDisabled" w:val="True"/>
    <w:docVar w:name="ISFOXClassificationId" w:val="e3171716-98b2-4896-b5c7-e8b8ab69e33b"/>
    <w:docVar w:name="ISFOXClassificationInKeywords" w:val="Restricted use"/>
    <w:docVar w:name="ISFOXClassificationName" w:val="Restricted use"/>
    <w:docVar w:name="ISFOXDocumentClassificationVersion" w:val="1"/>
    <w:docVar w:name="ISFOXDocumentInitialized" w:val="False"/>
    <w:docVar w:name="ISFOXDoVersioningOnSave" w:val="0"/>
    <w:docVar w:name="ISFOXLabelingVisibleInDocument" w:val="False"/>
    <w:docVar w:name="ISFOXOldClassificationId" w:val="e3171716-98b2-4896-b5c7-e8b8ab69e33b"/>
    <w:docVar w:name="ISFOXOldClassificationIdBackup" w:val="e3171716-98b2-4896-b5c7-e8b8ab69e33b"/>
    <w:docVar w:name="ISFOXShowClassificationRequestWindow" w:val="False"/>
    <w:docVar w:name="ISFOXVersioningChanged" w:val="False"/>
    <w:docVar w:name="Type" w:val="CLIN"/>
    <w:docVar w:name="Version" w:val="2000.01.00"/>
  </w:docVars>
  <w:rsids>
    <w:rsidRoot w:val="00224E0E"/>
    <w:rsid w:val="00000093"/>
    <w:rsid w:val="00000138"/>
    <w:rsid w:val="0000036E"/>
    <w:rsid w:val="00000508"/>
    <w:rsid w:val="000022A9"/>
    <w:rsid w:val="0000285E"/>
    <w:rsid w:val="0000458B"/>
    <w:rsid w:val="000054C2"/>
    <w:rsid w:val="00006584"/>
    <w:rsid w:val="00007F99"/>
    <w:rsid w:val="00010161"/>
    <w:rsid w:val="00010C39"/>
    <w:rsid w:val="000114CA"/>
    <w:rsid w:val="00011692"/>
    <w:rsid w:val="00011A80"/>
    <w:rsid w:val="00013EDA"/>
    <w:rsid w:val="000141A3"/>
    <w:rsid w:val="00014328"/>
    <w:rsid w:val="00014F4C"/>
    <w:rsid w:val="000159A7"/>
    <w:rsid w:val="000165A2"/>
    <w:rsid w:val="0002087C"/>
    <w:rsid w:val="000214AC"/>
    <w:rsid w:val="000219D8"/>
    <w:rsid w:val="0002276A"/>
    <w:rsid w:val="00022BAC"/>
    <w:rsid w:val="00023A83"/>
    <w:rsid w:val="000244E6"/>
    <w:rsid w:val="0002574D"/>
    <w:rsid w:val="0002704D"/>
    <w:rsid w:val="0003095E"/>
    <w:rsid w:val="00031BE7"/>
    <w:rsid w:val="00032650"/>
    <w:rsid w:val="0003329D"/>
    <w:rsid w:val="000337A5"/>
    <w:rsid w:val="00035A4C"/>
    <w:rsid w:val="00035C93"/>
    <w:rsid w:val="00036A7C"/>
    <w:rsid w:val="00036CD0"/>
    <w:rsid w:val="00037465"/>
    <w:rsid w:val="00037D26"/>
    <w:rsid w:val="00040088"/>
    <w:rsid w:val="00040327"/>
    <w:rsid w:val="000404F0"/>
    <w:rsid w:val="000407B5"/>
    <w:rsid w:val="000408FE"/>
    <w:rsid w:val="00040EC6"/>
    <w:rsid w:val="0004134D"/>
    <w:rsid w:val="00041381"/>
    <w:rsid w:val="00041899"/>
    <w:rsid w:val="000418D3"/>
    <w:rsid w:val="00041C15"/>
    <w:rsid w:val="00041F59"/>
    <w:rsid w:val="00041F8F"/>
    <w:rsid w:val="0004207C"/>
    <w:rsid w:val="00042240"/>
    <w:rsid w:val="00042AB2"/>
    <w:rsid w:val="00042BED"/>
    <w:rsid w:val="00043F21"/>
    <w:rsid w:val="0004477D"/>
    <w:rsid w:val="000449FA"/>
    <w:rsid w:val="00044AA1"/>
    <w:rsid w:val="00044F69"/>
    <w:rsid w:val="00045255"/>
    <w:rsid w:val="0004543E"/>
    <w:rsid w:val="00045C5C"/>
    <w:rsid w:val="00045EC1"/>
    <w:rsid w:val="00046928"/>
    <w:rsid w:val="00046C96"/>
    <w:rsid w:val="000470B8"/>
    <w:rsid w:val="00047B79"/>
    <w:rsid w:val="00047E27"/>
    <w:rsid w:val="000506B4"/>
    <w:rsid w:val="00050ECF"/>
    <w:rsid w:val="00051A0B"/>
    <w:rsid w:val="00052041"/>
    <w:rsid w:val="0005242E"/>
    <w:rsid w:val="000527D1"/>
    <w:rsid w:val="00052920"/>
    <w:rsid w:val="00052CB4"/>
    <w:rsid w:val="00052DB0"/>
    <w:rsid w:val="00052F6F"/>
    <w:rsid w:val="0005408D"/>
    <w:rsid w:val="00054B2F"/>
    <w:rsid w:val="00055937"/>
    <w:rsid w:val="000565E3"/>
    <w:rsid w:val="0005744B"/>
    <w:rsid w:val="000577F1"/>
    <w:rsid w:val="00057AB2"/>
    <w:rsid w:val="00057EC7"/>
    <w:rsid w:val="000602D3"/>
    <w:rsid w:val="000619B2"/>
    <w:rsid w:val="00061A9E"/>
    <w:rsid w:val="00061C60"/>
    <w:rsid w:val="000620A6"/>
    <w:rsid w:val="00062407"/>
    <w:rsid w:val="00062B36"/>
    <w:rsid w:val="00063932"/>
    <w:rsid w:val="00063C86"/>
    <w:rsid w:val="00064362"/>
    <w:rsid w:val="00064818"/>
    <w:rsid w:val="000650CD"/>
    <w:rsid w:val="00065729"/>
    <w:rsid w:val="00066E96"/>
    <w:rsid w:val="00066EED"/>
    <w:rsid w:val="00067235"/>
    <w:rsid w:val="0006797B"/>
    <w:rsid w:val="00067E4D"/>
    <w:rsid w:val="00070AA4"/>
    <w:rsid w:val="00070B5F"/>
    <w:rsid w:val="00070F50"/>
    <w:rsid w:val="0007211B"/>
    <w:rsid w:val="0007301B"/>
    <w:rsid w:val="0007479E"/>
    <w:rsid w:val="000759B6"/>
    <w:rsid w:val="00076208"/>
    <w:rsid w:val="00076588"/>
    <w:rsid w:val="000766E5"/>
    <w:rsid w:val="00076907"/>
    <w:rsid w:val="00076D96"/>
    <w:rsid w:val="00076EEA"/>
    <w:rsid w:val="000801AC"/>
    <w:rsid w:val="00080470"/>
    <w:rsid w:val="00081BF2"/>
    <w:rsid w:val="00082049"/>
    <w:rsid w:val="000822B6"/>
    <w:rsid w:val="000825FE"/>
    <w:rsid w:val="00082846"/>
    <w:rsid w:val="00082C7B"/>
    <w:rsid w:val="0008316C"/>
    <w:rsid w:val="000831C7"/>
    <w:rsid w:val="00083857"/>
    <w:rsid w:val="00083A4E"/>
    <w:rsid w:val="00083CF0"/>
    <w:rsid w:val="00083EE6"/>
    <w:rsid w:val="00085BA9"/>
    <w:rsid w:val="00085BE8"/>
    <w:rsid w:val="0008610B"/>
    <w:rsid w:val="000866A8"/>
    <w:rsid w:val="00086C34"/>
    <w:rsid w:val="00087297"/>
    <w:rsid w:val="00090499"/>
    <w:rsid w:val="0009069D"/>
    <w:rsid w:val="00090C06"/>
    <w:rsid w:val="000915BF"/>
    <w:rsid w:val="000922E3"/>
    <w:rsid w:val="000928B6"/>
    <w:rsid w:val="00093D0E"/>
    <w:rsid w:val="00094025"/>
    <w:rsid w:val="000942E7"/>
    <w:rsid w:val="0009512E"/>
    <w:rsid w:val="0009569C"/>
    <w:rsid w:val="00096F44"/>
    <w:rsid w:val="000974FF"/>
    <w:rsid w:val="000977C8"/>
    <w:rsid w:val="000A0423"/>
    <w:rsid w:val="000A04CF"/>
    <w:rsid w:val="000A07E8"/>
    <w:rsid w:val="000A150D"/>
    <w:rsid w:val="000A2559"/>
    <w:rsid w:val="000A2D7C"/>
    <w:rsid w:val="000A3E03"/>
    <w:rsid w:val="000A424E"/>
    <w:rsid w:val="000A43DB"/>
    <w:rsid w:val="000A4620"/>
    <w:rsid w:val="000A515A"/>
    <w:rsid w:val="000A558A"/>
    <w:rsid w:val="000A640A"/>
    <w:rsid w:val="000A65E4"/>
    <w:rsid w:val="000A67C9"/>
    <w:rsid w:val="000A6CA7"/>
    <w:rsid w:val="000A6D05"/>
    <w:rsid w:val="000B0159"/>
    <w:rsid w:val="000B158A"/>
    <w:rsid w:val="000B3615"/>
    <w:rsid w:val="000B3A08"/>
    <w:rsid w:val="000B3B3F"/>
    <w:rsid w:val="000B45DB"/>
    <w:rsid w:val="000B4882"/>
    <w:rsid w:val="000B50A6"/>
    <w:rsid w:val="000B5ACA"/>
    <w:rsid w:val="000B5B10"/>
    <w:rsid w:val="000B6B50"/>
    <w:rsid w:val="000B7354"/>
    <w:rsid w:val="000B78CA"/>
    <w:rsid w:val="000B795E"/>
    <w:rsid w:val="000C02A4"/>
    <w:rsid w:val="000C0366"/>
    <w:rsid w:val="000C0B54"/>
    <w:rsid w:val="000C25E6"/>
    <w:rsid w:val="000C30DA"/>
    <w:rsid w:val="000C3992"/>
    <w:rsid w:val="000C39B8"/>
    <w:rsid w:val="000C3C58"/>
    <w:rsid w:val="000C4192"/>
    <w:rsid w:val="000C45D0"/>
    <w:rsid w:val="000C4A2A"/>
    <w:rsid w:val="000C5488"/>
    <w:rsid w:val="000C5C36"/>
    <w:rsid w:val="000C614E"/>
    <w:rsid w:val="000C7FAD"/>
    <w:rsid w:val="000D0776"/>
    <w:rsid w:val="000D0B85"/>
    <w:rsid w:val="000D0D68"/>
    <w:rsid w:val="000D1537"/>
    <w:rsid w:val="000D15EE"/>
    <w:rsid w:val="000D21BE"/>
    <w:rsid w:val="000D277B"/>
    <w:rsid w:val="000D36BF"/>
    <w:rsid w:val="000D439B"/>
    <w:rsid w:val="000D4474"/>
    <w:rsid w:val="000D45F6"/>
    <w:rsid w:val="000D4E5A"/>
    <w:rsid w:val="000D57E3"/>
    <w:rsid w:val="000D582F"/>
    <w:rsid w:val="000D5EBF"/>
    <w:rsid w:val="000D6104"/>
    <w:rsid w:val="000D721C"/>
    <w:rsid w:val="000E015F"/>
    <w:rsid w:val="000E0162"/>
    <w:rsid w:val="000E0919"/>
    <w:rsid w:val="000E0C48"/>
    <w:rsid w:val="000E1D6D"/>
    <w:rsid w:val="000E2612"/>
    <w:rsid w:val="000E2706"/>
    <w:rsid w:val="000E2CEA"/>
    <w:rsid w:val="000E3FDE"/>
    <w:rsid w:val="000E402F"/>
    <w:rsid w:val="000E5C35"/>
    <w:rsid w:val="000E6D8B"/>
    <w:rsid w:val="000E7704"/>
    <w:rsid w:val="000E78D5"/>
    <w:rsid w:val="000E7970"/>
    <w:rsid w:val="000E7B50"/>
    <w:rsid w:val="000E7FFC"/>
    <w:rsid w:val="000F0F6B"/>
    <w:rsid w:val="000F15EB"/>
    <w:rsid w:val="000F1CB6"/>
    <w:rsid w:val="000F277A"/>
    <w:rsid w:val="000F293A"/>
    <w:rsid w:val="000F2A04"/>
    <w:rsid w:val="000F2E01"/>
    <w:rsid w:val="000F2EF0"/>
    <w:rsid w:val="000F38FD"/>
    <w:rsid w:val="000F41CD"/>
    <w:rsid w:val="000F4A2D"/>
    <w:rsid w:val="000F4C32"/>
    <w:rsid w:val="000F4C38"/>
    <w:rsid w:val="000F59BB"/>
    <w:rsid w:val="000F632E"/>
    <w:rsid w:val="000F648B"/>
    <w:rsid w:val="000F6F5B"/>
    <w:rsid w:val="000F7250"/>
    <w:rsid w:val="000F7BDF"/>
    <w:rsid w:val="001001FC"/>
    <w:rsid w:val="001008E4"/>
    <w:rsid w:val="001009C6"/>
    <w:rsid w:val="00100A23"/>
    <w:rsid w:val="00100F16"/>
    <w:rsid w:val="001017A3"/>
    <w:rsid w:val="0010261A"/>
    <w:rsid w:val="001027A4"/>
    <w:rsid w:val="0010367F"/>
    <w:rsid w:val="001038CE"/>
    <w:rsid w:val="00104F23"/>
    <w:rsid w:val="001051F8"/>
    <w:rsid w:val="001065FA"/>
    <w:rsid w:val="0010692D"/>
    <w:rsid w:val="001071BD"/>
    <w:rsid w:val="00107ED7"/>
    <w:rsid w:val="00110215"/>
    <w:rsid w:val="0011091D"/>
    <w:rsid w:val="00110F81"/>
    <w:rsid w:val="00111712"/>
    <w:rsid w:val="00111CE9"/>
    <w:rsid w:val="00112643"/>
    <w:rsid w:val="00112D71"/>
    <w:rsid w:val="001131C4"/>
    <w:rsid w:val="0011486E"/>
    <w:rsid w:val="00116AC6"/>
    <w:rsid w:val="0011707C"/>
    <w:rsid w:val="00117F65"/>
    <w:rsid w:val="001207DC"/>
    <w:rsid w:val="001209B1"/>
    <w:rsid w:val="00120A2E"/>
    <w:rsid w:val="0012101F"/>
    <w:rsid w:val="00121F6A"/>
    <w:rsid w:val="00122476"/>
    <w:rsid w:val="00122552"/>
    <w:rsid w:val="001226B1"/>
    <w:rsid w:val="0012372E"/>
    <w:rsid w:val="001242D9"/>
    <w:rsid w:val="00124A90"/>
    <w:rsid w:val="00124CCD"/>
    <w:rsid w:val="00124F0B"/>
    <w:rsid w:val="00127422"/>
    <w:rsid w:val="00127E65"/>
    <w:rsid w:val="0013079B"/>
    <w:rsid w:val="00130B16"/>
    <w:rsid w:val="001310B0"/>
    <w:rsid w:val="0013192F"/>
    <w:rsid w:val="001329CE"/>
    <w:rsid w:val="00132A11"/>
    <w:rsid w:val="00134D1E"/>
    <w:rsid w:val="0013536E"/>
    <w:rsid w:val="00135CD0"/>
    <w:rsid w:val="001368FA"/>
    <w:rsid w:val="00136A78"/>
    <w:rsid w:val="00136B50"/>
    <w:rsid w:val="00136EE7"/>
    <w:rsid w:val="00137205"/>
    <w:rsid w:val="00137386"/>
    <w:rsid w:val="00137C6D"/>
    <w:rsid w:val="00137CD6"/>
    <w:rsid w:val="0014011A"/>
    <w:rsid w:val="001401F5"/>
    <w:rsid w:val="00140D37"/>
    <w:rsid w:val="001413A2"/>
    <w:rsid w:val="00141CC9"/>
    <w:rsid w:val="00141D34"/>
    <w:rsid w:val="00141EE5"/>
    <w:rsid w:val="001430D2"/>
    <w:rsid w:val="00143C6B"/>
    <w:rsid w:val="00143C79"/>
    <w:rsid w:val="00144A3E"/>
    <w:rsid w:val="00144CA5"/>
    <w:rsid w:val="00146B8A"/>
    <w:rsid w:val="0015019A"/>
    <w:rsid w:val="00151000"/>
    <w:rsid w:val="0015132B"/>
    <w:rsid w:val="0015207C"/>
    <w:rsid w:val="00152257"/>
    <w:rsid w:val="001531A6"/>
    <w:rsid w:val="001533F5"/>
    <w:rsid w:val="0015429A"/>
    <w:rsid w:val="00154B84"/>
    <w:rsid w:val="00154E90"/>
    <w:rsid w:val="00155411"/>
    <w:rsid w:val="001568BB"/>
    <w:rsid w:val="00156D29"/>
    <w:rsid w:val="00156F13"/>
    <w:rsid w:val="0015725F"/>
    <w:rsid w:val="001579BF"/>
    <w:rsid w:val="0016124C"/>
    <w:rsid w:val="00161DF9"/>
    <w:rsid w:val="00161F63"/>
    <w:rsid w:val="0016301B"/>
    <w:rsid w:val="001637D7"/>
    <w:rsid w:val="0016438C"/>
    <w:rsid w:val="00164894"/>
    <w:rsid w:val="00166475"/>
    <w:rsid w:val="0016712E"/>
    <w:rsid w:val="0016757F"/>
    <w:rsid w:val="00167924"/>
    <w:rsid w:val="0017083E"/>
    <w:rsid w:val="0017127B"/>
    <w:rsid w:val="00171638"/>
    <w:rsid w:val="00171778"/>
    <w:rsid w:val="001729CF"/>
    <w:rsid w:val="00172ED1"/>
    <w:rsid w:val="001731C8"/>
    <w:rsid w:val="0017484A"/>
    <w:rsid w:val="00175A59"/>
    <w:rsid w:val="00175AF7"/>
    <w:rsid w:val="001761A5"/>
    <w:rsid w:val="001773E8"/>
    <w:rsid w:val="001775F6"/>
    <w:rsid w:val="0017799F"/>
    <w:rsid w:val="0018147A"/>
    <w:rsid w:val="00181BCA"/>
    <w:rsid w:val="00181DF2"/>
    <w:rsid w:val="00181EFC"/>
    <w:rsid w:val="00182862"/>
    <w:rsid w:val="0018286F"/>
    <w:rsid w:val="00182B2E"/>
    <w:rsid w:val="00183987"/>
    <w:rsid w:val="00184753"/>
    <w:rsid w:val="00184B5A"/>
    <w:rsid w:val="00184FB5"/>
    <w:rsid w:val="001869A8"/>
    <w:rsid w:val="001869CF"/>
    <w:rsid w:val="00186D94"/>
    <w:rsid w:val="001878DE"/>
    <w:rsid w:val="00187DA8"/>
    <w:rsid w:val="00192C30"/>
    <w:rsid w:val="00192EFC"/>
    <w:rsid w:val="00193936"/>
    <w:rsid w:val="00194B0C"/>
    <w:rsid w:val="00195167"/>
    <w:rsid w:val="00195B58"/>
    <w:rsid w:val="00195E17"/>
    <w:rsid w:val="00196570"/>
    <w:rsid w:val="001966E3"/>
    <w:rsid w:val="001969BC"/>
    <w:rsid w:val="001974EE"/>
    <w:rsid w:val="001975DC"/>
    <w:rsid w:val="001A00B3"/>
    <w:rsid w:val="001A07F0"/>
    <w:rsid w:val="001A14C1"/>
    <w:rsid w:val="001A1661"/>
    <w:rsid w:val="001A1AA0"/>
    <w:rsid w:val="001A1FF7"/>
    <w:rsid w:val="001A28ED"/>
    <w:rsid w:val="001A2DE6"/>
    <w:rsid w:val="001A2FAD"/>
    <w:rsid w:val="001A38F1"/>
    <w:rsid w:val="001A3ACF"/>
    <w:rsid w:val="001A3D58"/>
    <w:rsid w:val="001A3F2D"/>
    <w:rsid w:val="001A3F60"/>
    <w:rsid w:val="001A47DC"/>
    <w:rsid w:val="001A4B85"/>
    <w:rsid w:val="001A4C3B"/>
    <w:rsid w:val="001A5F25"/>
    <w:rsid w:val="001A734A"/>
    <w:rsid w:val="001A7C6E"/>
    <w:rsid w:val="001B00B1"/>
    <w:rsid w:val="001B0264"/>
    <w:rsid w:val="001B03FB"/>
    <w:rsid w:val="001B084C"/>
    <w:rsid w:val="001B2DFD"/>
    <w:rsid w:val="001B311F"/>
    <w:rsid w:val="001B378A"/>
    <w:rsid w:val="001B395E"/>
    <w:rsid w:val="001B399A"/>
    <w:rsid w:val="001B3C22"/>
    <w:rsid w:val="001B3CF8"/>
    <w:rsid w:val="001B4076"/>
    <w:rsid w:val="001B44D1"/>
    <w:rsid w:val="001B5816"/>
    <w:rsid w:val="001B5C3A"/>
    <w:rsid w:val="001B64D8"/>
    <w:rsid w:val="001B6D5C"/>
    <w:rsid w:val="001C194E"/>
    <w:rsid w:val="001C1A76"/>
    <w:rsid w:val="001C1E63"/>
    <w:rsid w:val="001C23D2"/>
    <w:rsid w:val="001C2B9C"/>
    <w:rsid w:val="001C4050"/>
    <w:rsid w:val="001C4D99"/>
    <w:rsid w:val="001C4EF4"/>
    <w:rsid w:val="001C5108"/>
    <w:rsid w:val="001C5296"/>
    <w:rsid w:val="001C58F3"/>
    <w:rsid w:val="001C5A66"/>
    <w:rsid w:val="001C5CF6"/>
    <w:rsid w:val="001C5D99"/>
    <w:rsid w:val="001C5DDA"/>
    <w:rsid w:val="001C6831"/>
    <w:rsid w:val="001C6A1C"/>
    <w:rsid w:val="001C7502"/>
    <w:rsid w:val="001C7D26"/>
    <w:rsid w:val="001D0553"/>
    <w:rsid w:val="001D0A35"/>
    <w:rsid w:val="001D0EF5"/>
    <w:rsid w:val="001D1A2B"/>
    <w:rsid w:val="001D1BC3"/>
    <w:rsid w:val="001D1EC3"/>
    <w:rsid w:val="001D2142"/>
    <w:rsid w:val="001D2639"/>
    <w:rsid w:val="001D3330"/>
    <w:rsid w:val="001D37F3"/>
    <w:rsid w:val="001D4307"/>
    <w:rsid w:val="001D5C28"/>
    <w:rsid w:val="001D65D2"/>
    <w:rsid w:val="001D69D0"/>
    <w:rsid w:val="001D6DB0"/>
    <w:rsid w:val="001D7C60"/>
    <w:rsid w:val="001D7EF2"/>
    <w:rsid w:val="001E06A9"/>
    <w:rsid w:val="001E1599"/>
    <w:rsid w:val="001E1D8A"/>
    <w:rsid w:val="001E2E9E"/>
    <w:rsid w:val="001E3A3F"/>
    <w:rsid w:val="001E4013"/>
    <w:rsid w:val="001E40B3"/>
    <w:rsid w:val="001E47D5"/>
    <w:rsid w:val="001E655A"/>
    <w:rsid w:val="001E6DA6"/>
    <w:rsid w:val="001E798E"/>
    <w:rsid w:val="001E7EB4"/>
    <w:rsid w:val="001F03A6"/>
    <w:rsid w:val="001F0505"/>
    <w:rsid w:val="001F1CE0"/>
    <w:rsid w:val="001F1D1B"/>
    <w:rsid w:val="001F2964"/>
    <w:rsid w:val="001F2ED4"/>
    <w:rsid w:val="001F390E"/>
    <w:rsid w:val="001F45A4"/>
    <w:rsid w:val="001F545B"/>
    <w:rsid w:val="001F591D"/>
    <w:rsid w:val="001F77D4"/>
    <w:rsid w:val="001F7A53"/>
    <w:rsid w:val="001F7BE3"/>
    <w:rsid w:val="001F7BF9"/>
    <w:rsid w:val="002000AB"/>
    <w:rsid w:val="00200406"/>
    <w:rsid w:val="002006E5"/>
    <w:rsid w:val="002008BB"/>
    <w:rsid w:val="00200AB9"/>
    <w:rsid w:val="00201172"/>
    <w:rsid w:val="00201312"/>
    <w:rsid w:val="0020253D"/>
    <w:rsid w:val="002029AC"/>
    <w:rsid w:val="002030C6"/>
    <w:rsid w:val="002032A5"/>
    <w:rsid w:val="00204073"/>
    <w:rsid w:val="0020415A"/>
    <w:rsid w:val="00204ED1"/>
    <w:rsid w:val="00204FBE"/>
    <w:rsid w:val="002052F8"/>
    <w:rsid w:val="0020553F"/>
    <w:rsid w:val="00205545"/>
    <w:rsid w:val="002056E3"/>
    <w:rsid w:val="00205B7B"/>
    <w:rsid w:val="00206398"/>
    <w:rsid w:val="002065E4"/>
    <w:rsid w:val="00206930"/>
    <w:rsid w:val="00206CBB"/>
    <w:rsid w:val="00206D9F"/>
    <w:rsid w:val="00206ED7"/>
    <w:rsid w:val="00207559"/>
    <w:rsid w:val="00210246"/>
    <w:rsid w:val="0021056C"/>
    <w:rsid w:val="002105EB"/>
    <w:rsid w:val="00211043"/>
    <w:rsid w:val="00211B61"/>
    <w:rsid w:val="00211F79"/>
    <w:rsid w:val="00212C9B"/>
    <w:rsid w:val="00212FE6"/>
    <w:rsid w:val="00213D9F"/>
    <w:rsid w:val="00213F85"/>
    <w:rsid w:val="00214244"/>
    <w:rsid w:val="002144DE"/>
    <w:rsid w:val="0021518C"/>
    <w:rsid w:val="0021568E"/>
    <w:rsid w:val="002156B3"/>
    <w:rsid w:val="00215752"/>
    <w:rsid w:val="002158B9"/>
    <w:rsid w:val="002165A7"/>
    <w:rsid w:val="00217D02"/>
    <w:rsid w:val="002200DA"/>
    <w:rsid w:val="00220F4E"/>
    <w:rsid w:val="0022129A"/>
    <w:rsid w:val="00221535"/>
    <w:rsid w:val="002225BA"/>
    <w:rsid w:val="00222C43"/>
    <w:rsid w:val="00222F70"/>
    <w:rsid w:val="002232EE"/>
    <w:rsid w:val="002235EC"/>
    <w:rsid w:val="00224306"/>
    <w:rsid w:val="00224334"/>
    <w:rsid w:val="00224E0E"/>
    <w:rsid w:val="0022678B"/>
    <w:rsid w:val="00226C3B"/>
    <w:rsid w:val="00226D5F"/>
    <w:rsid w:val="002271D9"/>
    <w:rsid w:val="002279D5"/>
    <w:rsid w:val="00227C38"/>
    <w:rsid w:val="00227D29"/>
    <w:rsid w:val="00230413"/>
    <w:rsid w:val="00230C45"/>
    <w:rsid w:val="0023137A"/>
    <w:rsid w:val="0023137D"/>
    <w:rsid w:val="00231F82"/>
    <w:rsid w:val="00232327"/>
    <w:rsid w:val="002324DE"/>
    <w:rsid w:val="00232625"/>
    <w:rsid w:val="00232A02"/>
    <w:rsid w:val="00232CD9"/>
    <w:rsid w:val="002330AE"/>
    <w:rsid w:val="0023316B"/>
    <w:rsid w:val="00233252"/>
    <w:rsid w:val="00233645"/>
    <w:rsid w:val="00233776"/>
    <w:rsid w:val="00233DF7"/>
    <w:rsid w:val="00234C0A"/>
    <w:rsid w:val="00234DB3"/>
    <w:rsid w:val="00235403"/>
    <w:rsid w:val="00235856"/>
    <w:rsid w:val="00235883"/>
    <w:rsid w:val="00236DDA"/>
    <w:rsid w:val="0023717C"/>
    <w:rsid w:val="00237773"/>
    <w:rsid w:val="00240603"/>
    <w:rsid w:val="002427C9"/>
    <w:rsid w:val="00243E5D"/>
    <w:rsid w:val="00244476"/>
    <w:rsid w:val="00244C13"/>
    <w:rsid w:val="0024551B"/>
    <w:rsid w:val="00245F58"/>
    <w:rsid w:val="00246B6E"/>
    <w:rsid w:val="00246CD9"/>
    <w:rsid w:val="00246D6D"/>
    <w:rsid w:val="00246F93"/>
    <w:rsid w:val="0025002F"/>
    <w:rsid w:val="00250296"/>
    <w:rsid w:val="002533AA"/>
    <w:rsid w:val="002534D7"/>
    <w:rsid w:val="00253641"/>
    <w:rsid w:val="00253B72"/>
    <w:rsid w:val="002541F2"/>
    <w:rsid w:val="0025456D"/>
    <w:rsid w:val="0025464E"/>
    <w:rsid w:val="00255000"/>
    <w:rsid w:val="002550BE"/>
    <w:rsid w:val="00255B71"/>
    <w:rsid w:val="00256CCE"/>
    <w:rsid w:val="00257246"/>
    <w:rsid w:val="00260E38"/>
    <w:rsid w:val="0026113B"/>
    <w:rsid w:val="002614D1"/>
    <w:rsid w:val="0026179B"/>
    <w:rsid w:val="00261838"/>
    <w:rsid w:val="002618D4"/>
    <w:rsid w:val="00262122"/>
    <w:rsid w:val="002625C3"/>
    <w:rsid w:val="00262E46"/>
    <w:rsid w:val="002641CD"/>
    <w:rsid w:val="00264427"/>
    <w:rsid w:val="002663F2"/>
    <w:rsid w:val="002673D5"/>
    <w:rsid w:val="0026786C"/>
    <w:rsid w:val="0027045F"/>
    <w:rsid w:val="0027196D"/>
    <w:rsid w:val="00271AC6"/>
    <w:rsid w:val="0027357D"/>
    <w:rsid w:val="002736FB"/>
    <w:rsid w:val="002738BE"/>
    <w:rsid w:val="002738DE"/>
    <w:rsid w:val="00274EB7"/>
    <w:rsid w:val="00275B97"/>
    <w:rsid w:val="00275DE4"/>
    <w:rsid w:val="002765B4"/>
    <w:rsid w:val="002770A1"/>
    <w:rsid w:val="0027719D"/>
    <w:rsid w:val="00277B2F"/>
    <w:rsid w:val="00277DB3"/>
    <w:rsid w:val="00280F86"/>
    <w:rsid w:val="002813AA"/>
    <w:rsid w:val="00282002"/>
    <w:rsid w:val="00283B6B"/>
    <w:rsid w:val="00285388"/>
    <w:rsid w:val="00285560"/>
    <w:rsid w:val="002857AF"/>
    <w:rsid w:val="002867F9"/>
    <w:rsid w:val="00287506"/>
    <w:rsid w:val="00287D52"/>
    <w:rsid w:val="0029065F"/>
    <w:rsid w:val="0029077A"/>
    <w:rsid w:val="002913C3"/>
    <w:rsid w:val="00291AF5"/>
    <w:rsid w:val="00292A80"/>
    <w:rsid w:val="00292A92"/>
    <w:rsid w:val="00292FA7"/>
    <w:rsid w:val="002934D8"/>
    <w:rsid w:val="0029360A"/>
    <w:rsid w:val="002939CD"/>
    <w:rsid w:val="002941E3"/>
    <w:rsid w:val="00294902"/>
    <w:rsid w:val="00294D23"/>
    <w:rsid w:val="00295740"/>
    <w:rsid w:val="00295905"/>
    <w:rsid w:val="00295DFB"/>
    <w:rsid w:val="0029679E"/>
    <w:rsid w:val="00297763"/>
    <w:rsid w:val="00297B34"/>
    <w:rsid w:val="002A0970"/>
    <w:rsid w:val="002A1667"/>
    <w:rsid w:val="002A1E9B"/>
    <w:rsid w:val="002A1ECB"/>
    <w:rsid w:val="002A283D"/>
    <w:rsid w:val="002A3C9A"/>
    <w:rsid w:val="002A3F9B"/>
    <w:rsid w:val="002A4391"/>
    <w:rsid w:val="002A4B3C"/>
    <w:rsid w:val="002A694B"/>
    <w:rsid w:val="002A6B34"/>
    <w:rsid w:val="002A73BD"/>
    <w:rsid w:val="002A7762"/>
    <w:rsid w:val="002B02CD"/>
    <w:rsid w:val="002B0647"/>
    <w:rsid w:val="002B205B"/>
    <w:rsid w:val="002B2264"/>
    <w:rsid w:val="002B2827"/>
    <w:rsid w:val="002B2949"/>
    <w:rsid w:val="002B2982"/>
    <w:rsid w:val="002B2AAB"/>
    <w:rsid w:val="002B3334"/>
    <w:rsid w:val="002B355D"/>
    <w:rsid w:val="002B3FCB"/>
    <w:rsid w:val="002B408C"/>
    <w:rsid w:val="002B4F5B"/>
    <w:rsid w:val="002B5349"/>
    <w:rsid w:val="002B5459"/>
    <w:rsid w:val="002B688C"/>
    <w:rsid w:val="002B6F65"/>
    <w:rsid w:val="002B704A"/>
    <w:rsid w:val="002B72B0"/>
    <w:rsid w:val="002C01B5"/>
    <w:rsid w:val="002C0B51"/>
    <w:rsid w:val="002C11BC"/>
    <w:rsid w:val="002C1240"/>
    <w:rsid w:val="002C131B"/>
    <w:rsid w:val="002C20A1"/>
    <w:rsid w:val="002C236C"/>
    <w:rsid w:val="002C2794"/>
    <w:rsid w:val="002C291F"/>
    <w:rsid w:val="002C2961"/>
    <w:rsid w:val="002C42D5"/>
    <w:rsid w:val="002C4ABB"/>
    <w:rsid w:val="002C4C0A"/>
    <w:rsid w:val="002C6D5B"/>
    <w:rsid w:val="002C7239"/>
    <w:rsid w:val="002C74B0"/>
    <w:rsid w:val="002C7D77"/>
    <w:rsid w:val="002C7F99"/>
    <w:rsid w:val="002D07B9"/>
    <w:rsid w:val="002D0F93"/>
    <w:rsid w:val="002D1D99"/>
    <w:rsid w:val="002D1F46"/>
    <w:rsid w:val="002D2581"/>
    <w:rsid w:val="002D31C1"/>
    <w:rsid w:val="002D44D3"/>
    <w:rsid w:val="002D7BCE"/>
    <w:rsid w:val="002E0620"/>
    <w:rsid w:val="002E0796"/>
    <w:rsid w:val="002E17A7"/>
    <w:rsid w:val="002E1BA8"/>
    <w:rsid w:val="002E2441"/>
    <w:rsid w:val="002E3DF7"/>
    <w:rsid w:val="002E4079"/>
    <w:rsid w:val="002E450A"/>
    <w:rsid w:val="002E4B99"/>
    <w:rsid w:val="002E52AD"/>
    <w:rsid w:val="002E57F7"/>
    <w:rsid w:val="002E58E3"/>
    <w:rsid w:val="002E6E47"/>
    <w:rsid w:val="002E7290"/>
    <w:rsid w:val="002E78AA"/>
    <w:rsid w:val="002E7A0B"/>
    <w:rsid w:val="002E7DB9"/>
    <w:rsid w:val="002E7F47"/>
    <w:rsid w:val="002E7FD0"/>
    <w:rsid w:val="002F00BE"/>
    <w:rsid w:val="002F0499"/>
    <w:rsid w:val="002F0570"/>
    <w:rsid w:val="002F0885"/>
    <w:rsid w:val="002F0E8B"/>
    <w:rsid w:val="002F1582"/>
    <w:rsid w:val="002F16FB"/>
    <w:rsid w:val="002F1718"/>
    <w:rsid w:val="002F2DFC"/>
    <w:rsid w:val="002F3AA0"/>
    <w:rsid w:val="002F4578"/>
    <w:rsid w:val="002F46D2"/>
    <w:rsid w:val="002F49B9"/>
    <w:rsid w:val="002F5F7C"/>
    <w:rsid w:val="002F6F24"/>
    <w:rsid w:val="002F7CD5"/>
    <w:rsid w:val="002F7DAD"/>
    <w:rsid w:val="0030170C"/>
    <w:rsid w:val="00301947"/>
    <w:rsid w:val="00301BAF"/>
    <w:rsid w:val="00302A63"/>
    <w:rsid w:val="00303607"/>
    <w:rsid w:val="003037E0"/>
    <w:rsid w:val="003041AF"/>
    <w:rsid w:val="00304244"/>
    <w:rsid w:val="003043E5"/>
    <w:rsid w:val="00305F3A"/>
    <w:rsid w:val="00306334"/>
    <w:rsid w:val="00307542"/>
    <w:rsid w:val="003102D8"/>
    <w:rsid w:val="003120E2"/>
    <w:rsid w:val="00312B3A"/>
    <w:rsid w:val="00312C02"/>
    <w:rsid w:val="00312D61"/>
    <w:rsid w:val="003133B0"/>
    <w:rsid w:val="00313848"/>
    <w:rsid w:val="00314487"/>
    <w:rsid w:val="0031453D"/>
    <w:rsid w:val="0031498B"/>
    <w:rsid w:val="0031511B"/>
    <w:rsid w:val="003152B6"/>
    <w:rsid w:val="00315743"/>
    <w:rsid w:val="00317586"/>
    <w:rsid w:val="00320341"/>
    <w:rsid w:val="00320713"/>
    <w:rsid w:val="00321452"/>
    <w:rsid w:val="00321714"/>
    <w:rsid w:val="0032241F"/>
    <w:rsid w:val="00322489"/>
    <w:rsid w:val="00322CAD"/>
    <w:rsid w:val="00323A5F"/>
    <w:rsid w:val="00323D39"/>
    <w:rsid w:val="003242D9"/>
    <w:rsid w:val="0032449E"/>
    <w:rsid w:val="00324C3B"/>
    <w:rsid w:val="00325D85"/>
    <w:rsid w:val="00325F20"/>
    <w:rsid w:val="00326817"/>
    <w:rsid w:val="003275A6"/>
    <w:rsid w:val="00330242"/>
    <w:rsid w:val="003309C8"/>
    <w:rsid w:val="00330D4E"/>
    <w:rsid w:val="00330F59"/>
    <w:rsid w:val="00331245"/>
    <w:rsid w:val="00331E56"/>
    <w:rsid w:val="00332DA0"/>
    <w:rsid w:val="003330BA"/>
    <w:rsid w:val="003349FB"/>
    <w:rsid w:val="00335CF3"/>
    <w:rsid w:val="0033674A"/>
    <w:rsid w:val="00340A72"/>
    <w:rsid w:val="00341CEB"/>
    <w:rsid w:val="00341FAF"/>
    <w:rsid w:val="003425D9"/>
    <w:rsid w:val="0034298C"/>
    <w:rsid w:val="00343E9A"/>
    <w:rsid w:val="00344AFA"/>
    <w:rsid w:val="00345EC7"/>
    <w:rsid w:val="00346029"/>
    <w:rsid w:val="003461FC"/>
    <w:rsid w:val="0034647F"/>
    <w:rsid w:val="0034719A"/>
    <w:rsid w:val="00347ACC"/>
    <w:rsid w:val="0035033E"/>
    <w:rsid w:val="003506BD"/>
    <w:rsid w:val="00350BFD"/>
    <w:rsid w:val="00350F4E"/>
    <w:rsid w:val="00350F59"/>
    <w:rsid w:val="003515C5"/>
    <w:rsid w:val="003515F7"/>
    <w:rsid w:val="00352425"/>
    <w:rsid w:val="003528A8"/>
    <w:rsid w:val="003534A8"/>
    <w:rsid w:val="00353AA7"/>
    <w:rsid w:val="00353BEE"/>
    <w:rsid w:val="003541ED"/>
    <w:rsid w:val="00354528"/>
    <w:rsid w:val="003546FF"/>
    <w:rsid w:val="00354A5C"/>
    <w:rsid w:val="003550D9"/>
    <w:rsid w:val="00355F39"/>
    <w:rsid w:val="0035656F"/>
    <w:rsid w:val="003565D5"/>
    <w:rsid w:val="0035660E"/>
    <w:rsid w:val="003567B0"/>
    <w:rsid w:val="00356967"/>
    <w:rsid w:val="00356EC2"/>
    <w:rsid w:val="00357421"/>
    <w:rsid w:val="00357A26"/>
    <w:rsid w:val="00357E5C"/>
    <w:rsid w:val="00360DEA"/>
    <w:rsid w:val="003610D2"/>
    <w:rsid w:val="00361155"/>
    <w:rsid w:val="00361253"/>
    <w:rsid w:val="00362387"/>
    <w:rsid w:val="003625DA"/>
    <w:rsid w:val="003629CB"/>
    <w:rsid w:val="003638AF"/>
    <w:rsid w:val="00363981"/>
    <w:rsid w:val="00363AF5"/>
    <w:rsid w:val="00363B51"/>
    <w:rsid w:val="0036431E"/>
    <w:rsid w:val="003644CE"/>
    <w:rsid w:val="00364C48"/>
    <w:rsid w:val="003651C8"/>
    <w:rsid w:val="00365CF6"/>
    <w:rsid w:val="00366013"/>
    <w:rsid w:val="00366687"/>
    <w:rsid w:val="00366A92"/>
    <w:rsid w:val="003708CD"/>
    <w:rsid w:val="00370D31"/>
    <w:rsid w:val="00370D75"/>
    <w:rsid w:val="00371357"/>
    <w:rsid w:val="00371482"/>
    <w:rsid w:val="00371C6E"/>
    <w:rsid w:val="003728FB"/>
    <w:rsid w:val="00372946"/>
    <w:rsid w:val="00372DDA"/>
    <w:rsid w:val="003730C0"/>
    <w:rsid w:val="00374233"/>
    <w:rsid w:val="00374FE7"/>
    <w:rsid w:val="0037550C"/>
    <w:rsid w:val="003766C6"/>
    <w:rsid w:val="00376C04"/>
    <w:rsid w:val="00376E16"/>
    <w:rsid w:val="00377075"/>
    <w:rsid w:val="0037709B"/>
    <w:rsid w:val="003772EB"/>
    <w:rsid w:val="00377C6F"/>
    <w:rsid w:val="0038039D"/>
    <w:rsid w:val="00381047"/>
    <w:rsid w:val="00381E95"/>
    <w:rsid w:val="00382DD6"/>
    <w:rsid w:val="00383524"/>
    <w:rsid w:val="00383EBC"/>
    <w:rsid w:val="003842A2"/>
    <w:rsid w:val="003849E2"/>
    <w:rsid w:val="003852D9"/>
    <w:rsid w:val="00385545"/>
    <w:rsid w:val="00387AA2"/>
    <w:rsid w:val="0039057A"/>
    <w:rsid w:val="0039059E"/>
    <w:rsid w:val="0039086E"/>
    <w:rsid w:val="00390A6B"/>
    <w:rsid w:val="00390F76"/>
    <w:rsid w:val="00391460"/>
    <w:rsid w:val="003916B9"/>
    <w:rsid w:val="00391D8C"/>
    <w:rsid w:val="00391F3E"/>
    <w:rsid w:val="003928BA"/>
    <w:rsid w:val="00392E2C"/>
    <w:rsid w:val="00393028"/>
    <w:rsid w:val="003939B1"/>
    <w:rsid w:val="00393DDB"/>
    <w:rsid w:val="003959C3"/>
    <w:rsid w:val="00395EBB"/>
    <w:rsid w:val="0039631B"/>
    <w:rsid w:val="00396441"/>
    <w:rsid w:val="003A214B"/>
    <w:rsid w:val="003A26CC"/>
    <w:rsid w:val="003A30FD"/>
    <w:rsid w:val="003A4639"/>
    <w:rsid w:val="003A5F8F"/>
    <w:rsid w:val="003A6208"/>
    <w:rsid w:val="003A66FA"/>
    <w:rsid w:val="003A6FDB"/>
    <w:rsid w:val="003A7001"/>
    <w:rsid w:val="003A71D4"/>
    <w:rsid w:val="003A73FE"/>
    <w:rsid w:val="003A7673"/>
    <w:rsid w:val="003A7980"/>
    <w:rsid w:val="003A7D45"/>
    <w:rsid w:val="003B0B81"/>
    <w:rsid w:val="003B17D5"/>
    <w:rsid w:val="003B26AC"/>
    <w:rsid w:val="003B3878"/>
    <w:rsid w:val="003B3D30"/>
    <w:rsid w:val="003B478B"/>
    <w:rsid w:val="003B58F6"/>
    <w:rsid w:val="003B6106"/>
    <w:rsid w:val="003B61D7"/>
    <w:rsid w:val="003B637C"/>
    <w:rsid w:val="003B64E3"/>
    <w:rsid w:val="003B71CB"/>
    <w:rsid w:val="003B7411"/>
    <w:rsid w:val="003B7489"/>
    <w:rsid w:val="003C076F"/>
    <w:rsid w:val="003C198C"/>
    <w:rsid w:val="003C2268"/>
    <w:rsid w:val="003C2420"/>
    <w:rsid w:val="003C28F2"/>
    <w:rsid w:val="003C2CFB"/>
    <w:rsid w:val="003C3DD3"/>
    <w:rsid w:val="003C4640"/>
    <w:rsid w:val="003C497B"/>
    <w:rsid w:val="003C5B44"/>
    <w:rsid w:val="003C6027"/>
    <w:rsid w:val="003C7943"/>
    <w:rsid w:val="003D0563"/>
    <w:rsid w:val="003D10CE"/>
    <w:rsid w:val="003D13A5"/>
    <w:rsid w:val="003D1465"/>
    <w:rsid w:val="003D2A10"/>
    <w:rsid w:val="003D2AA2"/>
    <w:rsid w:val="003D349A"/>
    <w:rsid w:val="003D403B"/>
    <w:rsid w:val="003D41AB"/>
    <w:rsid w:val="003D48D3"/>
    <w:rsid w:val="003D494C"/>
    <w:rsid w:val="003D4C0C"/>
    <w:rsid w:val="003D5535"/>
    <w:rsid w:val="003D5A5D"/>
    <w:rsid w:val="003D627F"/>
    <w:rsid w:val="003D7244"/>
    <w:rsid w:val="003D7DC5"/>
    <w:rsid w:val="003E0297"/>
    <w:rsid w:val="003E0B96"/>
    <w:rsid w:val="003E11A8"/>
    <w:rsid w:val="003E25A7"/>
    <w:rsid w:val="003E28A1"/>
    <w:rsid w:val="003E35F2"/>
    <w:rsid w:val="003E4FBA"/>
    <w:rsid w:val="003E6B0D"/>
    <w:rsid w:val="003E6F19"/>
    <w:rsid w:val="003F013A"/>
    <w:rsid w:val="003F0298"/>
    <w:rsid w:val="003F1331"/>
    <w:rsid w:val="003F2983"/>
    <w:rsid w:val="003F2AA4"/>
    <w:rsid w:val="003F2C54"/>
    <w:rsid w:val="003F31D9"/>
    <w:rsid w:val="003F402D"/>
    <w:rsid w:val="003F4949"/>
    <w:rsid w:val="003F5772"/>
    <w:rsid w:val="003F629D"/>
    <w:rsid w:val="003F717C"/>
    <w:rsid w:val="003F73F8"/>
    <w:rsid w:val="003F7AAE"/>
    <w:rsid w:val="003F7BEC"/>
    <w:rsid w:val="0040036E"/>
    <w:rsid w:val="004004CA"/>
    <w:rsid w:val="004009F5"/>
    <w:rsid w:val="00400C3E"/>
    <w:rsid w:val="004010EA"/>
    <w:rsid w:val="004012F6"/>
    <w:rsid w:val="00401A3A"/>
    <w:rsid w:val="00401BC6"/>
    <w:rsid w:val="00401C14"/>
    <w:rsid w:val="00401DA0"/>
    <w:rsid w:val="00403464"/>
    <w:rsid w:val="0040372C"/>
    <w:rsid w:val="00403848"/>
    <w:rsid w:val="004039F7"/>
    <w:rsid w:val="00403DEE"/>
    <w:rsid w:val="004046C1"/>
    <w:rsid w:val="00405181"/>
    <w:rsid w:val="00405211"/>
    <w:rsid w:val="00405C3A"/>
    <w:rsid w:val="00405F15"/>
    <w:rsid w:val="00405F2B"/>
    <w:rsid w:val="00407F72"/>
    <w:rsid w:val="00407F9A"/>
    <w:rsid w:val="00410583"/>
    <w:rsid w:val="00410958"/>
    <w:rsid w:val="00411273"/>
    <w:rsid w:val="00411A4A"/>
    <w:rsid w:val="00411B64"/>
    <w:rsid w:val="00411BD8"/>
    <w:rsid w:val="00411EEE"/>
    <w:rsid w:val="00412E02"/>
    <w:rsid w:val="00413067"/>
    <w:rsid w:val="004131EF"/>
    <w:rsid w:val="00414CD0"/>
    <w:rsid w:val="004154BD"/>
    <w:rsid w:val="004156F1"/>
    <w:rsid w:val="00415F09"/>
    <w:rsid w:val="004161F9"/>
    <w:rsid w:val="00416EDD"/>
    <w:rsid w:val="0041747A"/>
    <w:rsid w:val="00417626"/>
    <w:rsid w:val="00417B3B"/>
    <w:rsid w:val="00417F3B"/>
    <w:rsid w:val="0042024C"/>
    <w:rsid w:val="00420305"/>
    <w:rsid w:val="00420501"/>
    <w:rsid w:val="00420D03"/>
    <w:rsid w:val="00420D04"/>
    <w:rsid w:val="00420E0F"/>
    <w:rsid w:val="00421050"/>
    <w:rsid w:val="0042132B"/>
    <w:rsid w:val="0042158B"/>
    <w:rsid w:val="00421820"/>
    <w:rsid w:val="00423354"/>
    <w:rsid w:val="0042392E"/>
    <w:rsid w:val="00424130"/>
    <w:rsid w:val="0042414E"/>
    <w:rsid w:val="004249C1"/>
    <w:rsid w:val="004254F4"/>
    <w:rsid w:val="00425633"/>
    <w:rsid w:val="00425896"/>
    <w:rsid w:val="00426B7D"/>
    <w:rsid w:val="00426E86"/>
    <w:rsid w:val="00427B6F"/>
    <w:rsid w:val="00430671"/>
    <w:rsid w:val="0043092B"/>
    <w:rsid w:val="00430968"/>
    <w:rsid w:val="004319A7"/>
    <w:rsid w:val="004324C5"/>
    <w:rsid w:val="00432555"/>
    <w:rsid w:val="00432D2F"/>
    <w:rsid w:val="00433342"/>
    <w:rsid w:val="00433BE1"/>
    <w:rsid w:val="00434012"/>
    <w:rsid w:val="00434802"/>
    <w:rsid w:val="00434DE5"/>
    <w:rsid w:val="0043626D"/>
    <w:rsid w:val="00436349"/>
    <w:rsid w:val="00437046"/>
    <w:rsid w:val="00437408"/>
    <w:rsid w:val="004406F8"/>
    <w:rsid w:val="00441626"/>
    <w:rsid w:val="00441692"/>
    <w:rsid w:val="004416EF"/>
    <w:rsid w:val="00441AA7"/>
    <w:rsid w:val="00441D75"/>
    <w:rsid w:val="00442330"/>
    <w:rsid w:val="00442384"/>
    <w:rsid w:val="00442DDB"/>
    <w:rsid w:val="0044357A"/>
    <w:rsid w:val="00444155"/>
    <w:rsid w:val="00444B57"/>
    <w:rsid w:val="00444D46"/>
    <w:rsid w:val="00444D62"/>
    <w:rsid w:val="00445078"/>
    <w:rsid w:val="0044545F"/>
    <w:rsid w:val="00445A46"/>
    <w:rsid w:val="00445EA1"/>
    <w:rsid w:val="00446180"/>
    <w:rsid w:val="00446366"/>
    <w:rsid w:val="004476B5"/>
    <w:rsid w:val="00447AFB"/>
    <w:rsid w:val="00450441"/>
    <w:rsid w:val="0045093D"/>
    <w:rsid w:val="00450AA7"/>
    <w:rsid w:val="00450CA1"/>
    <w:rsid w:val="00451D39"/>
    <w:rsid w:val="0045268A"/>
    <w:rsid w:val="00452CA5"/>
    <w:rsid w:val="00452DD4"/>
    <w:rsid w:val="00453406"/>
    <w:rsid w:val="00453656"/>
    <w:rsid w:val="0045456C"/>
    <w:rsid w:val="004550EA"/>
    <w:rsid w:val="0045531E"/>
    <w:rsid w:val="00456037"/>
    <w:rsid w:val="0045651C"/>
    <w:rsid w:val="00456847"/>
    <w:rsid w:val="0045749C"/>
    <w:rsid w:val="004576B9"/>
    <w:rsid w:val="0046050E"/>
    <w:rsid w:val="004605D5"/>
    <w:rsid w:val="00460B6D"/>
    <w:rsid w:val="00461D96"/>
    <w:rsid w:val="00463BBB"/>
    <w:rsid w:val="00463D20"/>
    <w:rsid w:val="004644C1"/>
    <w:rsid w:val="0046644F"/>
    <w:rsid w:val="00466E44"/>
    <w:rsid w:val="00466E67"/>
    <w:rsid w:val="00466F2D"/>
    <w:rsid w:val="00466FDA"/>
    <w:rsid w:val="0046741E"/>
    <w:rsid w:val="0046777E"/>
    <w:rsid w:val="00470506"/>
    <w:rsid w:val="00470EBF"/>
    <w:rsid w:val="00471671"/>
    <w:rsid w:val="0047186E"/>
    <w:rsid w:val="00471B20"/>
    <w:rsid w:val="00471C23"/>
    <w:rsid w:val="00471FFF"/>
    <w:rsid w:val="004720B1"/>
    <w:rsid w:val="00472C12"/>
    <w:rsid w:val="00472E07"/>
    <w:rsid w:val="004749A5"/>
    <w:rsid w:val="004759D6"/>
    <w:rsid w:val="004761FE"/>
    <w:rsid w:val="00476345"/>
    <w:rsid w:val="00476855"/>
    <w:rsid w:val="004778AB"/>
    <w:rsid w:val="00477E5A"/>
    <w:rsid w:val="00480614"/>
    <w:rsid w:val="00480DED"/>
    <w:rsid w:val="004816E3"/>
    <w:rsid w:val="00481A8C"/>
    <w:rsid w:val="004827DB"/>
    <w:rsid w:val="00482EAA"/>
    <w:rsid w:val="00483AF5"/>
    <w:rsid w:val="00483CB5"/>
    <w:rsid w:val="0048480F"/>
    <w:rsid w:val="00484BD8"/>
    <w:rsid w:val="00484EC7"/>
    <w:rsid w:val="00485529"/>
    <w:rsid w:val="00485897"/>
    <w:rsid w:val="004859FF"/>
    <w:rsid w:val="00486927"/>
    <w:rsid w:val="004875A4"/>
    <w:rsid w:val="004901A5"/>
    <w:rsid w:val="004916C2"/>
    <w:rsid w:val="00491BB7"/>
    <w:rsid w:val="00491D0C"/>
    <w:rsid w:val="00491D66"/>
    <w:rsid w:val="004923B2"/>
    <w:rsid w:val="00492B55"/>
    <w:rsid w:val="00493184"/>
    <w:rsid w:val="004942FD"/>
    <w:rsid w:val="00494501"/>
    <w:rsid w:val="0049465E"/>
    <w:rsid w:val="004947B8"/>
    <w:rsid w:val="00494D34"/>
    <w:rsid w:val="004955C4"/>
    <w:rsid w:val="00495D65"/>
    <w:rsid w:val="00495F4C"/>
    <w:rsid w:val="0049641A"/>
    <w:rsid w:val="00496C4B"/>
    <w:rsid w:val="00496DAD"/>
    <w:rsid w:val="00496E00"/>
    <w:rsid w:val="004A1951"/>
    <w:rsid w:val="004A2D1B"/>
    <w:rsid w:val="004A4585"/>
    <w:rsid w:val="004A4CFA"/>
    <w:rsid w:val="004A530C"/>
    <w:rsid w:val="004A5403"/>
    <w:rsid w:val="004A5F7B"/>
    <w:rsid w:val="004A6421"/>
    <w:rsid w:val="004A686B"/>
    <w:rsid w:val="004A7183"/>
    <w:rsid w:val="004A732B"/>
    <w:rsid w:val="004A7514"/>
    <w:rsid w:val="004A7692"/>
    <w:rsid w:val="004A7754"/>
    <w:rsid w:val="004A7A7E"/>
    <w:rsid w:val="004A7BB3"/>
    <w:rsid w:val="004B0427"/>
    <w:rsid w:val="004B12F5"/>
    <w:rsid w:val="004B1E11"/>
    <w:rsid w:val="004B271F"/>
    <w:rsid w:val="004B28CC"/>
    <w:rsid w:val="004B2C66"/>
    <w:rsid w:val="004B3A98"/>
    <w:rsid w:val="004B3C00"/>
    <w:rsid w:val="004B471A"/>
    <w:rsid w:val="004B4AB1"/>
    <w:rsid w:val="004B534E"/>
    <w:rsid w:val="004B57B7"/>
    <w:rsid w:val="004B5A56"/>
    <w:rsid w:val="004B694A"/>
    <w:rsid w:val="004B6963"/>
    <w:rsid w:val="004B6FD1"/>
    <w:rsid w:val="004B6FEF"/>
    <w:rsid w:val="004C097F"/>
    <w:rsid w:val="004C1567"/>
    <w:rsid w:val="004C1945"/>
    <w:rsid w:val="004C1A0C"/>
    <w:rsid w:val="004C1D01"/>
    <w:rsid w:val="004C2475"/>
    <w:rsid w:val="004C2790"/>
    <w:rsid w:val="004C2B9B"/>
    <w:rsid w:val="004C36A2"/>
    <w:rsid w:val="004C3FED"/>
    <w:rsid w:val="004C463F"/>
    <w:rsid w:val="004C4727"/>
    <w:rsid w:val="004C5266"/>
    <w:rsid w:val="004C5284"/>
    <w:rsid w:val="004C54D9"/>
    <w:rsid w:val="004C58E6"/>
    <w:rsid w:val="004C610B"/>
    <w:rsid w:val="004C63E1"/>
    <w:rsid w:val="004C77A0"/>
    <w:rsid w:val="004C7C2A"/>
    <w:rsid w:val="004D00F8"/>
    <w:rsid w:val="004D0714"/>
    <w:rsid w:val="004D1037"/>
    <w:rsid w:val="004D1864"/>
    <w:rsid w:val="004D1E0B"/>
    <w:rsid w:val="004D228B"/>
    <w:rsid w:val="004D24B5"/>
    <w:rsid w:val="004D2BCD"/>
    <w:rsid w:val="004D3C5B"/>
    <w:rsid w:val="004D459C"/>
    <w:rsid w:val="004D54FB"/>
    <w:rsid w:val="004D5776"/>
    <w:rsid w:val="004D5C2B"/>
    <w:rsid w:val="004D6173"/>
    <w:rsid w:val="004D71D7"/>
    <w:rsid w:val="004D7A5F"/>
    <w:rsid w:val="004D7B62"/>
    <w:rsid w:val="004D7C41"/>
    <w:rsid w:val="004D7DE7"/>
    <w:rsid w:val="004E0296"/>
    <w:rsid w:val="004E0458"/>
    <w:rsid w:val="004E0A32"/>
    <w:rsid w:val="004E0AC5"/>
    <w:rsid w:val="004E0B6E"/>
    <w:rsid w:val="004E105C"/>
    <w:rsid w:val="004E129C"/>
    <w:rsid w:val="004E2345"/>
    <w:rsid w:val="004E3C2E"/>
    <w:rsid w:val="004E3F82"/>
    <w:rsid w:val="004E547E"/>
    <w:rsid w:val="004E5A4B"/>
    <w:rsid w:val="004E63C5"/>
    <w:rsid w:val="004E71B9"/>
    <w:rsid w:val="004F06A3"/>
    <w:rsid w:val="004F0CC6"/>
    <w:rsid w:val="004F23E8"/>
    <w:rsid w:val="004F243E"/>
    <w:rsid w:val="004F2FEA"/>
    <w:rsid w:val="004F398B"/>
    <w:rsid w:val="004F4647"/>
    <w:rsid w:val="004F575F"/>
    <w:rsid w:val="004F6AF4"/>
    <w:rsid w:val="004F7612"/>
    <w:rsid w:val="004F7B8D"/>
    <w:rsid w:val="004F7FF8"/>
    <w:rsid w:val="00500541"/>
    <w:rsid w:val="00500D0E"/>
    <w:rsid w:val="00501672"/>
    <w:rsid w:val="00501A36"/>
    <w:rsid w:val="00501B6E"/>
    <w:rsid w:val="00502D45"/>
    <w:rsid w:val="0050314C"/>
    <w:rsid w:val="0050388D"/>
    <w:rsid w:val="005038F3"/>
    <w:rsid w:val="005049F0"/>
    <w:rsid w:val="00505075"/>
    <w:rsid w:val="005065CB"/>
    <w:rsid w:val="00506E79"/>
    <w:rsid w:val="0050704F"/>
    <w:rsid w:val="0050766F"/>
    <w:rsid w:val="00510521"/>
    <w:rsid w:val="0051069D"/>
    <w:rsid w:val="00511E45"/>
    <w:rsid w:val="005127F4"/>
    <w:rsid w:val="00512CB0"/>
    <w:rsid w:val="005132AF"/>
    <w:rsid w:val="0051505F"/>
    <w:rsid w:val="00515172"/>
    <w:rsid w:val="00515C38"/>
    <w:rsid w:val="00516D96"/>
    <w:rsid w:val="0052003B"/>
    <w:rsid w:val="005205D6"/>
    <w:rsid w:val="0052139B"/>
    <w:rsid w:val="00521A80"/>
    <w:rsid w:val="00521C01"/>
    <w:rsid w:val="00521C6F"/>
    <w:rsid w:val="00522558"/>
    <w:rsid w:val="00522697"/>
    <w:rsid w:val="00523F2D"/>
    <w:rsid w:val="00524312"/>
    <w:rsid w:val="00524340"/>
    <w:rsid w:val="0052437E"/>
    <w:rsid w:val="00524FF3"/>
    <w:rsid w:val="005254BE"/>
    <w:rsid w:val="00525760"/>
    <w:rsid w:val="005259A3"/>
    <w:rsid w:val="005277F9"/>
    <w:rsid w:val="00527A85"/>
    <w:rsid w:val="00530B11"/>
    <w:rsid w:val="0053187C"/>
    <w:rsid w:val="00531D4D"/>
    <w:rsid w:val="005325A0"/>
    <w:rsid w:val="00533055"/>
    <w:rsid w:val="005331CB"/>
    <w:rsid w:val="00533412"/>
    <w:rsid w:val="0053357C"/>
    <w:rsid w:val="005339C8"/>
    <w:rsid w:val="00533D85"/>
    <w:rsid w:val="00534DE0"/>
    <w:rsid w:val="005352A3"/>
    <w:rsid w:val="00535CFE"/>
    <w:rsid w:val="0053607C"/>
    <w:rsid w:val="005370DE"/>
    <w:rsid w:val="00537173"/>
    <w:rsid w:val="00537705"/>
    <w:rsid w:val="005379A4"/>
    <w:rsid w:val="00537C39"/>
    <w:rsid w:val="00537C90"/>
    <w:rsid w:val="00540301"/>
    <w:rsid w:val="005407B1"/>
    <w:rsid w:val="00540BBD"/>
    <w:rsid w:val="00540EDB"/>
    <w:rsid w:val="00541820"/>
    <w:rsid w:val="0054185D"/>
    <w:rsid w:val="00542F34"/>
    <w:rsid w:val="00544889"/>
    <w:rsid w:val="00545AD4"/>
    <w:rsid w:val="005461FE"/>
    <w:rsid w:val="00547017"/>
    <w:rsid w:val="005470C4"/>
    <w:rsid w:val="005475B8"/>
    <w:rsid w:val="00547937"/>
    <w:rsid w:val="0055000F"/>
    <w:rsid w:val="005501CC"/>
    <w:rsid w:val="00550DEF"/>
    <w:rsid w:val="0055250C"/>
    <w:rsid w:val="0055254A"/>
    <w:rsid w:val="0055298E"/>
    <w:rsid w:val="00552C13"/>
    <w:rsid w:val="00552D6C"/>
    <w:rsid w:val="00553799"/>
    <w:rsid w:val="00553956"/>
    <w:rsid w:val="00553E8D"/>
    <w:rsid w:val="00553EBF"/>
    <w:rsid w:val="00553F84"/>
    <w:rsid w:val="00554051"/>
    <w:rsid w:val="00554E35"/>
    <w:rsid w:val="00555767"/>
    <w:rsid w:val="00555C45"/>
    <w:rsid w:val="00555F12"/>
    <w:rsid w:val="005562C2"/>
    <w:rsid w:val="005568AB"/>
    <w:rsid w:val="00556AFA"/>
    <w:rsid w:val="00556BDF"/>
    <w:rsid w:val="00557F1C"/>
    <w:rsid w:val="00557F77"/>
    <w:rsid w:val="0056160F"/>
    <w:rsid w:val="00561B3D"/>
    <w:rsid w:val="00561E63"/>
    <w:rsid w:val="00561F0A"/>
    <w:rsid w:val="00562034"/>
    <w:rsid w:val="00562C67"/>
    <w:rsid w:val="005639C2"/>
    <w:rsid w:val="005642BE"/>
    <w:rsid w:val="00564DA7"/>
    <w:rsid w:val="005652E0"/>
    <w:rsid w:val="0056570F"/>
    <w:rsid w:val="0056574C"/>
    <w:rsid w:val="005667CC"/>
    <w:rsid w:val="00570332"/>
    <w:rsid w:val="00570E94"/>
    <w:rsid w:val="00571DEA"/>
    <w:rsid w:val="005724BA"/>
    <w:rsid w:val="00572E83"/>
    <w:rsid w:val="00572E93"/>
    <w:rsid w:val="00573F3E"/>
    <w:rsid w:val="005746B9"/>
    <w:rsid w:val="00574919"/>
    <w:rsid w:val="00574A47"/>
    <w:rsid w:val="00574D00"/>
    <w:rsid w:val="00574FCB"/>
    <w:rsid w:val="00575752"/>
    <w:rsid w:val="0057625B"/>
    <w:rsid w:val="005766C1"/>
    <w:rsid w:val="0057725E"/>
    <w:rsid w:val="0058021F"/>
    <w:rsid w:val="0058125A"/>
    <w:rsid w:val="0058154C"/>
    <w:rsid w:val="005816E3"/>
    <w:rsid w:val="0058201F"/>
    <w:rsid w:val="00582EFC"/>
    <w:rsid w:val="00583C3A"/>
    <w:rsid w:val="00583DA5"/>
    <w:rsid w:val="0058415C"/>
    <w:rsid w:val="00584988"/>
    <w:rsid w:val="00584CF8"/>
    <w:rsid w:val="00584F6F"/>
    <w:rsid w:val="00585277"/>
    <w:rsid w:val="00585296"/>
    <w:rsid w:val="0058552B"/>
    <w:rsid w:val="00586953"/>
    <w:rsid w:val="00586D09"/>
    <w:rsid w:val="0058785A"/>
    <w:rsid w:val="00590224"/>
    <w:rsid w:val="00590562"/>
    <w:rsid w:val="005907DA"/>
    <w:rsid w:val="00590A04"/>
    <w:rsid w:val="00590B67"/>
    <w:rsid w:val="005912E7"/>
    <w:rsid w:val="0059166D"/>
    <w:rsid w:val="005920D4"/>
    <w:rsid w:val="00593B35"/>
    <w:rsid w:val="00594C4F"/>
    <w:rsid w:val="00595F8F"/>
    <w:rsid w:val="005965D0"/>
    <w:rsid w:val="005970C0"/>
    <w:rsid w:val="00597ED6"/>
    <w:rsid w:val="00597FC7"/>
    <w:rsid w:val="005A0DF0"/>
    <w:rsid w:val="005A18BD"/>
    <w:rsid w:val="005A1EC4"/>
    <w:rsid w:val="005A2F0E"/>
    <w:rsid w:val="005A49FE"/>
    <w:rsid w:val="005A62DA"/>
    <w:rsid w:val="005A6619"/>
    <w:rsid w:val="005A6D73"/>
    <w:rsid w:val="005A6E36"/>
    <w:rsid w:val="005A7311"/>
    <w:rsid w:val="005A7E59"/>
    <w:rsid w:val="005B0531"/>
    <w:rsid w:val="005B0A25"/>
    <w:rsid w:val="005B0A6F"/>
    <w:rsid w:val="005B0C8C"/>
    <w:rsid w:val="005B0FF1"/>
    <w:rsid w:val="005B128D"/>
    <w:rsid w:val="005B15AF"/>
    <w:rsid w:val="005B16E3"/>
    <w:rsid w:val="005B1AFB"/>
    <w:rsid w:val="005B2A0C"/>
    <w:rsid w:val="005B2C7B"/>
    <w:rsid w:val="005B38AE"/>
    <w:rsid w:val="005B3B03"/>
    <w:rsid w:val="005B3F9E"/>
    <w:rsid w:val="005B44BF"/>
    <w:rsid w:val="005B4F77"/>
    <w:rsid w:val="005B4F83"/>
    <w:rsid w:val="005B50AE"/>
    <w:rsid w:val="005B5755"/>
    <w:rsid w:val="005B589B"/>
    <w:rsid w:val="005B79FF"/>
    <w:rsid w:val="005B7EF6"/>
    <w:rsid w:val="005C067B"/>
    <w:rsid w:val="005C1D46"/>
    <w:rsid w:val="005C25EA"/>
    <w:rsid w:val="005C4093"/>
    <w:rsid w:val="005C56EF"/>
    <w:rsid w:val="005C5D6B"/>
    <w:rsid w:val="005C6703"/>
    <w:rsid w:val="005C67DF"/>
    <w:rsid w:val="005C6BD3"/>
    <w:rsid w:val="005C71FB"/>
    <w:rsid w:val="005C727E"/>
    <w:rsid w:val="005C7283"/>
    <w:rsid w:val="005C7A45"/>
    <w:rsid w:val="005D032A"/>
    <w:rsid w:val="005D03C1"/>
    <w:rsid w:val="005D0B38"/>
    <w:rsid w:val="005D1408"/>
    <w:rsid w:val="005D4183"/>
    <w:rsid w:val="005D5020"/>
    <w:rsid w:val="005D530A"/>
    <w:rsid w:val="005D63A3"/>
    <w:rsid w:val="005D7018"/>
    <w:rsid w:val="005D7286"/>
    <w:rsid w:val="005D72EB"/>
    <w:rsid w:val="005D7CFF"/>
    <w:rsid w:val="005E00F3"/>
    <w:rsid w:val="005E0897"/>
    <w:rsid w:val="005E0AC8"/>
    <w:rsid w:val="005E1597"/>
    <w:rsid w:val="005E17E1"/>
    <w:rsid w:val="005E17EE"/>
    <w:rsid w:val="005E19FF"/>
    <w:rsid w:val="005E1F50"/>
    <w:rsid w:val="005E379C"/>
    <w:rsid w:val="005E4776"/>
    <w:rsid w:val="005E528B"/>
    <w:rsid w:val="005E5377"/>
    <w:rsid w:val="005E5BA4"/>
    <w:rsid w:val="005E5E7D"/>
    <w:rsid w:val="005E674B"/>
    <w:rsid w:val="005E6E31"/>
    <w:rsid w:val="005E6EFE"/>
    <w:rsid w:val="005E7149"/>
    <w:rsid w:val="005F0516"/>
    <w:rsid w:val="005F13D4"/>
    <w:rsid w:val="005F1BA1"/>
    <w:rsid w:val="005F2420"/>
    <w:rsid w:val="005F2E1D"/>
    <w:rsid w:val="005F3681"/>
    <w:rsid w:val="005F4BCE"/>
    <w:rsid w:val="005F4E83"/>
    <w:rsid w:val="005F57C5"/>
    <w:rsid w:val="005F5F3B"/>
    <w:rsid w:val="005F6168"/>
    <w:rsid w:val="005F6194"/>
    <w:rsid w:val="005F623A"/>
    <w:rsid w:val="005F715B"/>
    <w:rsid w:val="005F79CD"/>
    <w:rsid w:val="0060031C"/>
    <w:rsid w:val="006003D6"/>
    <w:rsid w:val="006018BC"/>
    <w:rsid w:val="0060209C"/>
    <w:rsid w:val="006031C6"/>
    <w:rsid w:val="00603428"/>
    <w:rsid w:val="0060417E"/>
    <w:rsid w:val="006047E9"/>
    <w:rsid w:val="00604811"/>
    <w:rsid w:val="00604FB3"/>
    <w:rsid w:val="006057F9"/>
    <w:rsid w:val="00606AB4"/>
    <w:rsid w:val="00607236"/>
    <w:rsid w:val="00607597"/>
    <w:rsid w:val="006076D1"/>
    <w:rsid w:val="00607C70"/>
    <w:rsid w:val="006104E8"/>
    <w:rsid w:val="00612DA2"/>
    <w:rsid w:val="00613BFF"/>
    <w:rsid w:val="00613C40"/>
    <w:rsid w:val="00615748"/>
    <w:rsid w:val="006158AA"/>
    <w:rsid w:val="0061646B"/>
    <w:rsid w:val="0061754D"/>
    <w:rsid w:val="006201F0"/>
    <w:rsid w:val="00621590"/>
    <w:rsid w:val="006216E6"/>
    <w:rsid w:val="0062191F"/>
    <w:rsid w:val="0062195C"/>
    <w:rsid w:val="00622454"/>
    <w:rsid w:val="00622527"/>
    <w:rsid w:val="006227A8"/>
    <w:rsid w:val="00622A36"/>
    <w:rsid w:val="006230D1"/>
    <w:rsid w:val="006246A1"/>
    <w:rsid w:val="00624B20"/>
    <w:rsid w:val="00624C0C"/>
    <w:rsid w:val="00624D2F"/>
    <w:rsid w:val="00625BC2"/>
    <w:rsid w:val="00626107"/>
    <w:rsid w:val="0062645C"/>
    <w:rsid w:val="0062669C"/>
    <w:rsid w:val="0062685A"/>
    <w:rsid w:val="006268DA"/>
    <w:rsid w:val="00630244"/>
    <w:rsid w:val="00630256"/>
    <w:rsid w:val="00630AE4"/>
    <w:rsid w:val="00631569"/>
    <w:rsid w:val="0063166E"/>
    <w:rsid w:val="00632747"/>
    <w:rsid w:val="006328D3"/>
    <w:rsid w:val="006331F9"/>
    <w:rsid w:val="006332E6"/>
    <w:rsid w:val="00634301"/>
    <w:rsid w:val="00634805"/>
    <w:rsid w:val="0063620D"/>
    <w:rsid w:val="00636B39"/>
    <w:rsid w:val="0063707E"/>
    <w:rsid w:val="00637D57"/>
    <w:rsid w:val="00637DF8"/>
    <w:rsid w:val="00640C03"/>
    <w:rsid w:val="0064142E"/>
    <w:rsid w:val="006414BD"/>
    <w:rsid w:val="00641733"/>
    <w:rsid w:val="0064183E"/>
    <w:rsid w:val="00641ED0"/>
    <w:rsid w:val="00642330"/>
    <w:rsid w:val="00643C01"/>
    <w:rsid w:val="00644AF5"/>
    <w:rsid w:val="00644BCF"/>
    <w:rsid w:val="0064599C"/>
    <w:rsid w:val="00645E9A"/>
    <w:rsid w:val="00646128"/>
    <w:rsid w:val="006462DD"/>
    <w:rsid w:val="00646619"/>
    <w:rsid w:val="00646D57"/>
    <w:rsid w:val="00650341"/>
    <w:rsid w:val="0065091B"/>
    <w:rsid w:val="006514DC"/>
    <w:rsid w:val="006519B8"/>
    <w:rsid w:val="0065224A"/>
    <w:rsid w:val="00652D73"/>
    <w:rsid w:val="0065305E"/>
    <w:rsid w:val="006547EF"/>
    <w:rsid w:val="0065486F"/>
    <w:rsid w:val="00655285"/>
    <w:rsid w:val="00655EBC"/>
    <w:rsid w:val="00656990"/>
    <w:rsid w:val="00656F2B"/>
    <w:rsid w:val="0065711C"/>
    <w:rsid w:val="00657140"/>
    <w:rsid w:val="006575EE"/>
    <w:rsid w:val="00657850"/>
    <w:rsid w:val="00660361"/>
    <w:rsid w:val="00660645"/>
    <w:rsid w:val="00660942"/>
    <w:rsid w:val="006612F5"/>
    <w:rsid w:val="00661696"/>
    <w:rsid w:val="006618E5"/>
    <w:rsid w:val="00661E05"/>
    <w:rsid w:val="00662150"/>
    <w:rsid w:val="0066245D"/>
    <w:rsid w:val="00662AD3"/>
    <w:rsid w:val="00662E7A"/>
    <w:rsid w:val="00663332"/>
    <w:rsid w:val="00663954"/>
    <w:rsid w:val="00663AC9"/>
    <w:rsid w:val="00663D4E"/>
    <w:rsid w:val="0066489B"/>
    <w:rsid w:val="0066498F"/>
    <w:rsid w:val="00664B96"/>
    <w:rsid w:val="00664F62"/>
    <w:rsid w:val="006658F9"/>
    <w:rsid w:val="0066643C"/>
    <w:rsid w:val="00666E75"/>
    <w:rsid w:val="00667AB5"/>
    <w:rsid w:val="00670153"/>
    <w:rsid w:val="00670163"/>
    <w:rsid w:val="00670D37"/>
    <w:rsid w:val="00671580"/>
    <w:rsid w:val="006720C5"/>
    <w:rsid w:val="00672A25"/>
    <w:rsid w:val="00672A36"/>
    <w:rsid w:val="00672C82"/>
    <w:rsid w:val="00673945"/>
    <w:rsid w:val="00673CBF"/>
    <w:rsid w:val="0067514A"/>
    <w:rsid w:val="00675F55"/>
    <w:rsid w:val="006766D1"/>
    <w:rsid w:val="006769A6"/>
    <w:rsid w:val="00676B5F"/>
    <w:rsid w:val="00677069"/>
    <w:rsid w:val="006774C2"/>
    <w:rsid w:val="006808BB"/>
    <w:rsid w:val="00680BF7"/>
    <w:rsid w:val="00681ECB"/>
    <w:rsid w:val="00682429"/>
    <w:rsid w:val="00683778"/>
    <w:rsid w:val="00683832"/>
    <w:rsid w:val="00683A54"/>
    <w:rsid w:val="00684E0F"/>
    <w:rsid w:val="0068572B"/>
    <w:rsid w:val="00686290"/>
    <w:rsid w:val="00686C8D"/>
    <w:rsid w:val="00686E6A"/>
    <w:rsid w:val="006909F3"/>
    <w:rsid w:val="00690F7F"/>
    <w:rsid w:val="00693121"/>
    <w:rsid w:val="00693C9A"/>
    <w:rsid w:val="00693EE8"/>
    <w:rsid w:val="00694D88"/>
    <w:rsid w:val="00695745"/>
    <w:rsid w:val="00695E9D"/>
    <w:rsid w:val="006964BA"/>
    <w:rsid w:val="006964C0"/>
    <w:rsid w:val="0069789A"/>
    <w:rsid w:val="006A030B"/>
    <w:rsid w:val="006A170E"/>
    <w:rsid w:val="006A23D8"/>
    <w:rsid w:val="006A25AE"/>
    <w:rsid w:val="006A381F"/>
    <w:rsid w:val="006A3914"/>
    <w:rsid w:val="006A3B84"/>
    <w:rsid w:val="006A3C89"/>
    <w:rsid w:val="006A4236"/>
    <w:rsid w:val="006A437C"/>
    <w:rsid w:val="006A4622"/>
    <w:rsid w:val="006A4C12"/>
    <w:rsid w:val="006A502A"/>
    <w:rsid w:val="006A5323"/>
    <w:rsid w:val="006A5A2B"/>
    <w:rsid w:val="006A6070"/>
    <w:rsid w:val="006A6411"/>
    <w:rsid w:val="006A6B58"/>
    <w:rsid w:val="006A7456"/>
    <w:rsid w:val="006B1494"/>
    <w:rsid w:val="006B1522"/>
    <w:rsid w:val="006B15FE"/>
    <w:rsid w:val="006B2274"/>
    <w:rsid w:val="006B27E8"/>
    <w:rsid w:val="006B3220"/>
    <w:rsid w:val="006B38F1"/>
    <w:rsid w:val="006B4169"/>
    <w:rsid w:val="006B4427"/>
    <w:rsid w:val="006B4A49"/>
    <w:rsid w:val="006B4B63"/>
    <w:rsid w:val="006B5988"/>
    <w:rsid w:val="006B6242"/>
    <w:rsid w:val="006B665A"/>
    <w:rsid w:val="006B686F"/>
    <w:rsid w:val="006B6A02"/>
    <w:rsid w:val="006B6FC7"/>
    <w:rsid w:val="006B724D"/>
    <w:rsid w:val="006B765F"/>
    <w:rsid w:val="006B7CB4"/>
    <w:rsid w:val="006C0326"/>
    <w:rsid w:val="006C0D17"/>
    <w:rsid w:val="006C1163"/>
    <w:rsid w:val="006C14C4"/>
    <w:rsid w:val="006C2603"/>
    <w:rsid w:val="006C2740"/>
    <w:rsid w:val="006C2AAE"/>
    <w:rsid w:val="006C302F"/>
    <w:rsid w:val="006C3EF5"/>
    <w:rsid w:val="006C5A3D"/>
    <w:rsid w:val="006C6AF3"/>
    <w:rsid w:val="006D0C02"/>
    <w:rsid w:val="006D0F84"/>
    <w:rsid w:val="006D0FFF"/>
    <w:rsid w:val="006D195F"/>
    <w:rsid w:val="006D2463"/>
    <w:rsid w:val="006D2C1A"/>
    <w:rsid w:val="006D2FCE"/>
    <w:rsid w:val="006D31F0"/>
    <w:rsid w:val="006D3439"/>
    <w:rsid w:val="006D4AA7"/>
    <w:rsid w:val="006D4ECF"/>
    <w:rsid w:val="006D588D"/>
    <w:rsid w:val="006D5E7F"/>
    <w:rsid w:val="006D5FF3"/>
    <w:rsid w:val="006D6324"/>
    <w:rsid w:val="006D78A8"/>
    <w:rsid w:val="006D7A64"/>
    <w:rsid w:val="006D7EE6"/>
    <w:rsid w:val="006E0176"/>
    <w:rsid w:val="006E08DB"/>
    <w:rsid w:val="006E0AC4"/>
    <w:rsid w:val="006E0FFA"/>
    <w:rsid w:val="006E1F1C"/>
    <w:rsid w:val="006E2A08"/>
    <w:rsid w:val="006E3E5B"/>
    <w:rsid w:val="006E5A76"/>
    <w:rsid w:val="006E5F73"/>
    <w:rsid w:val="006E6148"/>
    <w:rsid w:val="006E6262"/>
    <w:rsid w:val="006E6277"/>
    <w:rsid w:val="006E6919"/>
    <w:rsid w:val="006E74A8"/>
    <w:rsid w:val="006E7DD8"/>
    <w:rsid w:val="006F266E"/>
    <w:rsid w:val="006F2FB5"/>
    <w:rsid w:val="006F3617"/>
    <w:rsid w:val="006F4C7D"/>
    <w:rsid w:val="006F516D"/>
    <w:rsid w:val="006F54CE"/>
    <w:rsid w:val="006F5999"/>
    <w:rsid w:val="006F646C"/>
    <w:rsid w:val="006F6866"/>
    <w:rsid w:val="006F6D0F"/>
    <w:rsid w:val="006F6E2C"/>
    <w:rsid w:val="006F72E9"/>
    <w:rsid w:val="006F73C5"/>
    <w:rsid w:val="0070067D"/>
    <w:rsid w:val="00700ACA"/>
    <w:rsid w:val="00700FFD"/>
    <w:rsid w:val="00701494"/>
    <w:rsid w:val="0070174D"/>
    <w:rsid w:val="00704A37"/>
    <w:rsid w:val="00705CF5"/>
    <w:rsid w:val="00705E88"/>
    <w:rsid w:val="00706051"/>
    <w:rsid w:val="00706E2C"/>
    <w:rsid w:val="00706FE2"/>
    <w:rsid w:val="00707314"/>
    <w:rsid w:val="00710B1C"/>
    <w:rsid w:val="00710C48"/>
    <w:rsid w:val="00710DF3"/>
    <w:rsid w:val="00711361"/>
    <w:rsid w:val="00711CAB"/>
    <w:rsid w:val="00712040"/>
    <w:rsid w:val="00712BE0"/>
    <w:rsid w:val="00713C0B"/>
    <w:rsid w:val="007141A2"/>
    <w:rsid w:val="007144F2"/>
    <w:rsid w:val="00714869"/>
    <w:rsid w:val="0071500D"/>
    <w:rsid w:val="007161D1"/>
    <w:rsid w:val="00716BD0"/>
    <w:rsid w:val="00716FF2"/>
    <w:rsid w:val="007171D6"/>
    <w:rsid w:val="007174AF"/>
    <w:rsid w:val="00717BA4"/>
    <w:rsid w:val="00720346"/>
    <w:rsid w:val="007207DD"/>
    <w:rsid w:val="007216E8"/>
    <w:rsid w:val="007217A1"/>
    <w:rsid w:val="00721AA9"/>
    <w:rsid w:val="00721E14"/>
    <w:rsid w:val="007227EE"/>
    <w:rsid w:val="00722A0B"/>
    <w:rsid w:val="0072309A"/>
    <w:rsid w:val="007230AE"/>
    <w:rsid w:val="00723180"/>
    <w:rsid w:val="007231C7"/>
    <w:rsid w:val="0072363B"/>
    <w:rsid w:val="00724543"/>
    <w:rsid w:val="007256DC"/>
    <w:rsid w:val="00725F70"/>
    <w:rsid w:val="007260E6"/>
    <w:rsid w:val="007260F0"/>
    <w:rsid w:val="0072628E"/>
    <w:rsid w:val="007273CC"/>
    <w:rsid w:val="00727420"/>
    <w:rsid w:val="007275C9"/>
    <w:rsid w:val="007275F5"/>
    <w:rsid w:val="00727922"/>
    <w:rsid w:val="007305A5"/>
    <w:rsid w:val="007310F8"/>
    <w:rsid w:val="00731875"/>
    <w:rsid w:val="00731903"/>
    <w:rsid w:val="00731CD3"/>
    <w:rsid w:val="00732060"/>
    <w:rsid w:val="0073279B"/>
    <w:rsid w:val="0073292A"/>
    <w:rsid w:val="00732A3F"/>
    <w:rsid w:val="00733369"/>
    <w:rsid w:val="00733392"/>
    <w:rsid w:val="007344B1"/>
    <w:rsid w:val="00734CD1"/>
    <w:rsid w:val="00734FF0"/>
    <w:rsid w:val="00735146"/>
    <w:rsid w:val="00735FFD"/>
    <w:rsid w:val="007364CC"/>
    <w:rsid w:val="00736BEA"/>
    <w:rsid w:val="00737032"/>
    <w:rsid w:val="007373A5"/>
    <w:rsid w:val="007373B7"/>
    <w:rsid w:val="007376E4"/>
    <w:rsid w:val="0073799A"/>
    <w:rsid w:val="00740DA3"/>
    <w:rsid w:val="00740F61"/>
    <w:rsid w:val="00742621"/>
    <w:rsid w:val="00742DED"/>
    <w:rsid w:val="007430CD"/>
    <w:rsid w:val="00744A05"/>
    <w:rsid w:val="007457C2"/>
    <w:rsid w:val="0074583B"/>
    <w:rsid w:val="007459BE"/>
    <w:rsid w:val="00745BBC"/>
    <w:rsid w:val="00745E90"/>
    <w:rsid w:val="007468B0"/>
    <w:rsid w:val="00746A19"/>
    <w:rsid w:val="00746F63"/>
    <w:rsid w:val="00750901"/>
    <w:rsid w:val="00750AF2"/>
    <w:rsid w:val="00750F49"/>
    <w:rsid w:val="00751979"/>
    <w:rsid w:val="00751E9B"/>
    <w:rsid w:val="00753E08"/>
    <w:rsid w:val="007545CE"/>
    <w:rsid w:val="00754EA8"/>
    <w:rsid w:val="00755409"/>
    <w:rsid w:val="007558BF"/>
    <w:rsid w:val="00755CF7"/>
    <w:rsid w:val="00755DB5"/>
    <w:rsid w:val="0075710D"/>
    <w:rsid w:val="0075793A"/>
    <w:rsid w:val="007616A6"/>
    <w:rsid w:val="0076182C"/>
    <w:rsid w:val="00761E8A"/>
    <w:rsid w:val="00761F26"/>
    <w:rsid w:val="00762195"/>
    <w:rsid w:val="00762799"/>
    <w:rsid w:val="00764217"/>
    <w:rsid w:val="0076466F"/>
    <w:rsid w:val="00764C16"/>
    <w:rsid w:val="007667E0"/>
    <w:rsid w:val="00766A58"/>
    <w:rsid w:val="00766B58"/>
    <w:rsid w:val="00766F00"/>
    <w:rsid w:val="00767155"/>
    <w:rsid w:val="0076743C"/>
    <w:rsid w:val="00767FFE"/>
    <w:rsid w:val="007708A1"/>
    <w:rsid w:val="00770F46"/>
    <w:rsid w:val="0077126F"/>
    <w:rsid w:val="00771B5B"/>
    <w:rsid w:val="00772422"/>
    <w:rsid w:val="0077271E"/>
    <w:rsid w:val="00772A86"/>
    <w:rsid w:val="00774295"/>
    <w:rsid w:val="00774886"/>
    <w:rsid w:val="00774E8A"/>
    <w:rsid w:val="00774F86"/>
    <w:rsid w:val="00775CC5"/>
    <w:rsid w:val="007761CA"/>
    <w:rsid w:val="007766CA"/>
    <w:rsid w:val="007767CF"/>
    <w:rsid w:val="00776C51"/>
    <w:rsid w:val="00777111"/>
    <w:rsid w:val="007779F9"/>
    <w:rsid w:val="00780E4C"/>
    <w:rsid w:val="007810AF"/>
    <w:rsid w:val="007816FC"/>
    <w:rsid w:val="007838F5"/>
    <w:rsid w:val="00783BE1"/>
    <w:rsid w:val="00783D20"/>
    <w:rsid w:val="007842C8"/>
    <w:rsid w:val="007842D9"/>
    <w:rsid w:val="00786360"/>
    <w:rsid w:val="00786AF5"/>
    <w:rsid w:val="00786DD0"/>
    <w:rsid w:val="007876C2"/>
    <w:rsid w:val="007877EA"/>
    <w:rsid w:val="00787E8E"/>
    <w:rsid w:val="00790BE6"/>
    <w:rsid w:val="00790EDB"/>
    <w:rsid w:val="00791190"/>
    <w:rsid w:val="00791288"/>
    <w:rsid w:val="007914AE"/>
    <w:rsid w:val="00791A9A"/>
    <w:rsid w:val="00792574"/>
    <w:rsid w:val="00793F78"/>
    <w:rsid w:val="0079406D"/>
    <w:rsid w:val="00794BD3"/>
    <w:rsid w:val="007951F2"/>
    <w:rsid w:val="007951F9"/>
    <w:rsid w:val="00795903"/>
    <w:rsid w:val="00795E09"/>
    <w:rsid w:val="00795EB1"/>
    <w:rsid w:val="007966E9"/>
    <w:rsid w:val="0079702C"/>
    <w:rsid w:val="00797365"/>
    <w:rsid w:val="007A0469"/>
    <w:rsid w:val="007A0B05"/>
    <w:rsid w:val="007A0E2B"/>
    <w:rsid w:val="007A1620"/>
    <w:rsid w:val="007A16E4"/>
    <w:rsid w:val="007A1F1E"/>
    <w:rsid w:val="007A253C"/>
    <w:rsid w:val="007A2C65"/>
    <w:rsid w:val="007A31FD"/>
    <w:rsid w:val="007A3F52"/>
    <w:rsid w:val="007A45C2"/>
    <w:rsid w:val="007A48F4"/>
    <w:rsid w:val="007A4B1E"/>
    <w:rsid w:val="007A4B9D"/>
    <w:rsid w:val="007A4E1F"/>
    <w:rsid w:val="007A50EF"/>
    <w:rsid w:val="007A598F"/>
    <w:rsid w:val="007A59FE"/>
    <w:rsid w:val="007A62DB"/>
    <w:rsid w:val="007A652B"/>
    <w:rsid w:val="007A67BB"/>
    <w:rsid w:val="007A6C83"/>
    <w:rsid w:val="007A7416"/>
    <w:rsid w:val="007B0194"/>
    <w:rsid w:val="007B01EE"/>
    <w:rsid w:val="007B087B"/>
    <w:rsid w:val="007B0993"/>
    <w:rsid w:val="007B0C30"/>
    <w:rsid w:val="007B0C89"/>
    <w:rsid w:val="007B0D82"/>
    <w:rsid w:val="007B3489"/>
    <w:rsid w:val="007B35C2"/>
    <w:rsid w:val="007B3952"/>
    <w:rsid w:val="007B4F57"/>
    <w:rsid w:val="007B5134"/>
    <w:rsid w:val="007B56EA"/>
    <w:rsid w:val="007B6144"/>
    <w:rsid w:val="007B623A"/>
    <w:rsid w:val="007B6844"/>
    <w:rsid w:val="007B6906"/>
    <w:rsid w:val="007B763A"/>
    <w:rsid w:val="007B7E27"/>
    <w:rsid w:val="007B7E41"/>
    <w:rsid w:val="007C04A0"/>
    <w:rsid w:val="007C0D39"/>
    <w:rsid w:val="007C1A9D"/>
    <w:rsid w:val="007C1C92"/>
    <w:rsid w:val="007C28A3"/>
    <w:rsid w:val="007C31CF"/>
    <w:rsid w:val="007C3871"/>
    <w:rsid w:val="007C427B"/>
    <w:rsid w:val="007C489B"/>
    <w:rsid w:val="007C4B3B"/>
    <w:rsid w:val="007C4B97"/>
    <w:rsid w:val="007C5B2F"/>
    <w:rsid w:val="007C612E"/>
    <w:rsid w:val="007C6D75"/>
    <w:rsid w:val="007C6F3E"/>
    <w:rsid w:val="007C7D17"/>
    <w:rsid w:val="007D2246"/>
    <w:rsid w:val="007D2F5C"/>
    <w:rsid w:val="007D518C"/>
    <w:rsid w:val="007D53F4"/>
    <w:rsid w:val="007D5BCE"/>
    <w:rsid w:val="007D6138"/>
    <w:rsid w:val="007D6940"/>
    <w:rsid w:val="007D6F98"/>
    <w:rsid w:val="007D7797"/>
    <w:rsid w:val="007D7B87"/>
    <w:rsid w:val="007E0342"/>
    <w:rsid w:val="007E249B"/>
    <w:rsid w:val="007E28D5"/>
    <w:rsid w:val="007E3E2F"/>
    <w:rsid w:val="007E46CD"/>
    <w:rsid w:val="007E4D26"/>
    <w:rsid w:val="007E51ED"/>
    <w:rsid w:val="007E5A07"/>
    <w:rsid w:val="007E5FD5"/>
    <w:rsid w:val="007E64E3"/>
    <w:rsid w:val="007E7F9D"/>
    <w:rsid w:val="007F01CE"/>
    <w:rsid w:val="007F01FE"/>
    <w:rsid w:val="007F05F6"/>
    <w:rsid w:val="007F06EF"/>
    <w:rsid w:val="007F08E7"/>
    <w:rsid w:val="007F0CF5"/>
    <w:rsid w:val="007F1D3D"/>
    <w:rsid w:val="007F1FEA"/>
    <w:rsid w:val="007F2144"/>
    <w:rsid w:val="007F2315"/>
    <w:rsid w:val="007F2388"/>
    <w:rsid w:val="007F25F8"/>
    <w:rsid w:val="007F3861"/>
    <w:rsid w:val="007F3BC3"/>
    <w:rsid w:val="007F40AB"/>
    <w:rsid w:val="007F46CD"/>
    <w:rsid w:val="007F55E5"/>
    <w:rsid w:val="007F56F1"/>
    <w:rsid w:val="007F5A53"/>
    <w:rsid w:val="007F6A53"/>
    <w:rsid w:val="007F7145"/>
    <w:rsid w:val="00800392"/>
    <w:rsid w:val="00800596"/>
    <w:rsid w:val="0080108C"/>
    <w:rsid w:val="0080164E"/>
    <w:rsid w:val="00802514"/>
    <w:rsid w:val="00804099"/>
    <w:rsid w:val="008047B5"/>
    <w:rsid w:val="008057EA"/>
    <w:rsid w:val="008059BD"/>
    <w:rsid w:val="00805BB6"/>
    <w:rsid w:val="00806EA8"/>
    <w:rsid w:val="008072DE"/>
    <w:rsid w:val="00807A0E"/>
    <w:rsid w:val="00810607"/>
    <w:rsid w:val="008119B4"/>
    <w:rsid w:val="008122D7"/>
    <w:rsid w:val="00812C2F"/>
    <w:rsid w:val="00812D73"/>
    <w:rsid w:val="00813208"/>
    <w:rsid w:val="00813486"/>
    <w:rsid w:val="008139F5"/>
    <w:rsid w:val="00813C4F"/>
    <w:rsid w:val="00813EFB"/>
    <w:rsid w:val="00814584"/>
    <w:rsid w:val="0081463C"/>
    <w:rsid w:val="00814755"/>
    <w:rsid w:val="00814C62"/>
    <w:rsid w:val="00815DF3"/>
    <w:rsid w:val="008169AD"/>
    <w:rsid w:val="0081703B"/>
    <w:rsid w:val="008200F4"/>
    <w:rsid w:val="00820A3F"/>
    <w:rsid w:val="00820D50"/>
    <w:rsid w:val="00821CFC"/>
    <w:rsid w:val="008221CF"/>
    <w:rsid w:val="00822C5D"/>
    <w:rsid w:val="0082354A"/>
    <w:rsid w:val="00823F64"/>
    <w:rsid w:val="008241C2"/>
    <w:rsid w:val="008243C7"/>
    <w:rsid w:val="00824938"/>
    <w:rsid w:val="00825E0F"/>
    <w:rsid w:val="00826323"/>
    <w:rsid w:val="00827E77"/>
    <w:rsid w:val="00827FBC"/>
    <w:rsid w:val="00830F21"/>
    <w:rsid w:val="00831537"/>
    <w:rsid w:val="00831AE8"/>
    <w:rsid w:val="008326D2"/>
    <w:rsid w:val="0083279A"/>
    <w:rsid w:val="0083352F"/>
    <w:rsid w:val="00834FB6"/>
    <w:rsid w:val="008350AD"/>
    <w:rsid w:val="00835C48"/>
    <w:rsid w:val="00835E94"/>
    <w:rsid w:val="0083661A"/>
    <w:rsid w:val="00836F50"/>
    <w:rsid w:val="00837489"/>
    <w:rsid w:val="0083788B"/>
    <w:rsid w:val="00837A8E"/>
    <w:rsid w:val="00840879"/>
    <w:rsid w:val="00841993"/>
    <w:rsid w:val="00841BFA"/>
    <w:rsid w:val="00841C5C"/>
    <w:rsid w:val="00841C78"/>
    <w:rsid w:val="00841FB2"/>
    <w:rsid w:val="008426F2"/>
    <w:rsid w:val="0084274A"/>
    <w:rsid w:val="00844809"/>
    <w:rsid w:val="00844F2F"/>
    <w:rsid w:val="00845B69"/>
    <w:rsid w:val="00845FE7"/>
    <w:rsid w:val="00847047"/>
    <w:rsid w:val="0084705D"/>
    <w:rsid w:val="008474EA"/>
    <w:rsid w:val="00847A89"/>
    <w:rsid w:val="00847B1A"/>
    <w:rsid w:val="00850C53"/>
    <w:rsid w:val="00851777"/>
    <w:rsid w:val="00851AF6"/>
    <w:rsid w:val="008521B8"/>
    <w:rsid w:val="0085226F"/>
    <w:rsid w:val="00852995"/>
    <w:rsid w:val="00852A59"/>
    <w:rsid w:val="00852B63"/>
    <w:rsid w:val="00853B17"/>
    <w:rsid w:val="00853EAE"/>
    <w:rsid w:val="00854486"/>
    <w:rsid w:val="0085455F"/>
    <w:rsid w:val="008546A9"/>
    <w:rsid w:val="008547BB"/>
    <w:rsid w:val="008556F6"/>
    <w:rsid w:val="0085583B"/>
    <w:rsid w:val="00855EE9"/>
    <w:rsid w:val="008565DC"/>
    <w:rsid w:val="008615DB"/>
    <w:rsid w:val="0086169A"/>
    <w:rsid w:val="00861777"/>
    <w:rsid w:val="00862929"/>
    <w:rsid w:val="00862BDD"/>
    <w:rsid w:val="00863B01"/>
    <w:rsid w:val="00863F02"/>
    <w:rsid w:val="00864096"/>
    <w:rsid w:val="00864103"/>
    <w:rsid w:val="0086417A"/>
    <w:rsid w:val="00864E40"/>
    <w:rsid w:val="0086580A"/>
    <w:rsid w:val="00865A99"/>
    <w:rsid w:val="00865B59"/>
    <w:rsid w:val="00866D6F"/>
    <w:rsid w:val="00866DA5"/>
    <w:rsid w:val="00867A4C"/>
    <w:rsid w:val="00867D4E"/>
    <w:rsid w:val="00867D6E"/>
    <w:rsid w:val="0087032D"/>
    <w:rsid w:val="0087036A"/>
    <w:rsid w:val="00870D98"/>
    <w:rsid w:val="00870DD2"/>
    <w:rsid w:val="00870E20"/>
    <w:rsid w:val="00872105"/>
    <w:rsid w:val="00872AF9"/>
    <w:rsid w:val="0087369F"/>
    <w:rsid w:val="0087372D"/>
    <w:rsid w:val="00876DA2"/>
    <w:rsid w:val="008773D9"/>
    <w:rsid w:val="008776CF"/>
    <w:rsid w:val="00877EF0"/>
    <w:rsid w:val="00880004"/>
    <w:rsid w:val="00880174"/>
    <w:rsid w:val="008809A4"/>
    <w:rsid w:val="00880C1B"/>
    <w:rsid w:val="00880E51"/>
    <w:rsid w:val="00880E6C"/>
    <w:rsid w:val="00880ECE"/>
    <w:rsid w:val="00881273"/>
    <w:rsid w:val="008813BB"/>
    <w:rsid w:val="00881AED"/>
    <w:rsid w:val="0088229E"/>
    <w:rsid w:val="00882A28"/>
    <w:rsid w:val="00883B0E"/>
    <w:rsid w:val="00883DC3"/>
    <w:rsid w:val="00883E8A"/>
    <w:rsid w:val="008843CA"/>
    <w:rsid w:val="00884C86"/>
    <w:rsid w:val="00884CA8"/>
    <w:rsid w:val="00884E08"/>
    <w:rsid w:val="008854AC"/>
    <w:rsid w:val="0088622C"/>
    <w:rsid w:val="00886CF9"/>
    <w:rsid w:val="00887212"/>
    <w:rsid w:val="00887437"/>
    <w:rsid w:val="0088762F"/>
    <w:rsid w:val="00887697"/>
    <w:rsid w:val="0089010F"/>
    <w:rsid w:val="008909E6"/>
    <w:rsid w:val="00890FD7"/>
    <w:rsid w:val="008913A4"/>
    <w:rsid w:val="00891F66"/>
    <w:rsid w:val="00892636"/>
    <w:rsid w:val="00892758"/>
    <w:rsid w:val="00892C2E"/>
    <w:rsid w:val="008933FA"/>
    <w:rsid w:val="00893497"/>
    <w:rsid w:val="00893C97"/>
    <w:rsid w:val="00893CB5"/>
    <w:rsid w:val="00894D9F"/>
    <w:rsid w:val="00894FDD"/>
    <w:rsid w:val="008951BE"/>
    <w:rsid w:val="008971FB"/>
    <w:rsid w:val="008974E9"/>
    <w:rsid w:val="008978EF"/>
    <w:rsid w:val="008A0073"/>
    <w:rsid w:val="008A038C"/>
    <w:rsid w:val="008A0858"/>
    <w:rsid w:val="008A0B0A"/>
    <w:rsid w:val="008A16EC"/>
    <w:rsid w:val="008A22F2"/>
    <w:rsid w:val="008A2E68"/>
    <w:rsid w:val="008A2EF5"/>
    <w:rsid w:val="008A3275"/>
    <w:rsid w:val="008A346B"/>
    <w:rsid w:val="008A46C6"/>
    <w:rsid w:val="008A562C"/>
    <w:rsid w:val="008A567C"/>
    <w:rsid w:val="008A5988"/>
    <w:rsid w:val="008A5BB8"/>
    <w:rsid w:val="008A5C34"/>
    <w:rsid w:val="008A5CBB"/>
    <w:rsid w:val="008A6D78"/>
    <w:rsid w:val="008A6E4E"/>
    <w:rsid w:val="008A735C"/>
    <w:rsid w:val="008A798A"/>
    <w:rsid w:val="008B0EA8"/>
    <w:rsid w:val="008B0F0B"/>
    <w:rsid w:val="008B109B"/>
    <w:rsid w:val="008B1A97"/>
    <w:rsid w:val="008B28F2"/>
    <w:rsid w:val="008B2BB3"/>
    <w:rsid w:val="008B3813"/>
    <w:rsid w:val="008B3C91"/>
    <w:rsid w:val="008B4018"/>
    <w:rsid w:val="008B50E2"/>
    <w:rsid w:val="008B5504"/>
    <w:rsid w:val="008B5651"/>
    <w:rsid w:val="008B6084"/>
    <w:rsid w:val="008B6A9E"/>
    <w:rsid w:val="008B6E43"/>
    <w:rsid w:val="008C032D"/>
    <w:rsid w:val="008C1001"/>
    <w:rsid w:val="008C1B4E"/>
    <w:rsid w:val="008C1D13"/>
    <w:rsid w:val="008C2C86"/>
    <w:rsid w:val="008C2CF7"/>
    <w:rsid w:val="008C3BFF"/>
    <w:rsid w:val="008C42EE"/>
    <w:rsid w:val="008C528A"/>
    <w:rsid w:val="008C5537"/>
    <w:rsid w:val="008C55F5"/>
    <w:rsid w:val="008C650D"/>
    <w:rsid w:val="008C6713"/>
    <w:rsid w:val="008C706A"/>
    <w:rsid w:val="008C7C40"/>
    <w:rsid w:val="008D18A5"/>
    <w:rsid w:val="008D36B1"/>
    <w:rsid w:val="008D3FEB"/>
    <w:rsid w:val="008D40B7"/>
    <w:rsid w:val="008D4162"/>
    <w:rsid w:val="008D4F18"/>
    <w:rsid w:val="008D5DD4"/>
    <w:rsid w:val="008D619D"/>
    <w:rsid w:val="008D62A3"/>
    <w:rsid w:val="008D6592"/>
    <w:rsid w:val="008D6B8B"/>
    <w:rsid w:val="008D734F"/>
    <w:rsid w:val="008D75DF"/>
    <w:rsid w:val="008E0673"/>
    <w:rsid w:val="008E1170"/>
    <w:rsid w:val="008E12FA"/>
    <w:rsid w:val="008E1672"/>
    <w:rsid w:val="008E1791"/>
    <w:rsid w:val="008E1CEB"/>
    <w:rsid w:val="008E2872"/>
    <w:rsid w:val="008E2CCC"/>
    <w:rsid w:val="008E3034"/>
    <w:rsid w:val="008E3C7C"/>
    <w:rsid w:val="008E3F7C"/>
    <w:rsid w:val="008E503A"/>
    <w:rsid w:val="008E6BD4"/>
    <w:rsid w:val="008F02F3"/>
    <w:rsid w:val="008F14C9"/>
    <w:rsid w:val="008F17EF"/>
    <w:rsid w:val="008F21E7"/>
    <w:rsid w:val="008F263C"/>
    <w:rsid w:val="008F2E6C"/>
    <w:rsid w:val="008F335F"/>
    <w:rsid w:val="008F3420"/>
    <w:rsid w:val="008F3A97"/>
    <w:rsid w:val="008F420C"/>
    <w:rsid w:val="008F72A2"/>
    <w:rsid w:val="0090082C"/>
    <w:rsid w:val="00900F7E"/>
    <w:rsid w:val="0090187D"/>
    <w:rsid w:val="0090189E"/>
    <w:rsid w:val="00902481"/>
    <w:rsid w:val="009024BD"/>
    <w:rsid w:val="00902755"/>
    <w:rsid w:val="00904068"/>
    <w:rsid w:val="00904289"/>
    <w:rsid w:val="009042E1"/>
    <w:rsid w:val="009042FC"/>
    <w:rsid w:val="00904496"/>
    <w:rsid w:val="00904B89"/>
    <w:rsid w:val="0090534A"/>
    <w:rsid w:val="0090562F"/>
    <w:rsid w:val="009056E5"/>
    <w:rsid w:val="00905AFC"/>
    <w:rsid w:val="00906A77"/>
    <w:rsid w:val="00906DE5"/>
    <w:rsid w:val="00907F80"/>
    <w:rsid w:val="00910449"/>
    <w:rsid w:val="00911367"/>
    <w:rsid w:val="0091151C"/>
    <w:rsid w:val="009118FF"/>
    <w:rsid w:val="0091213E"/>
    <w:rsid w:val="00912EC5"/>
    <w:rsid w:val="009135D8"/>
    <w:rsid w:val="00913C5D"/>
    <w:rsid w:val="00914D0D"/>
    <w:rsid w:val="009162F7"/>
    <w:rsid w:val="00916C7E"/>
    <w:rsid w:val="009175C9"/>
    <w:rsid w:val="00917BE8"/>
    <w:rsid w:val="009203A3"/>
    <w:rsid w:val="00921169"/>
    <w:rsid w:val="009213EA"/>
    <w:rsid w:val="0092222C"/>
    <w:rsid w:val="009235EB"/>
    <w:rsid w:val="009243AE"/>
    <w:rsid w:val="00924561"/>
    <w:rsid w:val="00924680"/>
    <w:rsid w:val="00924865"/>
    <w:rsid w:val="00924D1B"/>
    <w:rsid w:val="009256B4"/>
    <w:rsid w:val="009258A4"/>
    <w:rsid w:val="00926C2D"/>
    <w:rsid w:val="00927FF2"/>
    <w:rsid w:val="0093025A"/>
    <w:rsid w:val="0093094A"/>
    <w:rsid w:val="00930AF8"/>
    <w:rsid w:val="0093144D"/>
    <w:rsid w:val="00931898"/>
    <w:rsid w:val="009318DB"/>
    <w:rsid w:val="0093297A"/>
    <w:rsid w:val="00933321"/>
    <w:rsid w:val="00933441"/>
    <w:rsid w:val="009346D8"/>
    <w:rsid w:val="009349B7"/>
    <w:rsid w:val="00934ED3"/>
    <w:rsid w:val="00935B80"/>
    <w:rsid w:val="0093605B"/>
    <w:rsid w:val="00936181"/>
    <w:rsid w:val="00936619"/>
    <w:rsid w:val="00936D56"/>
    <w:rsid w:val="00937036"/>
    <w:rsid w:val="00937239"/>
    <w:rsid w:val="00937415"/>
    <w:rsid w:val="00937469"/>
    <w:rsid w:val="009375E5"/>
    <w:rsid w:val="00940D2A"/>
    <w:rsid w:val="009413BE"/>
    <w:rsid w:val="00943B0E"/>
    <w:rsid w:val="00943D52"/>
    <w:rsid w:val="0094488C"/>
    <w:rsid w:val="00945C49"/>
    <w:rsid w:val="00946571"/>
    <w:rsid w:val="00947070"/>
    <w:rsid w:val="009471EB"/>
    <w:rsid w:val="00950163"/>
    <w:rsid w:val="009520C4"/>
    <w:rsid w:val="00952A01"/>
    <w:rsid w:val="00952A84"/>
    <w:rsid w:val="00952BBE"/>
    <w:rsid w:val="00952D6E"/>
    <w:rsid w:val="009535E6"/>
    <w:rsid w:val="00953833"/>
    <w:rsid w:val="00953986"/>
    <w:rsid w:val="00954B86"/>
    <w:rsid w:val="00955148"/>
    <w:rsid w:val="00957C73"/>
    <w:rsid w:val="00960D04"/>
    <w:rsid w:val="00961466"/>
    <w:rsid w:val="00961AB6"/>
    <w:rsid w:val="009623E0"/>
    <w:rsid w:val="009625D8"/>
    <w:rsid w:val="00962631"/>
    <w:rsid w:val="0096264E"/>
    <w:rsid w:val="00963362"/>
    <w:rsid w:val="009635C9"/>
    <w:rsid w:val="0096391F"/>
    <w:rsid w:val="00965118"/>
    <w:rsid w:val="009663E9"/>
    <w:rsid w:val="009672AF"/>
    <w:rsid w:val="00967ED2"/>
    <w:rsid w:val="00970D85"/>
    <w:rsid w:val="00970EE6"/>
    <w:rsid w:val="00970FB8"/>
    <w:rsid w:val="00972B5C"/>
    <w:rsid w:val="009735B8"/>
    <w:rsid w:val="009737D0"/>
    <w:rsid w:val="009739D9"/>
    <w:rsid w:val="00973C4F"/>
    <w:rsid w:val="009740E8"/>
    <w:rsid w:val="009742E5"/>
    <w:rsid w:val="009752E9"/>
    <w:rsid w:val="00975354"/>
    <w:rsid w:val="009753E9"/>
    <w:rsid w:val="0097557E"/>
    <w:rsid w:val="00975D57"/>
    <w:rsid w:val="00975EB8"/>
    <w:rsid w:val="00976291"/>
    <w:rsid w:val="009765B2"/>
    <w:rsid w:val="00976B63"/>
    <w:rsid w:val="00976DAD"/>
    <w:rsid w:val="009800A5"/>
    <w:rsid w:val="009802CA"/>
    <w:rsid w:val="00980715"/>
    <w:rsid w:val="00982350"/>
    <w:rsid w:val="009823E0"/>
    <w:rsid w:val="009825E8"/>
    <w:rsid w:val="00982A5E"/>
    <w:rsid w:val="00982AAF"/>
    <w:rsid w:val="0098320C"/>
    <w:rsid w:val="00983C54"/>
    <w:rsid w:val="009857CE"/>
    <w:rsid w:val="00986697"/>
    <w:rsid w:val="009874B3"/>
    <w:rsid w:val="00987628"/>
    <w:rsid w:val="00987A62"/>
    <w:rsid w:val="009909AE"/>
    <w:rsid w:val="00990FA1"/>
    <w:rsid w:val="00991431"/>
    <w:rsid w:val="009932E4"/>
    <w:rsid w:val="00993C43"/>
    <w:rsid w:val="00993F82"/>
    <w:rsid w:val="00994886"/>
    <w:rsid w:val="0099497B"/>
    <w:rsid w:val="00994A30"/>
    <w:rsid w:val="00994D8A"/>
    <w:rsid w:val="009953BD"/>
    <w:rsid w:val="00996193"/>
    <w:rsid w:val="00996D77"/>
    <w:rsid w:val="00996F64"/>
    <w:rsid w:val="00997BED"/>
    <w:rsid w:val="009A0490"/>
    <w:rsid w:val="009A07D7"/>
    <w:rsid w:val="009A1A74"/>
    <w:rsid w:val="009A1AE6"/>
    <w:rsid w:val="009A2B7C"/>
    <w:rsid w:val="009A2D32"/>
    <w:rsid w:val="009A3FBB"/>
    <w:rsid w:val="009A5678"/>
    <w:rsid w:val="009A6E08"/>
    <w:rsid w:val="009A6E0D"/>
    <w:rsid w:val="009A6E42"/>
    <w:rsid w:val="009A7630"/>
    <w:rsid w:val="009A7828"/>
    <w:rsid w:val="009B1014"/>
    <w:rsid w:val="009B120C"/>
    <w:rsid w:val="009B1781"/>
    <w:rsid w:val="009B1CB5"/>
    <w:rsid w:val="009B2473"/>
    <w:rsid w:val="009B2E44"/>
    <w:rsid w:val="009B3D4E"/>
    <w:rsid w:val="009B3D5A"/>
    <w:rsid w:val="009B495A"/>
    <w:rsid w:val="009B4989"/>
    <w:rsid w:val="009B4CF6"/>
    <w:rsid w:val="009B5259"/>
    <w:rsid w:val="009B5747"/>
    <w:rsid w:val="009B5A71"/>
    <w:rsid w:val="009B6416"/>
    <w:rsid w:val="009B66F5"/>
    <w:rsid w:val="009B6FFF"/>
    <w:rsid w:val="009B734B"/>
    <w:rsid w:val="009B784A"/>
    <w:rsid w:val="009C04A6"/>
    <w:rsid w:val="009C07EB"/>
    <w:rsid w:val="009C0996"/>
    <w:rsid w:val="009C0BA3"/>
    <w:rsid w:val="009C18CB"/>
    <w:rsid w:val="009C278C"/>
    <w:rsid w:val="009C3A00"/>
    <w:rsid w:val="009C3BEE"/>
    <w:rsid w:val="009C4294"/>
    <w:rsid w:val="009C4B8A"/>
    <w:rsid w:val="009C501F"/>
    <w:rsid w:val="009C529F"/>
    <w:rsid w:val="009C5412"/>
    <w:rsid w:val="009C6763"/>
    <w:rsid w:val="009C6CBB"/>
    <w:rsid w:val="009C79EA"/>
    <w:rsid w:val="009D023F"/>
    <w:rsid w:val="009D0BE6"/>
    <w:rsid w:val="009D13BC"/>
    <w:rsid w:val="009D2D04"/>
    <w:rsid w:val="009D4BF9"/>
    <w:rsid w:val="009D4C28"/>
    <w:rsid w:val="009D5E17"/>
    <w:rsid w:val="009D6520"/>
    <w:rsid w:val="009D71A5"/>
    <w:rsid w:val="009E1672"/>
    <w:rsid w:val="009E2A63"/>
    <w:rsid w:val="009E2DF4"/>
    <w:rsid w:val="009E3AF9"/>
    <w:rsid w:val="009E3FBE"/>
    <w:rsid w:val="009E41A4"/>
    <w:rsid w:val="009E4523"/>
    <w:rsid w:val="009E4D28"/>
    <w:rsid w:val="009E63E0"/>
    <w:rsid w:val="009E6CAC"/>
    <w:rsid w:val="009E6D10"/>
    <w:rsid w:val="009F0E12"/>
    <w:rsid w:val="009F2531"/>
    <w:rsid w:val="009F2FC0"/>
    <w:rsid w:val="009F38BA"/>
    <w:rsid w:val="009F3D74"/>
    <w:rsid w:val="009F4C03"/>
    <w:rsid w:val="009F50BF"/>
    <w:rsid w:val="009F5E91"/>
    <w:rsid w:val="009F6714"/>
    <w:rsid w:val="009F6CC4"/>
    <w:rsid w:val="00A00EDF"/>
    <w:rsid w:val="00A013C3"/>
    <w:rsid w:val="00A01439"/>
    <w:rsid w:val="00A01FBC"/>
    <w:rsid w:val="00A02FDF"/>
    <w:rsid w:val="00A0393E"/>
    <w:rsid w:val="00A03ACB"/>
    <w:rsid w:val="00A03FC5"/>
    <w:rsid w:val="00A04A1D"/>
    <w:rsid w:val="00A04D20"/>
    <w:rsid w:val="00A05501"/>
    <w:rsid w:val="00A05530"/>
    <w:rsid w:val="00A05D23"/>
    <w:rsid w:val="00A06C6A"/>
    <w:rsid w:val="00A06F04"/>
    <w:rsid w:val="00A07A73"/>
    <w:rsid w:val="00A101F5"/>
    <w:rsid w:val="00A10659"/>
    <w:rsid w:val="00A1153A"/>
    <w:rsid w:val="00A11AAF"/>
    <w:rsid w:val="00A11C7B"/>
    <w:rsid w:val="00A11E75"/>
    <w:rsid w:val="00A1235D"/>
    <w:rsid w:val="00A13469"/>
    <w:rsid w:val="00A13BC4"/>
    <w:rsid w:val="00A13F3B"/>
    <w:rsid w:val="00A14146"/>
    <w:rsid w:val="00A14539"/>
    <w:rsid w:val="00A14570"/>
    <w:rsid w:val="00A14B8A"/>
    <w:rsid w:val="00A14C58"/>
    <w:rsid w:val="00A16032"/>
    <w:rsid w:val="00A16907"/>
    <w:rsid w:val="00A16BDE"/>
    <w:rsid w:val="00A16FC5"/>
    <w:rsid w:val="00A177CD"/>
    <w:rsid w:val="00A20213"/>
    <w:rsid w:val="00A20B5C"/>
    <w:rsid w:val="00A20E4F"/>
    <w:rsid w:val="00A21532"/>
    <w:rsid w:val="00A22271"/>
    <w:rsid w:val="00A243A4"/>
    <w:rsid w:val="00A24D76"/>
    <w:rsid w:val="00A252EC"/>
    <w:rsid w:val="00A25860"/>
    <w:rsid w:val="00A25B05"/>
    <w:rsid w:val="00A26B3D"/>
    <w:rsid w:val="00A26BA7"/>
    <w:rsid w:val="00A26CB6"/>
    <w:rsid w:val="00A27F22"/>
    <w:rsid w:val="00A27FC9"/>
    <w:rsid w:val="00A300FE"/>
    <w:rsid w:val="00A30548"/>
    <w:rsid w:val="00A30E72"/>
    <w:rsid w:val="00A31817"/>
    <w:rsid w:val="00A319EC"/>
    <w:rsid w:val="00A32FB4"/>
    <w:rsid w:val="00A32FF1"/>
    <w:rsid w:val="00A33B64"/>
    <w:rsid w:val="00A340D2"/>
    <w:rsid w:val="00A348F0"/>
    <w:rsid w:val="00A359E8"/>
    <w:rsid w:val="00A36029"/>
    <w:rsid w:val="00A3670F"/>
    <w:rsid w:val="00A36AA4"/>
    <w:rsid w:val="00A36BDE"/>
    <w:rsid w:val="00A37102"/>
    <w:rsid w:val="00A37E41"/>
    <w:rsid w:val="00A40B20"/>
    <w:rsid w:val="00A40BD4"/>
    <w:rsid w:val="00A40DC7"/>
    <w:rsid w:val="00A416EF"/>
    <w:rsid w:val="00A42637"/>
    <w:rsid w:val="00A43118"/>
    <w:rsid w:val="00A4329E"/>
    <w:rsid w:val="00A43DA5"/>
    <w:rsid w:val="00A43DCE"/>
    <w:rsid w:val="00A44668"/>
    <w:rsid w:val="00A457CF"/>
    <w:rsid w:val="00A46077"/>
    <w:rsid w:val="00A466D4"/>
    <w:rsid w:val="00A46FAE"/>
    <w:rsid w:val="00A4771B"/>
    <w:rsid w:val="00A50B2D"/>
    <w:rsid w:val="00A50D70"/>
    <w:rsid w:val="00A50DEC"/>
    <w:rsid w:val="00A510EF"/>
    <w:rsid w:val="00A513A1"/>
    <w:rsid w:val="00A52935"/>
    <w:rsid w:val="00A52ED6"/>
    <w:rsid w:val="00A53691"/>
    <w:rsid w:val="00A5377A"/>
    <w:rsid w:val="00A53997"/>
    <w:rsid w:val="00A53AED"/>
    <w:rsid w:val="00A543C9"/>
    <w:rsid w:val="00A54C3F"/>
    <w:rsid w:val="00A55366"/>
    <w:rsid w:val="00A56485"/>
    <w:rsid w:val="00A56BA5"/>
    <w:rsid w:val="00A57359"/>
    <w:rsid w:val="00A573E4"/>
    <w:rsid w:val="00A57899"/>
    <w:rsid w:val="00A6056E"/>
    <w:rsid w:val="00A60F39"/>
    <w:rsid w:val="00A612FE"/>
    <w:rsid w:val="00A61DD6"/>
    <w:rsid w:val="00A622C2"/>
    <w:rsid w:val="00A62821"/>
    <w:rsid w:val="00A6283D"/>
    <w:rsid w:val="00A6315B"/>
    <w:rsid w:val="00A63CE9"/>
    <w:rsid w:val="00A63E86"/>
    <w:rsid w:val="00A641F0"/>
    <w:rsid w:val="00A6447B"/>
    <w:rsid w:val="00A645B4"/>
    <w:rsid w:val="00A64C26"/>
    <w:rsid w:val="00A657FC"/>
    <w:rsid w:val="00A65EDF"/>
    <w:rsid w:val="00A66F56"/>
    <w:rsid w:val="00A6747B"/>
    <w:rsid w:val="00A67E4D"/>
    <w:rsid w:val="00A7016D"/>
    <w:rsid w:val="00A70FD5"/>
    <w:rsid w:val="00A7200C"/>
    <w:rsid w:val="00A72D5A"/>
    <w:rsid w:val="00A730AC"/>
    <w:rsid w:val="00A730DF"/>
    <w:rsid w:val="00A7359D"/>
    <w:rsid w:val="00A735AB"/>
    <w:rsid w:val="00A73EB1"/>
    <w:rsid w:val="00A75A31"/>
    <w:rsid w:val="00A75BD2"/>
    <w:rsid w:val="00A76039"/>
    <w:rsid w:val="00A76A6D"/>
    <w:rsid w:val="00A76B54"/>
    <w:rsid w:val="00A76DCA"/>
    <w:rsid w:val="00A76F6E"/>
    <w:rsid w:val="00A77038"/>
    <w:rsid w:val="00A7710F"/>
    <w:rsid w:val="00A77265"/>
    <w:rsid w:val="00A77824"/>
    <w:rsid w:val="00A77B82"/>
    <w:rsid w:val="00A77C00"/>
    <w:rsid w:val="00A77D2D"/>
    <w:rsid w:val="00A80B56"/>
    <w:rsid w:val="00A8103B"/>
    <w:rsid w:val="00A818E5"/>
    <w:rsid w:val="00A81AC5"/>
    <w:rsid w:val="00A81B34"/>
    <w:rsid w:val="00A82ACF"/>
    <w:rsid w:val="00A82B63"/>
    <w:rsid w:val="00A83B76"/>
    <w:rsid w:val="00A83C02"/>
    <w:rsid w:val="00A84446"/>
    <w:rsid w:val="00A8478A"/>
    <w:rsid w:val="00A84A18"/>
    <w:rsid w:val="00A84D83"/>
    <w:rsid w:val="00A8622D"/>
    <w:rsid w:val="00A86755"/>
    <w:rsid w:val="00A86A92"/>
    <w:rsid w:val="00A86FC8"/>
    <w:rsid w:val="00A87C9B"/>
    <w:rsid w:val="00A87F8D"/>
    <w:rsid w:val="00A90C54"/>
    <w:rsid w:val="00A9193B"/>
    <w:rsid w:val="00A91978"/>
    <w:rsid w:val="00A925DF"/>
    <w:rsid w:val="00A929B8"/>
    <w:rsid w:val="00A93404"/>
    <w:rsid w:val="00A9562B"/>
    <w:rsid w:val="00A96913"/>
    <w:rsid w:val="00A9729B"/>
    <w:rsid w:val="00A9741F"/>
    <w:rsid w:val="00A97E49"/>
    <w:rsid w:val="00AA072A"/>
    <w:rsid w:val="00AA0738"/>
    <w:rsid w:val="00AA09C8"/>
    <w:rsid w:val="00AA25EE"/>
    <w:rsid w:val="00AA2D0E"/>
    <w:rsid w:val="00AA351F"/>
    <w:rsid w:val="00AA3A4B"/>
    <w:rsid w:val="00AA3D61"/>
    <w:rsid w:val="00AA482B"/>
    <w:rsid w:val="00AA4A80"/>
    <w:rsid w:val="00AA5047"/>
    <w:rsid w:val="00AA5BD0"/>
    <w:rsid w:val="00AA7DD7"/>
    <w:rsid w:val="00AB0F53"/>
    <w:rsid w:val="00AB10A1"/>
    <w:rsid w:val="00AB12AD"/>
    <w:rsid w:val="00AB132F"/>
    <w:rsid w:val="00AB2B17"/>
    <w:rsid w:val="00AB2E47"/>
    <w:rsid w:val="00AB2FD4"/>
    <w:rsid w:val="00AB3157"/>
    <w:rsid w:val="00AB34C5"/>
    <w:rsid w:val="00AB4106"/>
    <w:rsid w:val="00AB496F"/>
    <w:rsid w:val="00AB4CEE"/>
    <w:rsid w:val="00AB4FF6"/>
    <w:rsid w:val="00AB5C2A"/>
    <w:rsid w:val="00AB6114"/>
    <w:rsid w:val="00AB6163"/>
    <w:rsid w:val="00AB6581"/>
    <w:rsid w:val="00AB668B"/>
    <w:rsid w:val="00AB69B4"/>
    <w:rsid w:val="00AB6B82"/>
    <w:rsid w:val="00AC276A"/>
    <w:rsid w:val="00AC2DA7"/>
    <w:rsid w:val="00AC2F12"/>
    <w:rsid w:val="00AC3284"/>
    <w:rsid w:val="00AC328E"/>
    <w:rsid w:val="00AC409E"/>
    <w:rsid w:val="00AC4DD1"/>
    <w:rsid w:val="00AC54A6"/>
    <w:rsid w:val="00AC569C"/>
    <w:rsid w:val="00AC5AD0"/>
    <w:rsid w:val="00AC683E"/>
    <w:rsid w:val="00AC6C25"/>
    <w:rsid w:val="00AC6D2C"/>
    <w:rsid w:val="00AC6E86"/>
    <w:rsid w:val="00AC7E14"/>
    <w:rsid w:val="00AD10E1"/>
    <w:rsid w:val="00AD1AF1"/>
    <w:rsid w:val="00AD2090"/>
    <w:rsid w:val="00AD2595"/>
    <w:rsid w:val="00AD2B55"/>
    <w:rsid w:val="00AD3DF5"/>
    <w:rsid w:val="00AD417E"/>
    <w:rsid w:val="00AD524F"/>
    <w:rsid w:val="00AD5422"/>
    <w:rsid w:val="00AD5670"/>
    <w:rsid w:val="00AD5F01"/>
    <w:rsid w:val="00AD6156"/>
    <w:rsid w:val="00AD643A"/>
    <w:rsid w:val="00AD6ECD"/>
    <w:rsid w:val="00AD711F"/>
    <w:rsid w:val="00AD71C2"/>
    <w:rsid w:val="00AE05FD"/>
    <w:rsid w:val="00AE13F3"/>
    <w:rsid w:val="00AE1586"/>
    <w:rsid w:val="00AE18A2"/>
    <w:rsid w:val="00AE1D53"/>
    <w:rsid w:val="00AE1E1F"/>
    <w:rsid w:val="00AE2DE2"/>
    <w:rsid w:val="00AE312B"/>
    <w:rsid w:val="00AE3313"/>
    <w:rsid w:val="00AE3878"/>
    <w:rsid w:val="00AE3BC8"/>
    <w:rsid w:val="00AE48A8"/>
    <w:rsid w:val="00AE4A3D"/>
    <w:rsid w:val="00AE4A65"/>
    <w:rsid w:val="00AE59DA"/>
    <w:rsid w:val="00AE5BD0"/>
    <w:rsid w:val="00AE5F76"/>
    <w:rsid w:val="00AE6605"/>
    <w:rsid w:val="00AE7157"/>
    <w:rsid w:val="00AE7769"/>
    <w:rsid w:val="00AE788B"/>
    <w:rsid w:val="00AF0438"/>
    <w:rsid w:val="00AF056C"/>
    <w:rsid w:val="00AF06B3"/>
    <w:rsid w:val="00AF0AE4"/>
    <w:rsid w:val="00AF0BEE"/>
    <w:rsid w:val="00AF17F2"/>
    <w:rsid w:val="00AF185B"/>
    <w:rsid w:val="00AF1A2F"/>
    <w:rsid w:val="00AF1F95"/>
    <w:rsid w:val="00AF2593"/>
    <w:rsid w:val="00AF3677"/>
    <w:rsid w:val="00AF453A"/>
    <w:rsid w:val="00AF4A3C"/>
    <w:rsid w:val="00AF56DE"/>
    <w:rsid w:val="00AF61E4"/>
    <w:rsid w:val="00AF757D"/>
    <w:rsid w:val="00AF78D0"/>
    <w:rsid w:val="00AF7B9A"/>
    <w:rsid w:val="00B002A0"/>
    <w:rsid w:val="00B00555"/>
    <w:rsid w:val="00B0093A"/>
    <w:rsid w:val="00B00BF7"/>
    <w:rsid w:val="00B015D3"/>
    <w:rsid w:val="00B017CB"/>
    <w:rsid w:val="00B01DFD"/>
    <w:rsid w:val="00B02067"/>
    <w:rsid w:val="00B027AD"/>
    <w:rsid w:val="00B02DD7"/>
    <w:rsid w:val="00B02E36"/>
    <w:rsid w:val="00B03241"/>
    <w:rsid w:val="00B03DD0"/>
    <w:rsid w:val="00B03F57"/>
    <w:rsid w:val="00B042CC"/>
    <w:rsid w:val="00B04352"/>
    <w:rsid w:val="00B04593"/>
    <w:rsid w:val="00B04FD5"/>
    <w:rsid w:val="00B0585C"/>
    <w:rsid w:val="00B05F7D"/>
    <w:rsid w:val="00B0692E"/>
    <w:rsid w:val="00B06E16"/>
    <w:rsid w:val="00B10144"/>
    <w:rsid w:val="00B10A68"/>
    <w:rsid w:val="00B10B77"/>
    <w:rsid w:val="00B11124"/>
    <w:rsid w:val="00B1150D"/>
    <w:rsid w:val="00B11CE4"/>
    <w:rsid w:val="00B1209A"/>
    <w:rsid w:val="00B120BE"/>
    <w:rsid w:val="00B13696"/>
    <w:rsid w:val="00B1382C"/>
    <w:rsid w:val="00B13F37"/>
    <w:rsid w:val="00B150BF"/>
    <w:rsid w:val="00B15BEF"/>
    <w:rsid w:val="00B15DF5"/>
    <w:rsid w:val="00B15F98"/>
    <w:rsid w:val="00B16A3B"/>
    <w:rsid w:val="00B1759D"/>
    <w:rsid w:val="00B17FC9"/>
    <w:rsid w:val="00B21E91"/>
    <w:rsid w:val="00B22B85"/>
    <w:rsid w:val="00B230F1"/>
    <w:rsid w:val="00B23A34"/>
    <w:rsid w:val="00B240A2"/>
    <w:rsid w:val="00B24619"/>
    <w:rsid w:val="00B24A22"/>
    <w:rsid w:val="00B259D8"/>
    <w:rsid w:val="00B26155"/>
    <w:rsid w:val="00B30142"/>
    <w:rsid w:val="00B3112C"/>
    <w:rsid w:val="00B3164C"/>
    <w:rsid w:val="00B323B0"/>
    <w:rsid w:val="00B32413"/>
    <w:rsid w:val="00B32CC2"/>
    <w:rsid w:val="00B33BA4"/>
    <w:rsid w:val="00B33D67"/>
    <w:rsid w:val="00B357F4"/>
    <w:rsid w:val="00B372FB"/>
    <w:rsid w:val="00B37BC9"/>
    <w:rsid w:val="00B4124C"/>
    <w:rsid w:val="00B413BF"/>
    <w:rsid w:val="00B417F8"/>
    <w:rsid w:val="00B41971"/>
    <w:rsid w:val="00B42282"/>
    <w:rsid w:val="00B43417"/>
    <w:rsid w:val="00B43CAD"/>
    <w:rsid w:val="00B440EB"/>
    <w:rsid w:val="00B441AA"/>
    <w:rsid w:val="00B44D71"/>
    <w:rsid w:val="00B451FB"/>
    <w:rsid w:val="00B457E0"/>
    <w:rsid w:val="00B458A0"/>
    <w:rsid w:val="00B4636C"/>
    <w:rsid w:val="00B46739"/>
    <w:rsid w:val="00B4696E"/>
    <w:rsid w:val="00B46B32"/>
    <w:rsid w:val="00B46C7D"/>
    <w:rsid w:val="00B470E7"/>
    <w:rsid w:val="00B47173"/>
    <w:rsid w:val="00B47DC2"/>
    <w:rsid w:val="00B5032B"/>
    <w:rsid w:val="00B51401"/>
    <w:rsid w:val="00B5161E"/>
    <w:rsid w:val="00B516B7"/>
    <w:rsid w:val="00B51837"/>
    <w:rsid w:val="00B5191F"/>
    <w:rsid w:val="00B51E26"/>
    <w:rsid w:val="00B52477"/>
    <w:rsid w:val="00B52A0F"/>
    <w:rsid w:val="00B531C7"/>
    <w:rsid w:val="00B549B7"/>
    <w:rsid w:val="00B5504F"/>
    <w:rsid w:val="00B55EBF"/>
    <w:rsid w:val="00B60A69"/>
    <w:rsid w:val="00B60BE0"/>
    <w:rsid w:val="00B610E0"/>
    <w:rsid w:val="00B611B1"/>
    <w:rsid w:val="00B61375"/>
    <w:rsid w:val="00B61D51"/>
    <w:rsid w:val="00B620B9"/>
    <w:rsid w:val="00B626DC"/>
    <w:rsid w:val="00B6273F"/>
    <w:rsid w:val="00B6366A"/>
    <w:rsid w:val="00B639E1"/>
    <w:rsid w:val="00B63DBB"/>
    <w:rsid w:val="00B641EB"/>
    <w:rsid w:val="00B643E4"/>
    <w:rsid w:val="00B64B43"/>
    <w:rsid w:val="00B64BBE"/>
    <w:rsid w:val="00B64FC3"/>
    <w:rsid w:val="00B65CBD"/>
    <w:rsid w:val="00B6653F"/>
    <w:rsid w:val="00B66BC8"/>
    <w:rsid w:val="00B66D3C"/>
    <w:rsid w:val="00B70274"/>
    <w:rsid w:val="00B70B71"/>
    <w:rsid w:val="00B70E80"/>
    <w:rsid w:val="00B712B0"/>
    <w:rsid w:val="00B7176F"/>
    <w:rsid w:val="00B71B9C"/>
    <w:rsid w:val="00B71BA2"/>
    <w:rsid w:val="00B729EE"/>
    <w:rsid w:val="00B758F5"/>
    <w:rsid w:val="00B75A6B"/>
    <w:rsid w:val="00B75CAF"/>
    <w:rsid w:val="00B766E9"/>
    <w:rsid w:val="00B76987"/>
    <w:rsid w:val="00B777FA"/>
    <w:rsid w:val="00B81449"/>
    <w:rsid w:val="00B81BBE"/>
    <w:rsid w:val="00B81F50"/>
    <w:rsid w:val="00B82C90"/>
    <w:rsid w:val="00B82F80"/>
    <w:rsid w:val="00B835FD"/>
    <w:rsid w:val="00B847BD"/>
    <w:rsid w:val="00B84824"/>
    <w:rsid w:val="00B84B6C"/>
    <w:rsid w:val="00B85E1E"/>
    <w:rsid w:val="00B862DD"/>
    <w:rsid w:val="00B865B3"/>
    <w:rsid w:val="00B86A70"/>
    <w:rsid w:val="00B87119"/>
    <w:rsid w:val="00B8765A"/>
    <w:rsid w:val="00B87EDA"/>
    <w:rsid w:val="00B91525"/>
    <w:rsid w:val="00B91A84"/>
    <w:rsid w:val="00B91EC3"/>
    <w:rsid w:val="00B91F5D"/>
    <w:rsid w:val="00B921C7"/>
    <w:rsid w:val="00B926AD"/>
    <w:rsid w:val="00B92AF3"/>
    <w:rsid w:val="00B92F86"/>
    <w:rsid w:val="00B939BF"/>
    <w:rsid w:val="00B93F70"/>
    <w:rsid w:val="00B94EC8"/>
    <w:rsid w:val="00B95002"/>
    <w:rsid w:val="00B952ED"/>
    <w:rsid w:val="00B965E5"/>
    <w:rsid w:val="00B96814"/>
    <w:rsid w:val="00B973BF"/>
    <w:rsid w:val="00B97495"/>
    <w:rsid w:val="00B979C3"/>
    <w:rsid w:val="00B97B1A"/>
    <w:rsid w:val="00BA0192"/>
    <w:rsid w:val="00BA09A0"/>
    <w:rsid w:val="00BA1225"/>
    <w:rsid w:val="00BA1CC5"/>
    <w:rsid w:val="00BA23A0"/>
    <w:rsid w:val="00BA365C"/>
    <w:rsid w:val="00BA3D1F"/>
    <w:rsid w:val="00BA3D5A"/>
    <w:rsid w:val="00BA3F8B"/>
    <w:rsid w:val="00BA4613"/>
    <w:rsid w:val="00BA5407"/>
    <w:rsid w:val="00BA55A6"/>
    <w:rsid w:val="00BA62A0"/>
    <w:rsid w:val="00BA659D"/>
    <w:rsid w:val="00BA66CF"/>
    <w:rsid w:val="00BA698B"/>
    <w:rsid w:val="00BA71DF"/>
    <w:rsid w:val="00BA7523"/>
    <w:rsid w:val="00BB0F86"/>
    <w:rsid w:val="00BB1590"/>
    <w:rsid w:val="00BB1D6D"/>
    <w:rsid w:val="00BB2E89"/>
    <w:rsid w:val="00BB394D"/>
    <w:rsid w:val="00BB4AFB"/>
    <w:rsid w:val="00BB500F"/>
    <w:rsid w:val="00BB510D"/>
    <w:rsid w:val="00BB5EDE"/>
    <w:rsid w:val="00BB7803"/>
    <w:rsid w:val="00BB7D2A"/>
    <w:rsid w:val="00BC05FF"/>
    <w:rsid w:val="00BC1534"/>
    <w:rsid w:val="00BC168D"/>
    <w:rsid w:val="00BC1787"/>
    <w:rsid w:val="00BC17B4"/>
    <w:rsid w:val="00BC1C1F"/>
    <w:rsid w:val="00BC2019"/>
    <w:rsid w:val="00BC24C1"/>
    <w:rsid w:val="00BC2E42"/>
    <w:rsid w:val="00BC317B"/>
    <w:rsid w:val="00BC5365"/>
    <w:rsid w:val="00BC6211"/>
    <w:rsid w:val="00BC6A58"/>
    <w:rsid w:val="00BC6CB2"/>
    <w:rsid w:val="00BC7422"/>
    <w:rsid w:val="00BD048E"/>
    <w:rsid w:val="00BD0919"/>
    <w:rsid w:val="00BD0C3F"/>
    <w:rsid w:val="00BD131B"/>
    <w:rsid w:val="00BD246A"/>
    <w:rsid w:val="00BD2574"/>
    <w:rsid w:val="00BD306E"/>
    <w:rsid w:val="00BD3869"/>
    <w:rsid w:val="00BD3BF6"/>
    <w:rsid w:val="00BD3C7E"/>
    <w:rsid w:val="00BD4774"/>
    <w:rsid w:val="00BD4F87"/>
    <w:rsid w:val="00BD52C4"/>
    <w:rsid w:val="00BD6DCC"/>
    <w:rsid w:val="00BD7417"/>
    <w:rsid w:val="00BD788E"/>
    <w:rsid w:val="00BD7A74"/>
    <w:rsid w:val="00BD7BDC"/>
    <w:rsid w:val="00BD7FA3"/>
    <w:rsid w:val="00BE000B"/>
    <w:rsid w:val="00BE0FE8"/>
    <w:rsid w:val="00BE1128"/>
    <w:rsid w:val="00BE28B9"/>
    <w:rsid w:val="00BE379F"/>
    <w:rsid w:val="00BE3D3A"/>
    <w:rsid w:val="00BE4816"/>
    <w:rsid w:val="00BE4887"/>
    <w:rsid w:val="00BE5688"/>
    <w:rsid w:val="00BE6579"/>
    <w:rsid w:val="00BE7A80"/>
    <w:rsid w:val="00BF039B"/>
    <w:rsid w:val="00BF0B01"/>
    <w:rsid w:val="00BF1AE9"/>
    <w:rsid w:val="00BF1C53"/>
    <w:rsid w:val="00BF1E83"/>
    <w:rsid w:val="00BF24A5"/>
    <w:rsid w:val="00BF27F7"/>
    <w:rsid w:val="00BF2A04"/>
    <w:rsid w:val="00BF2BCD"/>
    <w:rsid w:val="00BF2E5F"/>
    <w:rsid w:val="00BF2E6B"/>
    <w:rsid w:val="00BF3E9A"/>
    <w:rsid w:val="00BF49DD"/>
    <w:rsid w:val="00BF5269"/>
    <w:rsid w:val="00BF5352"/>
    <w:rsid w:val="00BF539B"/>
    <w:rsid w:val="00BF58BC"/>
    <w:rsid w:val="00BF61A1"/>
    <w:rsid w:val="00BF7AA5"/>
    <w:rsid w:val="00BF7C2D"/>
    <w:rsid w:val="00C01041"/>
    <w:rsid w:val="00C01192"/>
    <w:rsid w:val="00C01452"/>
    <w:rsid w:val="00C01E40"/>
    <w:rsid w:val="00C02576"/>
    <w:rsid w:val="00C0389D"/>
    <w:rsid w:val="00C0448F"/>
    <w:rsid w:val="00C04E94"/>
    <w:rsid w:val="00C04F58"/>
    <w:rsid w:val="00C057A0"/>
    <w:rsid w:val="00C05B59"/>
    <w:rsid w:val="00C05C82"/>
    <w:rsid w:val="00C06388"/>
    <w:rsid w:val="00C069E2"/>
    <w:rsid w:val="00C071E0"/>
    <w:rsid w:val="00C079D1"/>
    <w:rsid w:val="00C07BCA"/>
    <w:rsid w:val="00C107DD"/>
    <w:rsid w:val="00C10989"/>
    <w:rsid w:val="00C11B2F"/>
    <w:rsid w:val="00C12136"/>
    <w:rsid w:val="00C121A3"/>
    <w:rsid w:val="00C12EA2"/>
    <w:rsid w:val="00C1445B"/>
    <w:rsid w:val="00C1488D"/>
    <w:rsid w:val="00C16A77"/>
    <w:rsid w:val="00C16AA5"/>
    <w:rsid w:val="00C179E1"/>
    <w:rsid w:val="00C17E41"/>
    <w:rsid w:val="00C2013B"/>
    <w:rsid w:val="00C21184"/>
    <w:rsid w:val="00C2124D"/>
    <w:rsid w:val="00C213A1"/>
    <w:rsid w:val="00C2163D"/>
    <w:rsid w:val="00C22313"/>
    <w:rsid w:val="00C22364"/>
    <w:rsid w:val="00C223EC"/>
    <w:rsid w:val="00C22977"/>
    <w:rsid w:val="00C229D9"/>
    <w:rsid w:val="00C22A19"/>
    <w:rsid w:val="00C234A7"/>
    <w:rsid w:val="00C234C7"/>
    <w:rsid w:val="00C23D56"/>
    <w:rsid w:val="00C249A6"/>
    <w:rsid w:val="00C24E05"/>
    <w:rsid w:val="00C25B2A"/>
    <w:rsid w:val="00C25B34"/>
    <w:rsid w:val="00C25F49"/>
    <w:rsid w:val="00C26402"/>
    <w:rsid w:val="00C26D58"/>
    <w:rsid w:val="00C26EC2"/>
    <w:rsid w:val="00C27127"/>
    <w:rsid w:val="00C27972"/>
    <w:rsid w:val="00C27AA2"/>
    <w:rsid w:val="00C300DD"/>
    <w:rsid w:val="00C30BA7"/>
    <w:rsid w:val="00C32DED"/>
    <w:rsid w:val="00C3303C"/>
    <w:rsid w:val="00C3313B"/>
    <w:rsid w:val="00C333CE"/>
    <w:rsid w:val="00C338E7"/>
    <w:rsid w:val="00C33A20"/>
    <w:rsid w:val="00C33EA2"/>
    <w:rsid w:val="00C3428D"/>
    <w:rsid w:val="00C35734"/>
    <w:rsid w:val="00C35ADB"/>
    <w:rsid w:val="00C35F55"/>
    <w:rsid w:val="00C3663F"/>
    <w:rsid w:val="00C373F7"/>
    <w:rsid w:val="00C37550"/>
    <w:rsid w:val="00C375D3"/>
    <w:rsid w:val="00C4035C"/>
    <w:rsid w:val="00C40660"/>
    <w:rsid w:val="00C41188"/>
    <w:rsid w:val="00C41C40"/>
    <w:rsid w:val="00C42249"/>
    <w:rsid w:val="00C4249F"/>
    <w:rsid w:val="00C4266F"/>
    <w:rsid w:val="00C42C7C"/>
    <w:rsid w:val="00C43590"/>
    <w:rsid w:val="00C44349"/>
    <w:rsid w:val="00C45068"/>
    <w:rsid w:val="00C45B65"/>
    <w:rsid w:val="00C45D7C"/>
    <w:rsid w:val="00C46745"/>
    <w:rsid w:val="00C46CF5"/>
    <w:rsid w:val="00C47C77"/>
    <w:rsid w:val="00C47C84"/>
    <w:rsid w:val="00C5078F"/>
    <w:rsid w:val="00C50828"/>
    <w:rsid w:val="00C51057"/>
    <w:rsid w:val="00C512D7"/>
    <w:rsid w:val="00C525C1"/>
    <w:rsid w:val="00C52817"/>
    <w:rsid w:val="00C52D02"/>
    <w:rsid w:val="00C52D32"/>
    <w:rsid w:val="00C54A5A"/>
    <w:rsid w:val="00C54D78"/>
    <w:rsid w:val="00C54EA7"/>
    <w:rsid w:val="00C55560"/>
    <w:rsid w:val="00C55C3B"/>
    <w:rsid w:val="00C5614F"/>
    <w:rsid w:val="00C566CB"/>
    <w:rsid w:val="00C56878"/>
    <w:rsid w:val="00C56922"/>
    <w:rsid w:val="00C60100"/>
    <w:rsid w:val="00C60435"/>
    <w:rsid w:val="00C605C0"/>
    <w:rsid w:val="00C61837"/>
    <w:rsid w:val="00C62698"/>
    <w:rsid w:val="00C62D62"/>
    <w:rsid w:val="00C62EF4"/>
    <w:rsid w:val="00C638DC"/>
    <w:rsid w:val="00C65898"/>
    <w:rsid w:val="00C65AF8"/>
    <w:rsid w:val="00C66CF0"/>
    <w:rsid w:val="00C66DE7"/>
    <w:rsid w:val="00C67361"/>
    <w:rsid w:val="00C67605"/>
    <w:rsid w:val="00C67B24"/>
    <w:rsid w:val="00C67DD2"/>
    <w:rsid w:val="00C67E16"/>
    <w:rsid w:val="00C72594"/>
    <w:rsid w:val="00C7292E"/>
    <w:rsid w:val="00C73EF1"/>
    <w:rsid w:val="00C74FC9"/>
    <w:rsid w:val="00C753E5"/>
    <w:rsid w:val="00C755B2"/>
    <w:rsid w:val="00C7640F"/>
    <w:rsid w:val="00C7662C"/>
    <w:rsid w:val="00C771A4"/>
    <w:rsid w:val="00C77B27"/>
    <w:rsid w:val="00C80B4D"/>
    <w:rsid w:val="00C80C1F"/>
    <w:rsid w:val="00C80EAB"/>
    <w:rsid w:val="00C80F6B"/>
    <w:rsid w:val="00C81344"/>
    <w:rsid w:val="00C81502"/>
    <w:rsid w:val="00C81999"/>
    <w:rsid w:val="00C8230A"/>
    <w:rsid w:val="00C82592"/>
    <w:rsid w:val="00C826C7"/>
    <w:rsid w:val="00C82EFF"/>
    <w:rsid w:val="00C83310"/>
    <w:rsid w:val="00C838F6"/>
    <w:rsid w:val="00C840AA"/>
    <w:rsid w:val="00C84AFD"/>
    <w:rsid w:val="00C84E01"/>
    <w:rsid w:val="00C851F8"/>
    <w:rsid w:val="00C85484"/>
    <w:rsid w:val="00C860EB"/>
    <w:rsid w:val="00C863B0"/>
    <w:rsid w:val="00C86B4A"/>
    <w:rsid w:val="00C86DC3"/>
    <w:rsid w:val="00C871C4"/>
    <w:rsid w:val="00C87B24"/>
    <w:rsid w:val="00C87CCA"/>
    <w:rsid w:val="00C901F4"/>
    <w:rsid w:val="00C90751"/>
    <w:rsid w:val="00C90E31"/>
    <w:rsid w:val="00C9154C"/>
    <w:rsid w:val="00C92048"/>
    <w:rsid w:val="00C93A03"/>
    <w:rsid w:val="00C93E6A"/>
    <w:rsid w:val="00C9412F"/>
    <w:rsid w:val="00C94396"/>
    <w:rsid w:val="00C94B27"/>
    <w:rsid w:val="00C9511B"/>
    <w:rsid w:val="00C9551B"/>
    <w:rsid w:val="00C9587C"/>
    <w:rsid w:val="00C95B86"/>
    <w:rsid w:val="00C968E2"/>
    <w:rsid w:val="00C969EA"/>
    <w:rsid w:val="00C9718C"/>
    <w:rsid w:val="00C97798"/>
    <w:rsid w:val="00CA0499"/>
    <w:rsid w:val="00CA06C8"/>
    <w:rsid w:val="00CA152C"/>
    <w:rsid w:val="00CA257A"/>
    <w:rsid w:val="00CA2886"/>
    <w:rsid w:val="00CA4079"/>
    <w:rsid w:val="00CA41BC"/>
    <w:rsid w:val="00CA41D7"/>
    <w:rsid w:val="00CA47A2"/>
    <w:rsid w:val="00CA5269"/>
    <w:rsid w:val="00CA6392"/>
    <w:rsid w:val="00CA64FF"/>
    <w:rsid w:val="00CA6A8F"/>
    <w:rsid w:val="00CA6B15"/>
    <w:rsid w:val="00CA74A7"/>
    <w:rsid w:val="00CB0AD3"/>
    <w:rsid w:val="00CB0BC8"/>
    <w:rsid w:val="00CB216A"/>
    <w:rsid w:val="00CB21B0"/>
    <w:rsid w:val="00CB23CC"/>
    <w:rsid w:val="00CB25DF"/>
    <w:rsid w:val="00CB2A83"/>
    <w:rsid w:val="00CB3671"/>
    <w:rsid w:val="00CB3EE1"/>
    <w:rsid w:val="00CB4697"/>
    <w:rsid w:val="00CB4854"/>
    <w:rsid w:val="00CB5038"/>
    <w:rsid w:val="00CB5C32"/>
    <w:rsid w:val="00CB60E5"/>
    <w:rsid w:val="00CB6BE5"/>
    <w:rsid w:val="00CB6BF3"/>
    <w:rsid w:val="00CB6CA5"/>
    <w:rsid w:val="00CB6D7C"/>
    <w:rsid w:val="00CB783B"/>
    <w:rsid w:val="00CC0964"/>
    <w:rsid w:val="00CC0CD7"/>
    <w:rsid w:val="00CC0D76"/>
    <w:rsid w:val="00CC100C"/>
    <w:rsid w:val="00CC1020"/>
    <w:rsid w:val="00CC1039"/>
    <w:rsid w:val="00CC1279"/>
    <w:rsid w:val="00CC20A0"/>
    <w:rsid w:val="00CC2421"/>
    <w:rsid w:val="00CC277A"/>
    <w:rsid w:val="00CC2A47"/>
    <w:rsid w:val="00CC3E2A"/>
    <w:rsid w:val="00CC4055"/>
    <w:rsid w:val="00CC4681"/>
    <w:rsid w:val="00CC4D5D"/>
    <w:rsid w:val="00CC512A"/>
    <w:rsid w:val="00CC524B"/>
    <w:rsid w:val="00CC5A37"/>
    <w:rsid w:val="00CC631A"/>
    <w:rsid w:val="00CC69C8"/>
    <w:rsid w:val="00CC6A45"/>
    <w:rsid w:val="00CC6E63"/>
    <w:rsid w:val="00CC72A6"/>
    <w:rsid w:val="00CC7EED"/>
    <w:rsid w:val="00CD017A"/>
    <w:rsid w:val="00CD0263"/>
    <w:rsid w:val="00CD0A2E"/>
    <w:rsid w:val="00CD0D8E"/>
    <w:rsid w:val="00CD12BC"/>
    <w:rsid w:val="00CD1701"/>
    <w:rsid w:val="00CD1825"/>
    <w:rsid w:val="00CD18DB"/>
    <w:rsid w:val="00CD33C0"/>
    <w:rsid w:val="00CD34D0"/>
    <w:rsid w:val="00CD3C86"/>
    <w:rsid w:val="00CD4082"/>
    <w:rsid w:val="00CD4107"/>
    <w:rsid w:val="00CD546D"/>
    <w:rsid w:val="00CD56A9"/>
    <w:rsid w:val="00CD57A7"/>
    <w:rsid w:val="00CD5B28"/>
    <w:rsid w:val="00CD5E4B"/>
    <w:rsid w:val="00CD6DD7"/>
    <w:rsid w:val="00CD7056"/>
    <w:rsid w:val="00CD7716"/>
    <w:rsid w:val="00CD7B9F"/>
    <w:rsid w:val="00CE0AEC"/>
    <w:rsid w:val="00CE14D7"/>
    <w:rsid w:val="00CE2C98"/>
    <w:rsid w:val="00CE2EB6"/>
    <w:rsid w:val="00CE366F"/>
    <w:rsid w:val="00CE3BFF"/>
    <w:rsid w:val="00CE454D"/>
    <w:rsid w:val="00CE4C63"/>
    <w:rsid w:val="00CE4EE6"/>
    <w:rsid w:val="00CE51E8"/>
    <w:rsid w:val="00CE60AC"/>
    <w:rsid w:val="00CE6173"/>
    <w:rsid w:val="00CE6733"/>
    <w:rsid w:val="00CE6CAF"/>
    <w:rsid w:val="00CE7A79"/>
    <w:rsid w:val="00CF093C"/>
    <w:rsid w:val="00CF15DA"/>
    <w:rsid w:val="00CF19D9"/>
    <w:rsid w:val="00CF1F5A"/>
    <w:rsid w:val="00CF1FF7"/>
    <w:rsid w:val="00CF2B92"/>
    <w:rsid w:val="00CF2EF0"/>
    <w:rsid w:val="00CF2F79"/>
    <w:rsid w:val="00CF3BA6"/>
    <w:rsid w:val="00CF6B7E"/>
    <w:rsid w:val="00CF7589"/>
    <w:rsid w:val="00CF77E6"/>
    <w:rsid w:val="00CF7D9A"/>
    <w:rsid w:val="00CF7F2F"/>
    <w:rsid w:val="00D00307"/>
    <w:rsid w:val="00D006FB"/>
    <w:rsid w:val="00D0108C"/>
    <w:rsid w:val="00D01C4F"/>
    <w:rsid w:val="00D01C64"/>
    <w:rsid w:val="00D029B8"/>
    <w:rsid w:val="00D02CBB"/>
    <w:rsid w:val="00D02F41"/>
    <w:rsid w:val="00D03335"/>
    <w:rsid w:val="00D03BE8"/>
    <w:rsid w:val="00D03C5F"/>
    <w:rsid w:val="00D04EF6"/>
    <w:rsid w:val="00D05F48"/>
    <w:rsid w:val="00D06B99"/>
    <w:rsid w:val="00D06EAA"/>
    <w:rsid w:val="00D06F83"/>
    <w:rsid w:val="00D107F8"/>
    <w:rsid w:val="00D1094F"/>
    <w:rsid w:val="00D10D90"/>
    <w:rsid w:val="00D112E2"/>
    <w:rsid w:val="00D11D67"/>
    <w:rsid w:val="00D12DCE"/>
    <w:rsid w:val="00D13421"/>
    <w:rsid w:val="00D13559"/>
    <w:rsid w:val="00D141A6"/>
    <w:rsid w:val="00D14C62"/>
    <w:rsid w:val="00D15867"/>
    <w:rsid w:val="00D158F8"/>
    <w:rsid w:val="00D160CA"/>
    <w:rsid w:val="00D16B90"/>
    <w:rsid w:val="00D17033"/>
    <w:rsid w:val="00D17FCD"/>
    <w:rsid w:val="00D2163E"/>
    <w:rsid w:val="00D22830"/>
    <w:rsid w:val="00D22A50"/>
    <w:rsid w:val="00D22C60"/>
    <w:rsid w:val="00D23394"/>
    <w:rsid w:val="00D240F8"/>
    <w:rsid w:val="00D24A32"/>
    <w:rsid w:val="00D25C00"/>
    <w:rsid w:val="00D25E8E"/>
    <w:rsid w:val="00D26B32"/>
    <w:rsid w:val="00D2711B"/>
    <w:rsid w:val="00D30B14"/>
    <w:rsid w:val="00D3134B"/>
    <w:rsid w:val="00D3387A"/>
    <w:rsid w:val="00D3433A"/>
    <w:rsid w:val="00D349B0"/>
    <w:rsid w:val="00D34A2D"/>
    <w:rsid w:val="00D352A4"/>
    <w:rsid w:val="00D36B1E"/>
    <w:rsid w:val="00D370D4"/>
    <w:rsid w:val="00D374B4"/>
    <w:rsid w:val="00D37930"/>
    <w:rsid w:val="00D37DAF"/>
    <w:rsid w:val="00D404CC"/>
    <w:rsid w:val="00D409E5"/>
    <w:rsid w:val="00D40FF2"/>
    <w:rsid w:val="00D411D1"/>
    <w:rsid w:val="00D41803"/>
    <w:rsid w:val="00D4190B"/>
    <w:rsid w:val="00D42DFE"/>
    <w:rsid w:val="00D43342"/>
    <w:rsid w:val="00D434E4"/>
    <w:rsid w:val="00D438A6"/>
    <w:rsid w:val="00D43BF8"/>
    <w:rsid w:val="00D440CC"/>
    <w:rsid w:val="00D44892"/>
    <w:rsid w:val="00D45DBA"/>
    <w:rsid w:val="00D46733"/>
    <w:rsid w:val="00D46A5B"/>
    <w:rsid w:val="00D47213"/>
    <w:rsid w:val="00D4755F"/>
    <w:rsid w:val="00D47932"/>
    <w:rsid w:val="00D47B5E"/>
    <w:rsid w:val="00D5054B"/>
    <w:rsid w:val="00D5071F"/>
    <w:rsid w:val="00D50BE0"/>
    <w:rsid w:val="00D50F00"/>
    <w:rsid w:val="00D51A3E"/>
    <w:rsid w:val="00D52304"/>
    <w:rsid w:val="00D52816"/>
    <w:rsid w:val="00D52870"/>
    <w:rsid w:val="00D52CCF"/>
    <w:rsid w:val="00D52E08"/>
    <w:rsid w:val="00D558BC"/>
    <w:rsid w:val="00D558C9"/>
    <w:rsid w:val="00D56678"/>
    <w:rsid w:val="00D56D87"/>
    <w:rsid w:val="00D56F30"/>
    <w:rsid w:val="00D578D8"/>
    <w:rsid w:val="00D60373"/>
    <w:rsid w:val="00D6066E"/>
    <w:rsid w:val="00D60A65"/>
    <w:rsid w:val="00D61011"/>
    <w:rsid w:val="00D6188A"/>
    <w:rsid w:val="00D61A46"/>
    <w:rsid w:val="00D62171"/>
    <w:rsid w:val="00D62654"/>
    <w:rsid w:val="00D629D5"/>
    <w:rsid w:val="00D63541"/>
    <w:rsid w:val="00D638D4"/>
    <w:rsid w:val="00D650A8"/>
    <w:rsid w:val="00D65358"/>
    <w:rsid w:val="00D65C2B"/>
    <w:rsid w:val="00D676ED"/>
    <w:rsid w:val="00D67E84"/>
    <w:rsid w:val="00D67EA7"/>
    <w:rsid w:val="00D67FF5"/>
    <w:rsid w:val="00D70431"/>
    <w:rsid w:val="00D70C79"/>
    <w:rsid w:val="00D70E61"/>
    <w:rsid w:val="00D72CDF"/>
    <w:rsid w:val="00D741B1"/>
    <w:rsid w:val="00D742C5"/>
    <w:rsid w:val="00D7468F"/>
    <w:rsid w:val="00D7494E"/>
    <w:rsid w:val="00D74BF8"/>
    <w:rsid w:val="00D74C28"/>
    <w:rsid w:val="00D7576E"/>
    <w:rsid w:val="00D7602D"/>
    <w:rsid w:val="00D7664D"/>
    <w:rsid w:val="00D770F9"/>
    <w:rsid w:val="00D7760E"/>
    <w:rsid w:val="00D77A48"/>
    <w:rsid w:val="00D77B52"/>
    <w:rsid w:val="00D77E20"/>
    <w:rsid w:val="00D803A4"/>
    <w:rsid w:val="00D807B9"/>
    <w:rsid w:val="00D80937"/>
    <w:rsid w:val="00D8111D"/>
    <w:rsid w:val="00D8180F"/>
    <w:rsid w:val="00D819C7"/>
    <w:rsid w:val="00D821A3"/>
    <w:rsid w:val="00D826A9"/>
    <w:rsid w:val="00D830E3"/>
    <w:rsid w:val="00D830E4"/>
    <w:rsid w:val="00D83B3E"/>
    <w:rsid w:val="00D850E4"/>
    <w:rsid w:val="00D85D1E"/>
    <w:rsid w:val="00D85D46"/>
    <w:rsid w:val="00D862D7"/>
    <w:rsid w:val="00D86AF4"/>
    <w:rsid w:val="00D86E05"/>
    <w:rsid w:val="00D87D75"/>
    <w:rsid w:val="00D87D9E"/>
    <w:rsid w:val="00D87FEA"/>
    <w:rsid w:val="00D90438"/>
    <w:rsid w:val="00D905F6"/>
    <w:rsid w:val="00D914E4"/>
    <w:rsid w:val="00D91705"/>
    <w:rsid w:val="00D91A4A"/>
    <w:rsid w:val="00D91F80"/>
    <w:rsid w:val="00D940AE"/>
    <w:rsid w:val="00D94412"/>
    <w:rsid w:val="00D94734"/>
    <w:rsid w:val="00D9546A"/>
    <w:rsid w:val="00D95AD0"/>
    <w:rsid w:val="00D961F5"/>
    <w:rsid w:val="00D96750"/>
    <w:rsid w:val="00D9685D"/>
    <w:rsid w:val="00D96A8D"/>
    <w:rsid w:val="00D96D64"/>
    <w:rsid w:val="00D96EBF"/>
    <w:rsid w:val="00D97B12"/>
    <w:rsid w:val="00D97E7B"/>
    <w:rsid w:val="00DA02D6"/>
    <w:rsid w:val="00DA0B97"/>
    <w:rsid w:val="00DA119A"/>
    <w:rsid w:val="00DA23C1"/>
    <w:rsid w:val="00DA3265"/>
    <w:rsid w:val="00DA3461"/>
    <w:rsid w:val="00DA34F0"/>
    <w:rsid w:val="00DA3670"/>
    <w:rsid w:val="00DA3A1A"/>
    <w:rsid w:val="00DA52E2"/>
    <w:rsid w:val="00DA53DD"/>
    <w:rsid w:val="00DA587C"/>
    <w:rsid w:val="00DA62D3"/>
    <w:rsid w:val="00DA672A"/>
    <w:rsid w:val="00DA7286"/>
    <w:rsid w:val="00DA7853"/>
    <w:rsid w:val="00DB0E14"/>
    <w:rsid w:val="00DB1A38"/>
    <w:rsid w:val="00DB1F89"/>
    <w:rsid w:val="00DB2349"/>
    <w:rsid w:val="00DB2906"/>
    <w:rsid w:val="00DB31F1"/>
    <w:rsid w:val="00DB4677"/>
    <w:rsid w:val="00DB520E"/>
    <w:rsid w:val="00DB524E"/>
    <w:rsid w:val="00DB56E3"/>
    <w:rsid w:val="00DB5AED"/>
    <w:rsid w:val="00DB6443"/>
    <w:rsid w:val="00DB6783"/>
    <w:rsid w:val="00DB7239"/>
    <w:rsid w:val="00DB781D"/>
    <w:rsid w:val="00DB7C3A"/>
    <w:rsid w:val="00DB7F70"/>
    <w:rsid w:val="00DB7F79"/>
    <w:rsid w:val="00DC05F7"/>
    <w:rsid w:val="00DC12CD"/>
    <w:rsid w:val="00DC2999"/>
    <w:rsid w:val="00DC37C1"/>
    <w:rsid w:val="00DC3800"/>
    <w:rsid w:val="00DC39E4"/>
    <w:rsid w:val="00DC3D17"/>
    <w:rsid w:val="00DC3E98"/>
    <w:rsid w:val="00DC429C"/>
    <w:rsid w:val="00DC43F6"/>
    <w:rsid w:val="00DC440C"/>
    <w:rsid w:val="00DC47D0"/>
    <w:rsid w:val="00DC4DBC"/>
    <w:rsid w:val="00DC4E70"/>
    <w:rsid w:val="00DC542E"/>
    <w:rsid w:val="00DC5673"/>
    <w:rsid w:val="00DC56BB"/>
    <w:rsid w:val="00DC5EC3"/>
    <w:rsid w:val="00DC61EB"/>
    <w:rsid w:val="00DC672A"/>
    <w:rsid w:val="00DC6CE8"/>
    <w:rsid w:val="00DC6ECD"/>
    <w:rsid w:val="00DC72E5"/>
    <w:rsid w:val="00DC7EA6"/>
    <w:rsid w:val="00DC7F5C"/>
    <w:rsid w:val="00DD1B4F"/>
    <w:rsid w:val="00DD1E59"/>
    <w:rsid w:val="00DD2047"/>
    <w:rsid w:val="00DD2413"/>
    <w:rsid w:val="00DD24B7"/>
    <w:rsid w:val="00DD2CF7"/>
    <w:rsid w:val="00DD3542"/>
    <w:rsid w:val="00DD46BE"/>
    <w:rsid w:val="00DD615E"/>
    <w:rsid w:val="00DD73D7"/>
    <w:rsid w:val="00DD76F8"/>
    <w:rsid w:val="00DD7C31"/>
    <w:rsid w:val="00DE038B"/>
    <w:rsid w:val="00DE0DFB"/>
    <w:rsid w:val="00DE136A"/>
    <w:rsid w:val="00DE15F5"/>
    <w:rsid w:val="00DE30C5"/>
    <w:rsid w:val="00DE355E"/>
    <w:rsid w:val="00DE3BD0"/>
    <w:rsid w:val="00DE4D4D"/>
    <w:rsid w:val="00DE517A"/>
    <w:rsid w:val="00DE600A"/>
    <w:rsid w:val="00DE70D6"/>
    <w:rsid w:val="00DE7B4C"/>
    <w:rsid w:val="00DE7F58"/>
    <w:rsid w:val="00DF0224"/>
    <w:rsid w:val="00DF1637"/>
    <w:rsid w:val="00DF1731"/>
    <w:rsid w:val="00DF1FB2"/>
    <w:rsid w:val="00DF1FC8"/>
    <w:rsid w:val="00DF205E"/>
    <w:rsid w:val="00DF2518"/>
    <w:rsid w:val="00DF311D"/>
    <w:rsid w:val="00DF33A5"/>
    <w:rsid w:val="00DF36E0"/>
    <w:rsid w:val="00DF38ED"/>
    <w:rsid w:val="00DF3E45"/>
    <w:rsid w:val="00DF4740"/>
    <w:rsid w:val="00DF4998"/>
    <w:rsid w:val="00DF54C3"/>
    <w:rsid w:val="00DF568A"/>
    <w:rsid w:val="00DF6011"/>
    <w:rsid w:val="00DF655D"/>
    <w:rsid w:val="00DF67C7"/>
    <w:rsid w:val="00DF6D2A"/>
    <w:rsid w:val="00DF737E"/>
    <w:rsid w:val="00DF75E0"/>
    <w:rsid w:val="00DF7A60"/>
    <w:rsid w:val="00E006B7"/>
    <w:rsid w:val="00E01D71"/>
    <w:rsid w:val="00E032A6"/>
    <w:rsid w:val="00E0372C"/>
    <w:rsid w:val="00E03C3F"/>
    <w:rsid w:val="00E04D13"/>
    <w:rsid w:val="00E055CE"/>
    <w:rsid w:val="00E05A0D"/>
    <w:rsid w:val="00E05D3D"/>
    <w:rsid w:val="00E05F1C"/>
    <w:rsid w:val="00E07E48"/>
    <w:rsid w:val="00E116EA"/>
    <w:rsid w:val="00E118D5"/>
    <w:rsid w:val="00E11A5D"/>
    <w:rsid w:val="00E11CB6"/>
    <w:rsid w:val="00E12231"/>
    <w:rsid w:val="00E13335"/>
    <w:rsid w:val="00E136E4"/>
    <w:rsid w:val="00E13804"/>
    <w:rsid w:val="00E139B0"/>
    <w:rsid w:val="00E14708"/>
    <w:rsid w:val="00E154B4"/>
    <w:rsid w:val="00E15756"/>
    <w:rsid w:val="00E15F0B"/>
    <w:rsid w:val="00E16C78"/>
    <w:rsid w:val="00E17682"/>
    <w:rsid w:val="00E2104F"/>
    <w:rsid w:val="00E2153C"/>
    <w:rsid w:val="00E21795"/>
    <w:rsid w:val="00E21E3F"/>
    <w:rsid w:val="00E226A7"/>
    <w:rsid w:val="00E22FBC"/>
    <w:rsid w:val="00E23267"/>
    <w:rsid w:val="00E2339B"/>
    <w:rsid w:val="00E23D57"/>
    <w:rsid w:val="00E2465B"/>
    <w:rsid w:val="00E24D4A"/>
    <w:rsid w:val="00E24EF5"/>
    <w:rsid w:val="00E25697"/>
    <w:rsid w:val="00E25FDD"/>
    <w:rsid w:val="00E26082"/>
    <w:rsid w:val="00E267C9"/>
    <w:rsid w:val="00E27242"/>
    <w:rsid w:val="00E27FA0"/>
    <w:rsid w:val="00E30312"/>
    <w:rsid w:val="00E3093F"/>
    <w:rsid w:val="00E3120E"/>
    <w:rsid w:val="00E31415"/>
    <w:rsid w:val="00E3151C"/>
    <w:rsid w:val="00E31ADC"/>
    <w:rsid w:val="00E31B07"/>
    <w:rsid w:val="00E32170"/>
    <w:rsid w:val="00E32586"/>
    <w:rsid w:val="00E32A43"/>
    <w:rsid w:val="00E32A54"/>
    <w:rsid w:val="00E33F85"/>
    <w:rsid w:val="00E343D8"/>
    <w:rsid w:val="00E35157"/>
    <w:rsid w:val="00E3540F"/>
    <w:rsid w:val="00E35545"/>
    <w:rsid w:val="00E365C4"/>
    <w:rsid w:val="00E36D0F"/>
    <w:rsid w:val="00E37C85"/>
    <w:rsid w:val="00E37FFC"/>
    <w:rsid w:val="00E40AE2"/>
    <w:rsid w:val="00E40E45"/>
    <w:rsid w:val="00E41582"/>
    <w:rsid w:val="00E42696"/>
    <w:rsid w:val="00E426D4"/>
    <w:rsid w:val="00E427E8"/>
    <w:rsid w:val="00E42A31"/>
    <w:rsid w:val="00E42FC9"/>
    <w:rsid w:val="00E43B02"/>
    <w:rsid w:val="00E4442E"/>
    <w:rsid w:val="00E4492A"/>
    <w:rsid w:val="00E454C3"/>
    <w:rsid w:val="00E46C8B"/>
    <w:rsid w:val="00E4799E"/>
    <w:rsid w:val="00E47BF1"/>
    <w:rsid w:val="00E47C9A"/>
    <w:rsid w:val="00E50403"/>
    <w:rsid w:val="00E50A88"/>
    <w:rsid w:val="00E50BD6"/>
    <w:rsid w:val="00E52C3B"/>
    <w:rsid w:val="00E54AD3"/>
    <w:rsid w:val="00E54D22"/>
    <w:rsid w:val="00E56CEE"/>
    <w:rsid w:val="00E57EC6"/>
    <w:rsid w:val="00E600EC"/>
    <w:rsid w:val="00E61B72"/>
    <w:rsid w:val="00E61DC7"/>
    <w:rsid w:val="00E61EAB"/>
    <w:rsid w:val="00E61FB4"/>
    <w:rsid w:val="00E623E0"/>
    <w:rsid w:val="00E62E34"/>
    <w:rsid w:val="00E62FE3"/>
    <w:rsid w:val="00E63E46"/>
    <w:rsid w:val="00E647F2"/>
    <w:rsid w:val="00E64ABC"/>
    <w:rsid w:val="00E6502A"/>
    <w:rsid w:val="00E6513E"/>
    <w:rsid w:val="00E658E2"/>
    <w:rsid w:val="00E65D9F"/>
    <w:rsid w:val="00E65F40"/>
    <w:rsid w:val="00E66460"/>
    <w:rsid w:val="00E665C9"/>
    <w:rsid w:val="00E6679E"/>
    <w:rsid w:val="00E66B02"/>
    <w:rsid w:val="00E66EB4"/>
    <w:rsid w:val="00E670F9"/>
    <w:rsid w:val="00E676E8"/>
    <w:rsid w:val="00E67EBF"/>
    <w:rsid w:val="00E70469"/>
    <w:rsid w:val="00E70E47"/>
    <w:rsid w:val="00E71670"/>
    <w:rsid w:val="00E72EA5"/>
    <w:rsid w:val="00E732C8"/>
    <w:rsid w:val="00E74399"/>
    <w:rsid w:val="00E75A60"/>
    <w:rsid w:val="00E75D17"/>
    <w:rsid w:val="00E75FCE"/>
    <w:rsid w:val="00E7625B"/>
    <w:rsid w:val="00E76745"/>
    <w:rsid w:val="00E76B52"/>
    <w:rsid w:val="00E76B9E"/>
    <w:rsid w:val="00E76D44"/>
    <w:rsid w:val="00E82245"/>
    <w:rsid w:val="00E82976"/>
    <w:rsid w:val="00E82E60"/>
    <w:rsid w:val="00E830EB"/>
    <w:rsid w:val="00E83C40"/>
    <w:rsid w:val="00E84460"/>
    <w:rsid w:val="00E85E0F"/>
    <w:rsid w:val="00E86C8F"/>
    <w:rsid w:val="00E87612"/>
    <w:rsid w:val="00E87617"/>
    <w:rsid w:val="00E90A53"/>
    <w:rsid w:val="00E9142C"/>
    <w:rsid w:val="00E92037"/>
    <w:rsid w:val="00E92479"/>
    <w:rsid w:val="00E92A78"/>
    <w:rsid w:val="00E92EC3"/>
    <w:rsid w:val="00E930BB"/>
    <w:rsid w:val="00E9317D"/>
    <w:rsid w:val="00E932BC"/>
    <w:rsid w:val="00E9336E"/>
    <w:rsid w:val="00E93983"/>
    <w:rsid w:val="00E93F7A"/>
    <w:rsid w:val="00E94150"/>
    <w:rsid w:val="00E94BB3"/>
    <w:rsid w:val="00E94D02"/>
    <w:rsid w:val="00E94EE5"/>
    <w:rsid w:val="00E954DC"/>
    <w:rsid w:val="00E95627"/>
    <w:rsid w:val="00E95F3D"/>
    <w:rsid w:val="00E96520"/>
    <w:rsid w:val="00E9683D"/>
    <w:rsid w:val="00EA0148"/>
    <w:rsid w:val="00EA05F4"/>
    <w:rsid w:val="00EA0902"/>
    <w:rsid w:val="00EA13C7"/>
    <w:rsid w:val="00EA26C9"/>
    <w:rsid w:val="00EA2C6A"/>
    <w:rsid w:val="00EA31A3"/>
    <w:rsid w:val="00EA34B3"/>
    <w:rsid w:val="00EA391F"/>
    <w:rsid w:val="00EA3929"/>
    <w:rsid w:val="00EA6213"/>
    <w:rsid w:val="00EA66CB"/>
    <w:rsid w:val="00EA6731"/>
    <w:rsid w:val="00EA6C3C"/>
    <w:rsid w:val="00EA6D72"/>
    <w:rsid w:val="00EA6EDE"/>
    <w:rsid w:val="00EA714D"/>
    <w:rsid w:val="00EA75F8"/>
    <w:rsid w:val="00EA75FC"/>
    <w:rsid w:val="00EA7E8E"/>
    <w:rsid w:val="00EB02A3"/>
    <w:rsid w:val="00EB0404"/>
    <w:rsid w:val="00EB04C7"/>
    <w:rsid w:val="00EB06F7"/>
    <w:rsid w:val="00EB1187"/>
    <w:rsid w:val="00EB16AD"/>
    <w:rsid w:val="00EB1871"/>
    <w:rsid w:val="00EB190F"/>
    <w:rsid w:val="00EB1B37"/>
    <w:rsid w:val="00EB1C70"/>
    <w:rsid w:val="00EB2160"/>
    <w:rsid w:val="00EB218C"/>
    <w:rsid w:val="00EB3837"/>
    <w:rsid w:val="00EB4301"/>
    <w:rsid w:val="00EB4572"/>
    <w:rsid w:val="00EB4885"/>
    <w:rsid w:val="00EB65FE"/>
    <w:rsid w:val="00EB6BB0"/>
    <w:rsid w:val="00EB7825"/>
    <w:rsid w:val="00EC039D"/>
    <w:rsid w:val="00EC0E5E"/>
    <w:rsid w:val="00EC17B7"/>
    <w:rsid w:val="00EC2253"/>
    <w:rsid w:val="00EC2D81"/>
    <w:rsid w:val="00EC313C"/>
    <w:rsid w:val="00EC4581"/>
    <w:rsid w:val="00EC55FA"/>
    <w:rsid w:val="00EC57EA"/>
    <w:rsid w:val="00EC7096"/>
    <w:rsid w:val="00EC718C"/>
    <w:rsid w:val="00EC7860"/>
    <w:rsid w:val="00ED0182"/>
    <w:rsid w:val="00ED0302"/>
    <w:rsid w:val="00ED08A7"/>
    <w:rsid w:val="00ED08D4"/>
    <w:rsid w:val="00ED0B3F"/>
    <w:rsid w:val="00ED0CDE"/>
    <w:rsid w:val="00ED1DC6"/>
    <w:rsid w:val="00ED2195"/>
    <w:rsid w:val="00ED37D0"/>
    <w:rsid w:val="00ED3800"/>
    <w:rsid w:val="00ED3A46"/>
    <w:rsid w:val="00ED3C0F"/>
    <w:rsid w:val="00ED4A4F"/>
    <w:rsid w:val="00ED4BE4"/>
    <w:rsid w:val="00ED4C7A"/>
    <w:rsid w:val="00ED56CD"/>
    <w:rsid w:val="00ED6B8B"/>
    <w:rsid w:val="00ED76E5"/>
    <w:rsid w:val="00ED795E"/>
    <w:rsid w:val="00ED7F2C"/>
    <w:rsid w:val="00EE1511"/>
    <w:rsid w:val="00EE1667"/>
    <w:rsid w:val="00EE1DC5"/>
    <w:rsid w:val="00EE2855"/>
    <w:rsid w:val="00EE3630"/>
    <w:rsid w:val="00EE3B5E"/>
    <w:rsid w:val="00EE3BDD"/>
    <w:rsid w:val="00EE5004"/>
    <w:rsid w:val="00EE52EA"/>
    <w:rsid w:val="00EE584E"/>
    <w:rsid w:val="00EE5ADC"/>
    <w:rsid w:val="00EE5B72"/>
    <w:rsid w:val="00EE6594"/>
    <w:rsid w:val="00EE66D6"/>
    <w:rsid w:val="00EE6BC5"/>
    <w:rsid w:val="00EF03C4"/>
    <w:rsid w:val="00EF0D48"/>
    <w:rsid w:val="00EF1208"/>
    <w:rsid w:val="00EF1C92"/>
    <w:rsid w:val="00EF1CB8"/>
    <w:rsid w:val="00EF1DB3"/>
    <w:rsid w:val="00EF1E0E"/>
    <w:rsid w:val="00EF2228"/>
    <w:rsid w:val="00EF305C"/>
    <w:rsid w:val="00EF3879"/>
    <w:rsid w:val="00EF3A78"/>
    <w:rsid w:val="00EF4EC3"/>
    <w:rsid w:val="00EF50D7"/>
    <w:rsid w:val="00EF553C"/>
    <w:rsid w:val="00EF5668"/>
    <w:rsid w:val="00EF6E7F"/>
    <w:rsid w:val="00EF6F41"/>
    <w:rsid w:val="00F00A42"/>
    <w:rsid w:val="00F01852"/>
    <w:rsid w:val="00F018A3"/>
    <w:rsid w:val="00F0218F"/>
    <w:rsid w:val="00F02AB1"/>
    <w:rsid w:val="00F02BCD"/>
    <w:rsid w:val="00F02D6C"/>
    <w:rsid w:val="00F0416B"/>
    <w:rsid w:val="00F04D8D"/>
    <w:rsid w:val="00F05523"/>
    <w:rsid w:val="00F066F7"/>
    <w:rsid w:val="00F06AAC"/>
    <w:rsid w:val="00F06E79"/>
    <w:rsid w:val="00F07252"/>
    <w:rsid w:val="00F1000A"/>
    <w:rsid w:val="00F1094B"/>
    <w:rsid w:val="00F11010"/>
    <w:rsid w:val="00F11EA7"/>
    <w:rsid w:val="00F129E6"/>
    <w:rsid w:val="00F12EB4"/>
    <w:rsid w:val="00F1381D"/>
    <w:rsid w:val="00F1383C"/>
    <w:rsid w:val="00F13991"/>
    <w:rsid w:val="00F13EAA"/>
    <w:rsid w:val="00F14B97"/>
    <w:rsid w:val="00F14E5B"/>
    <w:rsid w:val="00F1541B"/>
    <w:rsid w:val="00F159A4"/>
    <w:rsid w:val="00F15D80"/>
    <w:rsid w:val="00F15DC3"/>
    <w:rsid w:val="00F1676C"/>
    <w:rsid w:val="00F1689F"/>
    <w:rsid w:val="00F16F9A"/>
    <w:rsid w:val="00F176BA"/>
    <w:rsid w:val="00F20372"/>
    <w:rsid w:val="00F21E2C"/>
    <w:rsid w:val="00F21E6F"/>
    <w:rsid w:val="00F222D7"/>
    <w:rsid w:val="00F22C52"/>
    <w:rsid w:val="00F23502"/>
    <w:rsid w:val="00F23B3C"/>
    <w:rsid w:val="00F23BB9"/>
    <w:rsid w:val="00F24F05"/>
    <w:rsid w:val="00F264FB"/>
    <w:rsid w:val="00F26534"/>
    <w:rsid w:val="00F271EC"/>
    <w:rsid w:val="00F27CFD"/>
    <w:rsid w:val="00F27D31"/>
    <w:rsid w:val="00F31324"/>
    <w:rsid w:val="00F31509"/>
    <w:rsid w:val="00F327A9"/>
    <w:rsid w:val="00F3310B"/>
    <w:rsid w:val="00F3357F"/>
    <w:rsid w:val="00F33A79"/>
    <w:rsid w:val="00F34E94"/>
    <w:rsid w:val="00F35559"/>
    <w:rsid w:val="00F36566"/>
    <w:rsid w:val="00F36E26"/>
    <w:rsid w:val="00F37219"/>
    <w:rsid w:val="00F37509"/>
    <w:rsid w:val="00F37AF8"/>
    <w:rsid w:val="00F4060C"/>
    <w:rsid w:val="00F40856"/>
    <w:rsid w:val="00F41270"/>
    <w:rsid w:val="00F41958"/>
    <w:rsid w:val="00F41CA5"/>
    <w:rsid w:val="00F41FC3"/>
    <w:rsid w:val="00F423D6"/>
    <w:rsid w:val="00F427E4"/>
    <w:rsid w:val="00F42960"/>
    <w:rsid w:val="00F4359E"/>
    <w:rsid w:val="00F43DE8"/>
    <w:rsid w:val="00F44421"/>
    <w:rsid w:val="00F44CBC"/>
    <w:rsid w:val="00F452AA"/>
    <w:rsid w:val="00F456CF"/>
    <w:rsid w:val="00F46C9A"/>
    <w:rsid w:val="00F47586"/>
    <w:rsid w:val="00F47C8C"/>
    <w:rsid w:val="00F5003F"/>
    <w:rsid w:val="00F503C8"/>
    <w:rsid w:val="00F50420"/>
    <w:rsid w:val="00F51206"/>
    <w:rsid w:val="00F5184E"/>
    <w:rsid w:val="00F522B3"/>
    <w:rsid w:val="00F5285C"/>
    <w:rsid w:val="00F52B36"/>
    <w:rsid w:val="00F541DE"/>
    <w:rsid w:val="00F54791"/>
    <w:rsid w:val="00F547D4"/>
    <w:rsid w:val="00F5547B"/>
    <w:rsid w:val="00F5639C"/>
    <w:rsid w:val="00F56AEA"/>
    <w:rsid w:val="00F56D1C"/>
    <w:rsid w:val="00F579D7"/>
    <w:rsid w:val="00F60FEB"/>
    <w:rsid w:val="00F619CD"/>
    <w:rsid w:val="00F622BE"/>
    <w:rsid w:val="00F625BB"/>
    <w:rsid w:val="00F6293F"/>
    <w:rsid w:val="00F62EE2"/>
    <w:rsid w:val="00F64349"/>
    <w:rsid w:val="00F65069"/>
    <w:rsid w:val="00F65721"/>
    <w:rsid w:val="00F65775"/>
    <w:rsid w:val="00F65C59"/>
    <w:rsid w:val="00F65E30"/>
    <w:rsid w:val="00F67457"/>
    <w:rsid w:val="00F67BAE"/>
    <w:rsid w:val="00F7095F"/>
    <w:rsid w:val="00F70AD5"/>
    <w:rsid w:val="00F71B49"/>
    <w:rsid w:val="00F72C29"/>
    <w:rsid w:val="00F733B1"/>
    <w:rsid w:val="00F739BA"/>
    <w:rsid w:val="00F7408C"/>
    <w:rsid w:val="00F7424E"/>
    <w:rsid w:val="00F74DD7"/>
    <w:rsid w:val="00F75492"/>
    <w:rsid w:val="00F76479"/>
    <w:rsid w:val="00F76E21"/>
    <w:rsid w:val="00F778E8"/>
    <w:rsid w:val="00F8012F"/>
    <w:rsid w:val="00F80969"/>
    <w:rsid w:val="00F80A29"/>
    <w:rsid w:val="00F80A80"/>
    <w:rsid w:val="00F80CB0"/>
    <w:rsid w:val="00F8169F"/>
    <w:rsid w:val="00F81B11"/>
    <w:rsid w:val="00F82232"/>
    <w:rsid w:val="00F82729"/>
    <w:rsid w:val="00F82C89"/>
    <w:rsid w:val="00F82EB4"/>
    <w:rsid w:val="00F83065"/>
    <w:rsid w:val="00F83F8C"/>
    <w:rsid w:val="00F85784"/>
    <w:rsid w:val="00F859AE"/>
    <w:rsid w:val="00F859D6"/>
    <w:rsid w:val="00F8627F"/>
    <w:rsid w:val="00F863D0"/>
    <w:rsid w:val="00F8745E"/>
    <w:rsid w:val="00F87B14"/>
    <w:rsid w:val="00F87FA2"/>
    <w:rsid w:val="00F90B66"/>
    <w:rsid w:val="00F91ADB"/>
    <w:rsid w:val="00F92A9F"/>
    <w:rsid w:val="00F92B21"/>
    <w:rsid w:val="00F93238"/>
    <w:rsid w:val="00F935FE"/>
    <w:rsid w:val="00F938BC"/>
    <w:rsid w:val="00F93C10"/>
    <w:rsid w:val="00F93EAA"/>
    <w:rsid w:val="00F9568D"/>
    <w:rsid w:val="00F976F2"/>
    <w:rsid w:val="00F97A28"/>
    <w:rsid w:val="00FA1038"/>
    <w:rsid w:val="00FA1044"/>
    <w:rsid w:val="00FA12A3"/>
    <w:rsid w:val="00FA15CB"/>
    <w:rsid w:val="00FA24E9"/>
    <w:rsid w:val="00FA2556"/>
    <w:rsid w:val="00FA3261"/>
    <w:rsid w:val="00FA5275"/>
    <w:rsid w:val="00FA5E79"/>
    <w:rsid w:val="00FA639C"/>
    <w:rsid w:val="00FA653F"/>
    <w:rsid w:val="00FA6954"/>
    <w:rsid w:val="00FA7095"/>
    <w:rsid w:val="00FA7268"/>
    <w:rsid w:val="00FA7615"/>
    <w:rsid w:val="00FA7C3B"/>
    <w:rsid w:val="00FB0086"/>
    <w:rsid w:val="00FB0E97"/>
    <w:rsid w:val="00FB1B3F"/>
    <w:rsid w:val="00FB2769"/>
    <w:rsid w:val="00FB33B3"/>
    <w:rsid w:val="00FB36C1"/>
    <w:rsid w:val="00FB3D34"/>
    <w:rsid w:val="00FB4139"/>
    <w:rsid w:val="00FB42D1"/>
    <w:rsid w:val="00FB4B2C"/>
    <w:rsid w:val="00FB530C"/>
    <w:rsid w:val="00FB5770"/>
    <w:rsid w:val="00FB5B11"/>
    <w:rsid w:val="00FB7342"/>
    <w:rsid w:val="00FB7B29"/>
    <w:rsid w:val="00FB7E1E"/>
    <w:rsid w:val="00FC0677"/>
    <w:rsid w:val="00FC06B1"/>
    <w:rsid w:val="00FC1E38"/>
    <w:rsid w:val="00FC2EFB"/>
    <w:rsid w:val="00FC2F8A"/>
    <w:rsid w:val="00FC30A6"/>
    <w:rsid w:val="00FC3A8A"/>
    <w:rsid w:val="00FC3A98"/>
    <w:rsid w:val="00FC41C8"/>
    <w:rsid w:val="00FC4996"/>
    <w:rsid w:val="00FC60AF"/>
    <w:rsid w:val="00FC73CB"/>
    <w:rsid w:val="00FC7A93"/>
    <w:rsid w:val="00FD018F"/>
    <w:rsid w:val="00FD024F"/>
    <w:rsid w:val="00FD0B4C"/>
    <w:rsid w:val="00FD1C97"/>
    <w:rsid w:val="00FD220C"/>
    <w:rsid w:val="00FD253F"/>
    <w:rsid w:val="00FD28FC"/>
    <w:rsid w:val="00FD2DEA"/>
    <w:rsid w:val="00FD3429"/>
    <w:rsid w:val="00FD34A6"/>
    <w:rsid w:val="00FD37B2"/>
    <w:rsid w:val="00FD3873"/>
    <w:rsid w:val="00FD41B5"/>
    <w:rsid w:val="00FD4372"/>
    <w:rsid w:val="00FD4A40"/>
    <w:rsid w:val="00FD68B7"/>
    <w:rsid w:val="00FD7599"/>
    <w:rsid w:val="00FD75A7"/>
    <w:rsid w:val="00FE0426"/>
    <w:rsid w:val="00FE091B"/>
    <w:rsid w:val="00FE1056"/>
    <w:rsid w:val="00FE1B31"/>
    <w:rsid w:val="00FE21B6"/>
    <w:rsid w:val="00FE2E8A"/>
    <w:rsid w:val="00FE4164"/>
    <w:rsid w:val="00FE42C4"/>
    <w:rsid w:val="00FE45A5"/>
    <w:rsid w:val="00FE52F1"/>
    <w:rsid w:val="00FE5677"/>
    <w:rsid w:val="00FE6D1B"/>
    <w:rsid w:val="00FE6DFD"/>
    <w:rsid w:val="00FE6FCA"/>
    <w:rsid w:val="00FE716D"/>
    <w:rsid w:val="00FE725B"/>
    <w:rsid w:val="00FE72C5"/>
    <w:rsid w:val="00FE7AE0"/>
    <w:rsid w:val="00FF0878"/>
    <w:rsid w:val="00FF0E1C"/>
    <w:rsid w:val="00FF134F"/>
    <w:rsid w:val="00FF1885"/>
    <w:rsid w:val="00FF1BCB"/>
    <w:rsid w:val="00FF1F37"/>
    <w:rsid w:val="00FF2088"/>
    <w:rsid w:val="00FF2484"/>
    <w:rsid w:val="00FF34E0"/>
    <w:rsid w:val="00FF3508"/>
    <w:rsid w:val="00FF37E6"/>
    <w:rsid w:val="00FF4949"/>
    <w:rsid w:val="00FF4A2E"/>
    <w:rsid w:val="00FF4A87"/>
    <w:rsid w:val="00FF53CD"/>
    <w:rsid w:val="00FF53FD"/>
    <w:rsid w:val="00FF5433"/>
    <w:rsid w:val="00FF58B9"/>
    <w:rsid w:val="00FF7BA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9D7A61D"/>
  <w15:docId w15:val="{FA31DB66-AAF3-4DE9-8574-033FADAE9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84AFD"/>
    <w:pPr>
      <w:spacing w:after="240" w:line="280" w:lineRule="atLeast"/>
      <w:jc w:val="both"/>
    </w:pPr>
    <w:rPr>
      <w:sz w:val="24"/>
      <w:lang w:val="en-GB"/>
    </w:rPr>
  </w:style>
  <w:style w:type="paragraph" w:styleId="berschrift1">
    <w:name w:val="heading 1"/>
    <w:next w:val="Standard"/>
    <w:qFormat/>
    <w:rsid w:val="009E1672"/>
    <w:pPr>
      <w:keepNext/>
      <w:numPr>
        <w:numId w:val="1"/>
      </w:numPr>
      <w:spacing w:before="480" w:after="240"/>
      <w:outlineLvl w:val="0"/>
    </w:pPr>
    <w:rPr>
      <w:b/>
      <w:caps/>
      <w:sz w:val="28"/>
      <w:lang w:val="en-GB"/>
    </w:rPr>
  </w:style>
  <w:style w:type="paragraph" w:styleId="berschrift2">
    <w:name w:val="heading 2"/>
    <w:next w:val="Standard"/>
    <w:qFormat/>
    <w:rsid w:val="00924680"/>
    <w:pPr>
      <w:keepNext/>
      <w:numPr>
        <w:ilvl w:val="1"/>
        <w:numId w:val="2"/>
      </w:numPr>
      <w:spacing w:before="120" w:after="120"/>
      <w:ind w:left="992"/>
      <w:outlineLvl w:val="1"/>
    </w:pPr>
    <w:rPr>
      <w:b/>
      <w:sz w:val="28"/>
      <w:lang w:val="en-GB"/>
    </w:rPr>
  </w:style>
  <w:style w:type="paragraph" w:styleId="berschrift3">
    <w:name w:val="heading 3"/>
    <w:next w:val="Standard"/>
    <w:link w:val="berschrift3Zchn"/>
    <w:qFormat/>
    <w:rsid w:val="009E1672"/>
    <w:pPr>
      <w:keepNext/>
      <w:numPr>
        <w:ilvl w:val="2"/>
        <w:numId w:val="3"/>
      </w:numPr>
      <w:spacing w:after="120"/>
      <w:outlineLvl w:val="2"/>
    </w:pPr>
    <w:rPr>
      <w:b/>
      <w:sz w:val="24"/>
      <w:lang w:val="en-GB"/>
    </w:rPr>
  </w:style>
  <w:style w:type="paragraph" w:styleId="berschrift4">
    <w:name w:val="heading 4"/>
    <w:next w:val="Standard"/>
    <w:qFormat/>
    <w:rsid w:val="001009C6"/>
    <w:pPr>
      <w:keepNext/>
      <w:numPr>
        <w:ilvl w:val="3"/>
        <w:numId w:val="4"/>
      </w:numPr>
      <w:tabs>
        <w:tab w:val="clear" w:pos="1701"/>
        <w:tab w:val="num" w:pos="1134"/>
      </w:tabs>
      <w:spacing w:after="120"/>
      <w:ind w:left="1134"/>
      <w:outlineLvl w:val="3"/>
    </w:pPr>
    <w:rPr>
      <w:b/>
      <w:sz w:val="24"/>
      <w:lang w:val="en-GB"/>
    </w:rPr>
  </w:style>
  <w:style w:type="paragraph" w:styleId="berschrift5">
    <w:name w:val="heading 5"/>
    <w:next w:val="Standard"/>
    <w:qFormat/>
    <w:rsid w:val="009E1672"/>
    <w:pPr>
      <w:keepNext/>
      <w:spacing w:after="120"/>
      <w:outlineLvl w:val="4"/>
    </w:pPr>
    <w:rPr>
      <w:b/>
      <w:sz w:val="24"/>
      <w:lang w:val="en-GB"/>
    </w:rPr>
  </w:style>
  <w:style w:type="paragraph" w:styleId="berschrift6">
    <w:name w:val="heading 6"/>
    <w:next w:val="Standard"/>
    <w:qFormat/>
    <w:rsid w:val="009E1672"/>
    <w:pPr>
      <w:keepNext/>
      <w:spacing w:after="120"/>
      <w:outlineLvl w:val="5"/>
    </w:pPr>
    <w:rPr>
      <w:b/>
      <w:sz w:val="24"/>
      <w:lang w:val="en-GB"/>
    </w:rPr>
  </w:style>
  <w:style w:type="paragraph" w:styleId="berschrift7">
    <w:name w:val="heading 7"/>
    <w:next w:val="Standard"/>
    <w:qFormat/>
    <w:rsid w:val="009E1672"/>
    <w:pPr>
      <w:keepNext/>
      <w:spacing w:after="120"/>
      <w:outlineLvl w:val="6"/>
    </w:pPr>
    <w:rPr>
      <w:b/>
      <w:sz w:val="24"/>
      <w:lang w:val="en-GB"/>
    </w:rPr>
  </w:style>
  <w:style w:type="paragraph" w:styleId="berschrift8">
    <w:name w:val="heading 8"/>
    <w:next w:val="Standard"/>
    <w:qFormat/>
    <w:rsid w:val="009E1672"/>
    <w:pPr>
      <w:keepNext/>
      <w:spacing w:after="120"/>
      <w:outlineLvl w:val="7"/>
    </w:pPr>
    <w:rPr>
      <w:b/>
      <w:sz w:val="24"/>
      <w:lang w:val="en-GB"/>
    </w:rPr>
  </w:style>
  <w:style w:type="paragraph" w:styleId="berschrift9">
    <w:name w:val="heading 9"/>
    <w:next w:val="Standard"/>
    <w:qFormat/>
    <w:rsid w:val="009E1672"/>
    <w:pPr>
      <w:keepNext/>
      <w:outlineLvl w:val="8"/>
    </w:pPr>
    <w:rPr>
      <w:b/>
      <w:sz w:val="24"/>
      <w:lang w:val="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link w:val="KopfzeileZchn"/>
    <w:uiPriority w:val="99"/>
    <w:rsid w:val="009E1672"/>
    <w:rPr>
      <w:sz w:val="16"/>
      <w:lang w:val="en-GB"/>
    </w:rPr>
  </w:style>
  <w:style w:type="paragraph" w:styleId="Fuzeile">
    <w:name w:val="footer"/>
    <w:link w:val="FuzeileZchn"/>
    <w:uiPriority w:val="99"/>
    <w:rsid w:val="009E1672"/>
    <w:rPr>
      <w:sz w:val="16"/>
      <w:lang w:val="en-GB"/>
    </w:rPr>
  </w:style>
  <w:style w:type="paragraph" w:customStyle="1" w:styleId="A-Guided">
    <w:name w:val="A-Guided"/>
    <w:rsid w:val="009E1672"/>
    <w:pPr>
      <w:spacing w:before="60"/>
    </w:pPr>
    <w:rPr>
      <w:lang w:val="en-GB"/>
    </w:rPr>
  </w:style>
  <w:style w:type="paragraph" w:customStyle="1" w:styleId="A-GuidedBold">
    <w:name w:val="A-Guided Bold"/>
    <w:rsid w:val="009E1672"/>
    <w:pPr>
      <w:spacing w:before="60" w:after="120"/>
    </w:pPr>
    <w:rPr>
      <w:b/>
      <w:lang w:val="en-GB"/>
    </w:rPr>
  </w:style>
  <w:style w:type="character" w:customStyle="1" w:styleId="Z-RedHidden">
    <w:name w:val="Z-Red Hidden"/>
    <w:basedOn w:val="Absatz-Standardschriftart"/>
    <w:rsid w:val="009E1672"/>
    <w:rPr>
      <w:rFonts w:ascii="Arial" w:hAnsi="Arial"/>
      <w:vanish/>
      <w:color w:val="FF0000"/>
      <w:sz w:val="16"/>
    </w:rPr>
  </w:style>
  <w:style w:type="paragraph" w:customStyle="1" w:styleId="A-StudyTitle">
    <w:name w:val="A-Study Title"/>
    <w:rsid w:val="009E1672"/>
    <w:pPr>
      <w:spacing w:after="120"/>
    </w:pPr>
    <w:rPr>
      <w:b/>
      <w:sz w:val="28"/>
      <w:lang w:val="en-GB"/>
    </w:rPr>
  </w:style>
  <w:style w:type="paragraph" w:styleId="Verzeichnis1">
    <w:name w:val="toc 1"/>
    <w:next w:val="Verzeichnis2"/>
    <w:uiPriority w:val="39"/>
    <w:rsid w:val="009E1672"/>
    <w:pPr>
      <w:tabs>
        <w:tab w:val="right" w:leader="dot" w:pos="8931"/>
      </w:tabs>
      <w:spacing w:before="120"/>
      <w:ind w:left="994" w:right="864" w:hanging="994"/>
    </w:pPr>
    <w:rPr>
      <w:caps/>
      <w:sz w:val="24"/>
      <w:lang w:val="en-GB"/>
    </w:rPr>
  </w:style>
  <w:style w:type="paragraph" w:styleId="Verzeichnis2">
    <w:name w:val="toc 2"/>
    <w:basedOn w:val="Verzeichnis1"/>
    <w:next w:val="Verzeichnis3"/>
    <w:uiPriority w:val="39"/>
    <w:rsid w:val="009E1672"/>
    <w:rPr>
      <w:caps w:val="0"/>
    </w:rPr>
  </w:style>
  <w:style w:type="paragraph" w:styleId="Verzeichnis3">
    <w:name w:val="toc 3"/>
    <w:basedOn w:val="Verzeichnis1"/>
    <w:next w:val="Verzeichnis4"/>
    <w:uiPriority w:val="39"/>
    <w:rsid w:val="009E1672"/>
    <w:pPr>
      <w:spacing w:before="0"/>
    </w:pPr>
    <w:rPr>
      <w:caps w:val="0"/>
    </w:rPr>
  </w:style>
  <w:style w:type="paragraph" w:styleId="Verzeichnis4">
    <w:name w:val="toc 4"/>
    <w:basedOn w:val="Verzeichnis1"/>
    <w:uiPriority w:val="39"/>
    <w:rsid w:val="009E1672"/>
    <w:pPr>
      <w:spacing w:before="0"/>
    </w:pPr>
    <w:rPr>
      <w:caps w:val="0"/>
    </w:rPr>
  </w:style>
  <w:style w:type="character" w:styleId="Seitenzahl">
    <w:name w:val="page number"/>
    <w:basedOn w:val="Absatz-Standardschriftart"/>
    <w:semiHidden/>
    <w:rsid w:val="009E1672"/>
    <w:rPr>
      <w:rFonts w:ascii="Times New Roman" w:hAnsi="Times New Roman"/>
      <w:sz w:val="24"/>
    </w:rPr>
  </w:style>
  <w:style w:type="paragraph" w:customStyle="1" w:styleId="A-TableText">
    <w:name w:val="A-Table Text"/>
    <w:rsid w:val="009E1672"/>
    <w:pPr>
      <w:spacing w:before="60" w:after="60"/>
    </w:pPr>
    <w:rPr>
      <w:sz w:val="22"/>
      <w:lang w:val="en-GB"/>
    </w:rPr>
  </w:style>
  <w:style w:type="paragraph" w:styleId="Beschriftung">
    <w:name w:val="caption"/>
    <w:basedOn w:val="Standard"/>
    <w:next w:val="Standard"/>
    <w:qFormat/>
    <w:rsid w:val="009E1672"/>
    <w:pPr>
      <w:spacing w:before="120" w:after="120"/>
    </w:pPr>
    <w:rPr>
      <w:b/>
      <w:bCs/>
      <w:sz w:val="20"/>
    </w:rPr>
  </w:style>
  <w:style w:type="paragraph" w:styleId="Verzeichnis5">
    <w:name w:val="toc 5"/>
    <w:basedOn w:val="Verzeichnis1"/>
    <w:next w:val="Standard"/>
    <w:uiPriority w:val="39"/>
    <w:rsid w:val="009E1672"/>
    <w:pPr>
      <w:ind w:firstLine="0"/>
    </w:pPr>
  </w:style>
  <w:style w:type="paragraph" w:styleId="Verzeichnis6">
    <w:name w:val="toc 6"/>
    <w:basedOn w:val="Verzeichnis2"/>
    <w:next w:val="Standard"/>
    <w:semiHidden/>
    <w:rsid w:val="009E1672"/>
    <w:pPr>
      <w:ind w:firstLine="0"/>
    </w:pPr>
  </w:style>
  <w:style w:type="paragraph" w:styleId="Verzeichnis7">
    <w:name w:val="toc 7"/>
    <w:basedOn w:val="Verzeichnis3"/>
    <w:next w:val="Standard"/>
    <w:semiHidden/>
    <w:rsid w:val="009E1672"/>
    <w:pPr>
      <w:ind w:firstLine="0"/>
    </w:pPr>
  </w:style>
  <w:style w:type="paragraph" w:styleId="Verzeichnis8">
    <w:name w:val="toc 8"/>
    <w:basedOn w:val="Verzeichnis4"/>
    <w:next w:val="Standard"/>
    <w:semiHidden/>
    <w:rsid w:val="009E1672"/>
    <w:pPr>
      <w:ind w:firstLine="0"/>
    </w:pPr>
  </w:style>
  <w:style w:type="paragraph" w:styleId="Verzeichnis9">
    <w:name w:val="toc 9"/>
    <w:basedOn w:val="Verzeichnis1"/>
    <w:next w:val="Standard"/>
    <w:semiHidden/>
    <w:rsid w:val="009E1672"/>
    <w:pPr>
      <w:ind w:firstLine="0"/>
    </w:pPr>
  </w:style>
  <w:style w:type="paragraph" w:customStyle="1" w:styleId="A-LandscapeFont">
    <w:name w:val="A-Landscape Font"/>
    <w:rsid w:val="009E1672"/>
    <w:pPr>
      <w:spacing w:line="280" w:lineRule="atLeast"/>
    </w:pPr>
    <w:rPr>
      <w:rFonts w:ascii="Courier" w:hAnsi="Courier"/>
      <w:sz w:val="16"/>
      <w:lang w:val="en-GB"/>
    </w:rPr>
  </w:style>
  <w:style w:type="paragraph" w:customStyle="1" w:styleId="A-TableHeader">
    <w:name w:val="A-Table Header"/>
    <w:next w:val="Standard"/>
    <w:rsid w:val="009E1672"/>
    <w:pPr>
      <w:keepNext/>
      <w:spacing w:before="60" w:after="60"/>
    </w:pPr>
    <w:rPr>
      <w:b/>
      <w:sz w:val="22"/>
      <w:lang w:val="en-GB"/>
    </w:rPr>
  </w:style>
  <w:style w:type="paragraph" w:styleId="Abbildungsverzeichnis">
    <w:name w:val="table of figures"/>
    <w:next w:val="Standard"/>
    <w:semiHidden/>
    <w:rsid w:val="009E1672"/>
    <w:pPr>
      <w:tabs>
        <w:tab w:val="left" w:pos="1800"/>
        <w:tab w:val="right" w:leader="dot" w:pos="8928"/>
      </w:tabs>
      <w:spacing w:before="120" w:line="280" w:lineRule="atLeast"/>
      <w:ind w:left="1800" w:right="864" w:hanging="1800"/>
    </w:pPr>
    <w:rPr>
      <w:sz w:val="24"/>
      <w:lang w:val="en-GB"/>
    </w:rPr>
  </w:style>
  <w:style w:type="paragraph" w:customStyle="1" w:styleId="A-AppendixTitle">
    <w:name w:val="A-Appendix Title"/>
    <w:next w:val="Standard"/>
    <w:rsid w:val="009E1672"/>
    <w:pPr>
      <w:tabs>
        <w:tab w:val="left" w:pos="1800"/>
      </w:tabs>
      <w:spacing w:after="120"/>
      <w:ind w:left="1800" w:hanging="1800"/>
    </w:pPr>
    <w:rPr>
      <w:b/>
      <w:sz w:val="28"/>
      <w:lang w:val="en-GB"/>
    </w:rPr>
  </w:style>
  <w:style w:type="paragraph" w:customStyle="1" w:styleId="Z-Box">
    <w:name w:val="Z-Box"/>
    <w:basedOn w:val="Standard"/>
    <w:rsid w:val="009E1672"/>
    <w:pPr>
      <w:pBdr>
        <w:top w:val="single" w:sz="6" w:space="0" w:color="auto"/>
        <w:left w:val="single" w:sz="6" w:space="0" w:color="auto"/>
        <w:bottom w:val="single" w:sz="6" w:space="0" w:color="auto"/>
        <w:right w:val="single" w:sz="6" w:space="0" w:color="auto"/>
      </w:pBdr>
      <w:spacing w:before="40" w:after="40"/>
      <w:jc w:val="center"/>
    </w:pPr>
    <w:rPr>
      <w:sz w:val="20"/>
    </w:rPr>
  </w:style>
  <w:style w:type="paragraph" w:customStyle="1" w:styleId="A-Single">
    <w:name w:val="A-Single"/>
    <w:rsid w:val="009E1672"/>
    <w:rPr>
      <w:sz w:val="24"/>
      <w:lang w:val="en-GB"/>
    </w:rPr>
  </w:style>
  <w:style w:type="paragraph" w:customStyle="1" w:styleId="A-Unnumbered">
    <w:name w:val="A-Unnumbered"/>
    <w:next w:val="Standard"/>
    <w:rsid w:val="009E1672"/>
    <w:pPr>
      <w:keepNext/>
      <w:spacing w:before="480" w:after="240"/>
    </w:pPr>
    <w:rPr>
      <w:b/>
      <w:caps/>
      <w:sz w:val="28"/>
      <w:lang w:val="en-GB"/>
    </w:rPr>
  </w:style>
  <w:style w:type="paragraph" w:customStyle="1" w:styleId="A-Unassigned">
    <w:name w:val="A-Unassigned"/>
    <w:next w:val="Standard"/>
    <w:rsid w:val="009E1672"/>
    <w:pPr>
      <w:keepNext/>
      <w:spacing w:before="120" w:after="120"/>
    </w:pPr>
    <w:rPr>
      <w:b/>
      <w:sz w:val="24"/>
      <w:lang w:val="en-GB"/>
    </w:rPr>
  </w:style>
  <w:style w:type="paragraph" w:customStyle="1" w:styleId="A-ListBullet">
    <w:name w:val="A-List Bullet"/>
    <w:rsid w:val="009E1672"/>
    <w:pPr>
      <w:numPr>
        <w:numId w:val="5"/>
      </w:numPr>
      <w:spacing w:after="240" w:line="280" w:lineRule="atLeast"/>
    </w:pPr>
    <w:rPr>
      <w:sz w:val="24"/>
      <w:lang w:val="en-GB"/>
    </w:rPr>
  </w:style>
  <w:style w:type="paragraph" w:customStyle="1" w:styleId="A-ListNumber">
    <w:name w:val="A-List Number"/>
    <w:rsid w:val="009E1672"/>
    <w:pPr>
      <w:tabs>
        <w:tab w:val="left" w:pos="994"/>
      </w:tabs>
      <w:spacing w:after="240" w:line="280" w:lineRule="atLeast"/>
      <w:ind w:left="994" w:hanging="994"/>
    </w:pPr>
    <w:rPr>
      <w:sz w:val="24"/>
      <w:lang w:val="en-GB"/>
    </w:rPr>
  </w:style>
  <w:style w:type="paragraph" w:customStyle="1" w:styleId="A-ListSubsidiary">
    <w:name w:val="A-List Subsidiary"/>
    <w:rsid w:val="009E1672"/>
    <w:pPr>
      <w:numPr>
        <w:numId w:val="6"/>
      </w:numPr>
      <w:tabs>
        <w:tab w:val="clear" w:pos="1987"/>
        <w:tab w:val="left" w:pos="1440"/>
      </w:tabs>
      <w:spacing w:after="240" w:line="280" w:lineRule="atLeast"/>
      <w:ind w:left="1440" w:hanging="446"/>
    </w:pPr>
    <w:rPr>
      <w:sz w:val="24"/>
      <w:lang w:val="en-GB"/>
    </w:rPr>
  </w:style>
  <w:style w:type="paragraph" w:customStyle="1" w:styleId="A-NormalIndent">
    <w:name w:val="A-Normal Indent"/>
    <w:next w:val="Standard"/>
    <w:rsid w:val="009E1672"/>
    <w:pPr>
      <w:spacing w:after="240" w:line="280" w:lineRule="atLeast"/>
      <w:ind w:left="992"/>
    </w:pPr>
    <w:rPr>
      <w:sz w:val="24"/>
      <w:lang w:val="en-GB"/>
    </w:rPr>
  </w:style>
  <w:style w:type="paragraph" w:customStyle="1" w:styleId="A-Lista">
    <w:name w:val="A-List (a)"/>
    <w:next w:val="Standard"/>
    <w:rsid w:val="009E1672"/>
    <w:pPr>
      <w:numPr>
        <w:numId w:val="7"/>
      </w:numPr>
      <w:spacing w:after="240" w:line="280" w:lineRule="atLeast"/>
    </w:pPr>
    <w:rPr>
      <w:sz w:val="24"/>
      <w:lang w:val="en-GB"/>
    </w:rPr>
  </w:style>
  <w:style w:type="paragraph" w:customStyle="1" w:styleId="A-Listi">
    <w:name w:val="A-List (i)"/>
    <w:next w:val="Standard"/>
    <w:rsid w:val="009E1672"/>
    <w:pPr>
      <w:numPr>
        <w:numId w:val="8"/>
      </w:numPr>
      <w:spacing w:after="240" w:line="280" w:lineRule="atLeast"/>
    </w:pPr>
    <w:rPr>
      <w:sz w:val="24"/>
      <w:lang w:val="en-GB"/>
    </w:rPr>
  </w:style>
  <w:style w:type="paragraph" w:customStyle="1" w:styleId="A-TableTitle">
    <w:name w:val="A-Table Title"/>
    <w:next w:val="Standard"/>
    <w:rsid w:val="009E1672"/>
    <w:pPr>
      <w:keepNext/>
      <w:tabs>
        <w:tab w:val="left" w:pos="1800"/>
      </w:tabs>
      <w:spacing w:after="120" w:line="280" w:lineRule="atLeast"/>
      <w:ind w:left="1800" w:hanging="1800"/>
    </w:pPr>
    <w:rPr>
      <w:b/>
      <w:sz w:val="24"/>
      <w:lang w:val="en-GB"/>
    </w:rPr>
  </w:style>
  <w:style w:type="paragraph" w:customStyle="1" w:styleId="A-FigureTitle">
    <w:name w:val="A-Figure Title"/>
    <w:next w:val="Standard"/>
    <w:rsid w:val="009E1672"/>
    <w:pPr>
      <w:keepNext/>
      <w:tabs>
        <w:tab w:val="left" w:pos="1800"/>
      </w:tabs>
      <w:spacing w:after="120" w:line="280" w:lineRule="atLeast"/>
      <w:ind w:left="1800" w:hanging="1800"/>
    </w:pPr>
    <w:rPr>
      <w:b/>
      <w:sz w:val="24"/>
      <w:lang w:val="en-GB"/>
    </w:rPr>
  </w:style>
  <w:style w:type="paragraph" w:customStyle="1" w:styleId="A-TableFootnoteText">
    <w:name w:val="A-Table Footnote Text"/>
    <w:next w:val="Standard"/>
    <w:rsid w:val="009E1672"/>
    <w:pPr>
      <w:tabs>
        <w:tab w:val="left" w:pos="432"/>
      </w:tabs>
      <w:ind w:left="432" w:hanging="432"/>
    </w:pPr>
    <w:rPr>
      <w:lang w:val="en-GB"/>
    </w:rPr>
  </w:style>
  <w:style w:type="paragraph" w:customStyle="1" w:styleId="Z-LogoHeader">
    <w:name w:val="Z-Logo Header"/>
    <w:basedOn w:val="Kopfzeile"/>
    <w:rsid w:val="009E1672"/>
    <w:pPr>
      <w:spacing w:before="240"/>
    </w:pPr>
  </w:style>
  <w:style w:type="paragraph" w:customStyle="1" w:styleId="Z-Signature">
    <w:name w:val="Z-Signature"/>
    <w:next w:val="Standard"/>
    <w:rsid w:val="009E1672"/>
    <w:pPr>
      <w:spacing w:before="360" w:line="280" w:lineRule="atLeast"/>
    </w:pPr>
    <w:rPr>
      <w:sz w:val="24"/>
      <w:lang w:val="en-GB"/>
    </w:rPr>
  </w:style>
  <w:style w:type="paragraph" w:customStyle="1" w:styleId="A-Heading1">
    <w:name w:val="A-Heading 1"/>
    <w:next w:val="Standard"/>
    <w:rsid w:val="009E1672"/>
    <w:pPr>
      <w:keepNext/>
      <w:spacing w:before="480" w:after="240"/>
      <w:outlineLvl w:val="0"/>
    </w:pPr>
    <w:rPr>
      <w:b/>
      <w:caps/>
      <w:sz w:val="28"/>
      <w:lang w:val="en-GB"/>
    </w:rPr>
  </w:style>
  <w:style w:type="paragraph" w:customStyle="1" w:styleId="A-Heading2">
    <w:name w:val="A-Heading 2"/>
    <w:next w:val="Standard"/>
    <w:rsid w:val="009E1672"/>
    <w:pPr>
      <w:keepNext/>
      <w:spacing w:before="120" w:after="120"/>
      <w:outlineLvl w:val="1"/>
    </w:pPr>
    <w:rPr>
      <w:b/>
      <w:sz w:val="28"/>
      <w:lang w:val="en-GB"/>
    </w:rPr>
  </w:style>
  <w:style w:type="paragraph" w:customStyle="1" w:styleId="A-Heading3">
    <w:name w:val="A-Heading 3"/>
    <w:next w:val="Standard"/>
    <w:rsid w:val="009E1672"/>
    <w:pPr>
      <w:keepNext/>
      <w:spacing w:after="120"/>
      <w:outlineLvl w:val="2"/>
    </w:pPr>
    <w:rPr>
      <w:b/>
      <w:sz w:val="24"/>
      <w:lang w:val="en-GB"/>
    </w:rPr>
  </w:style>
  <w:style w:type="paragraph" w:customStyle="1" w:styleId="A-Heading4">
    <w:name w:val="A-Heading 4"/>
    <w:next w:val="Standard"/>
    <w:rsid w:val="009E1672"/>
    <w:pPr>
      <w:keepNext/>
      <w:spacing w:after="120"/>
      <w:outlineLvl w:val="3"/>
    </w:pPr>
    <w:rPr>
      <w:b/>
      <w:i/>
      <w:sz w:val="24"/>
      <w:lang w:val="en-GB"/>
    </w:rPr>
  </w:style>
  <w:style w:type="paragraph" w:customStyle="1" w:styleId="z-StudyCode">
    <w:name w:val="z-StudyCode"/>
    <w:basedOn w:val="Standard"/>
    <w:rsid w:val="009E1672"/>
  </w:style>
  <w:style w:type="paragraph" w:customStyle="1" w:styleId="Z-EditionNo">
    <w:name w:val="Z-EditionNo"/>
    <w:basedOn w:val="Standard"/>
    <w:rsid w:val="009E1672"/>
    <w:pPr>
      <w:spacing w:after="0" w:line="240" w:lineRule="auto"/>
    </w:pPr>
    <w:rPr>
      <w:szCs w:val="24"/>
    </w:rPr>
  </w:style>
  <w:style w:type="paragraph" w:styleId="Dokumentstruktur">
    <w:name w:val="Document Map"/>
    <w:basedOn w:val="Standard"/>
    <w:semiHidden/>
    <w:rsid w:val="009E1672"/>
    <w:pPr>
      <w:shd w:val="clear" w:color="auto" w:fill="000080"/>
    </w:pPr>
    <w:rPr>
      <w:rFonts w:ascii="Tahoma" w:hAnsi="Tahoma" w:cs="Tahoma"/>
    </w:rPr>
  </w:style>
  <w:style w:type="paragraph" w:styleId="Textkrper">
    <w:name w:val="Body Text"/>
    <w:basedOn w:val="Standard"/>
    <w:link w:val="TextkrperZchn"/>
    <w:semiHidden/>
    <w:rsid w:val="009E1672"/>
    <w:rPr>
      <w:i/>
      <w:iCs/>
      <w:sz w:val="22"/>
    </w:rPr>
  </w:style>
  <w:style w:type="paragraph" w:customStyle="1" w:styleId="Z-Date">
    <w:name w:val="Z-Date"/>
    <w:basedOn w:val="Standard"/>
    <w:rsid w:val="009E1672"/>
    <w:pPr>
      <w:spacing w:after="0" w:line="240" w:lineRule="auto"/>
    </w:pPr>
    <w:rPr>
      <w:szCs w:val="24"/>
    </w:rPr>
  </w:style>
  <w:style w:type="character" w:styleId="Kommentarzeichen">
    <w:name w:val="annotation reference"/>
    <w:basedOn w:val="Absatz-Standardschriftart"/>
    <w:uiPriority w:val="99"/>
    <w:semiHidden/>
    <w:rsid w:val="009E1672"/>
    <w:rPr>
      <w:sz w:val="16"/>
      <w:szCs w:val="16"/>
    </w:rPr>
  </w:style>
  <w:style w:type="paragraph" w:styleId="Kommentartext">
    <w:name w:val="annotation text"/>
    <w:basedOn w:val="Standard"/>
    <w:link w:val="KommentartextZchn"/>
    <w:semiHidden/>
    <w:rsid w:val="009E1672"/>
    <w:rPr>
      <w:sz w:val="20"/>
    </w:rPr>
  </w:style>
  <w:style w:type="paragraph" w:styleId="Sprechblasentext">
    <w:name w:val="Balloon Text"/>
    <w:basedOn w:val="Standard"/>
    <w:semiHidden/>
    <w:unhideWhenUsed/>
    <w:rsid w:val="009E1672"/>
    <w:pPr>
      <w:spacing w:after="0" w:line="240" w:lineRule="auto"/>
    </w:pPr>
    <w:rPr>
      <w:rFonts w:ascii="Tahoma" w:hAnsi="Tahoma" w:cs="Tahoma"/>
      <w:sz w:val="16"/>
      <w:szCs w:val="16"/>
    </w:rPr>
  </w:style>
  <w:style w:type="character" w:customStyle="1" w:styleId="BalloonTextChar">
    <w:name w:val="Balloon Text Char"/>
    <w:basedOn w:val="Absatz-Standardschriftart"/>
    <w:semiHidden/>
    <w:rsid w:val="009E1672"/>
    <w:rPr>
      <w:rFonts w:ascii="Tahoma" w:hAnsi="Tahoma" w:cs="Tahoma"/>
      <w:sz w:val="16"/>
      <w:szCs w:val="16"/>
      <w:lang w:eastAsia="en-US"/>
    </w:rPr>
  </w:style>
  <w:style w:type="paragraph" w:styleId="StandardWeb">
    <w:name w:val="Normal (Web)"/>
    <w:basedOn w:val="Standard"/>
    <w:uiPriority w:val="99"/>
    <w:semiHidden/>
    <w:unhideWhenUsed/>
    <w:rsid w:val="00B47173"/>
    <w:pPr>
      <w:spacing w:before="100" w:beforeAutospacing="1" w:after="100" w:afterAutospacing="1" w:line="240" w:lineRule="auto"/>
    </w:pPr>
    <w:rPr>
      <w:szCs w:val="24"/>
      <w:lang w:eastAsia="en-GB"/>
    </w:rPr>
  </w:style>
  <w:style w:type="character" w:styleId="Hyperlink">
    <w:name w:val="Hyperlink"/>
    <w:basedOn w:val="Absatz-Standardschriftart"/>
    <w:uiPriority w:val="99"/>
    <w:unhideWhenUsed/>
    <w:rsid w:val="00B979C3"/>
    <w:rPr>
      <w:color w:val="0000FF"/>
      <w:u w:val="single"/>
    </w:rPr>
  </w:style>
  <w:style w:type="character" w:styleId="BesuchterLink">
    <w:name w:val="FollowedHyperlink"/>
    <w:basedOn w:val="Absatz-Standardschriftart"/>
    <w:uiPriority w:val="99"/>
    <w:semiHidden/>
    <w:unhideWhenUsed/>
    <w:rsid w:val="00B979C3"/>
    <w:rPr>
      <w:color w:val="800080"/>
      <w:u w:val="single"/>
    </w:rPr>
  </w:style>
  <w:style w:type="paragraph" w:styleId="Kommentarthema">
    <w:name w:val="annotation subject"/>
    <w:basedOn w:val="Kommentartext"/>
    <w:next w:val="Kommentartext"/>
    <w:link w:val="KommentarthemaZchn"/>
    <w:uiPriority w:val="99"/>
    <w:semiHidden/>
    <w:unhideWhenUsed/>
    <w:rsid w:val="00A11C7B"/>
    <w:rPr>
      <w:b/>
      <w:bCs/>
    </w:rPr>
  </w:style>
  <w:style w:type="character" w:customStyle="1" w:styleId="KommentartextZchn">
    <w:name w:val="Kommentartext Zchn"/>
    <w:basedOn w:val="Absatz-Standardschriftart"/>
    <w:link w:val="Kommentartext"/>
    <w:semiHidden/>
    <w:rsid w:val="00A11C7B"/>
    <w:rPr>
      <w:lang w:eastAsia="en-US"/>
    </w:rPr>
  </w:style>
  <w:style w:type="character" w:customStyle="1" w:styleId="KommentarthemaZchn">
    <w:name w:val="Kommentarthema Zchn"/>
    <w:basedOn w:val="KommentartextZchn"/>
    <w:link w:val="Kommentarthema"/>
    <w:rsid w:val="00A11C7B"/>
    <w:rPr>
      <w:lang w:eastAsia="en-US"/>
    </w:rPr>
  </w:style>
  <w:style w:type="paragraph" w:customStyle="1" w:styleId="bullet">
    <w:name w:val="bullet"/>
    <w:basedOn w:val="Standard"/>
    <w:next w:val="Standard"/>
    <w:rsid w:val="008974E9"/>
    <w:pPr>
      <w:numPr>
        <w:numId w:val="11"/>
      </w:numPr>
      <w:tabs>
        <w:tab w:val="left" w:pos="0"/>
        <w:tab w:val="left" w:pos="1080"/>
      </w:tabs>
      <w:spacing w:after="158" w:line="240" w:lineRule="auto"/>
    </w:pPr>
    <w:rPr>
      <w:rFonts w:ascii="Arial" w:hAnsi="Arial"/>
      <w:lang w:val="en-US"/>
    </w:rPr>
  </w:style>
  <w:style w:type="paragraph" w:customStyle="1" w:styleId="subbullet">
    <w:name w:val="subbullet"/>
    <w:basedOn w:val="Standard"/>
    <w:next w:val="Standard"/>
    <w:rsid w:val="008974E9"/>
    <w:pPr>
      <w:numPr>
        <w:numId w:val="12"/>
      </w:numPr>
      <w:tabs>
        <w:tab w:val="left" w:pos="0"/>
        <w:tab w:val="left" w:pos="1440"/>
      </w:tabs>
      <w:spacing w:after="158" w:line="240" w:lineRule="auto"/>
    </w:pPr>
    <w:rPr>
      <w:rFonts w:ascii="Arial" w:hAnsi="Arial"/>
      <w:lang w:val="en-US"/>
    </w:rPr>
  </w:style>
  <w:style w:type="paragraph" w:customStyle="1" w:styleId="heading2text">
    <w:name w:val="heading 2 text"/>
    <w:rsid w:val="00F6293F"/>
    <w:pPr>
      <w:spacing w:after="240"/>
      <w:ind w:left="360"/>
      <w:jc w:val="both"/>
    </w:pPr>
    <w:rPr>
      <w:sz w:val="24"/>
    </w:rPr>
  </w:style>
  <w:style w:type="paragraph" w:customStyle="1" w:styleId="Style1">
    <w:name w:val="Style1"/>
    <w:basedOn w:val="Standard"/>
    <w:link w:val="Style1Char"/>
    <w:rsid w:val="00483AF5"/>
    <w:pPr>
      <w:numPr>
        <w:numId w:val="14"/>
      </w:numPr>
      <w:spacing w:after="40" w:line="240" w:lineRule="auto"/>
    </w:pPr>
    <w:rPr>
      <w:sz w:val="20"/>
      <w:lang w:val="en-US"/>
    </w:rPr>
  </w:style>
  <w:style w:type="character" w:customStyle="1" w:styleId="Style1Char">
    <w:name w:val="Style1 Char"/>
    <w:basedOn w:val="Absatz-Standardschriftart"/>
    <w:link w:val="Style1"/>
    <w:rsid w:val="00483AF5"/>
  </w:style>
  <w:style w:type="paragraph" w:customStyle="1" w:styleId="Heading21">
    <w:name w:val="Heading 21"/>
    <w:basedOn w:val="Standard"/>
    <w:rsid w:val="00483AF5"/>
    <w:pPr>
      <w:spacing w:after="0" w:line="240" w:lineRule="auto"/>
    </w:pPr>
    <w:rPr>
      <w:szCs w:val="24"/>
      <w:lang w:val="en-US"/>
    </w:rPr>
  </w:style>
  <w:style w:type="paragraph" w:customStyle="1" w:styleId="Z-DrugSubstance">
    <w:name w:val="Z-DrugSubstance"/>
    <w:basedOn w:val="A-Single"/>
    <w:rsid w:val="008E1CEB"/>
  </w:style>
  <w:style w:type="paragraph" w:customStyle="1" w:styleId="Z-StudyCode0">
    <w:name w:val="Z-StudyCode"/>
    <w:basedOn w:val="A-Single"/>
    <w:rsid w:val="008E1CEB"/>
  </w:style>
  <w:style w:type="paragraph" w:styleId="Untertitel">
    <w:name w:val="Subtitle"/>
    <w:basedOn w:val="Standard"/>
    <w:next w:val="Standard"/>
    <w:link w:val="UntertitelZchn"/>
    <w:uiPriority w:val="11"/>
    <w:qFormat/>
    <w:rsid w:val="00FE716D"/>
    <w:pPr>
      <w:spacing w:after="60"/>
      <w:jc w:val="center"/>
      <w:outlineLvl w:val="1"/>
    </w:pPr>
    <w:rPr>
      <w:rFonts w:ascii="Cambria" w:hAnsi="Cambria"/>
      <w:szCs w:val="24"/>
    </w:rPr>
  </w:style>
  <w:style w:type="character" w:customStyle="1" w:styleId="UntertitelZchn">
    <w:name w:val="Untertitel Zchn"/>
    <w:basedOn w:val="Absatz-Standardschriftart"/>
    <w:link w:val="Untertitel"/>
    <w:uiPriority w:val="11"/>
    <w:rsid w:val="00FE716D"/>
    <w:rPr>
      <w:rFonts w:ascii="Cambria" w:hAnsi="Cambria"/>
      <w:sz w:val="24"/>
      <w:szCs w:val="24"/>
      <w:lang w:val="en-GB"/>
    </w:rPr>
  </w:style>
  <w:style w:type="character" w:styleId="IntensiveHervorhebung">
    <w:name w:val="Intense Emphasis"/>
    <w:basedOn w:val="Absatz-Standardschriftart"/>
    <w:uiPriority w:val="21"/>
    <w:qFormat/>
    <w:rsid w:val="00FE716D"/>
    <w:rPr>
      <w:b/>
      <w:bCs/>
      <w:i/>
      <w:iCs/>
      <w:color w:val="4F81BD"/>
    </w:rPr>
  </w:style>
  <w:style w:type="paragraph" w:styleId="Zitat">
    <w:name w:val="Quote"/>
    <w:basedOn w:val="Standard"/>
    <w:next w:val="Standard"/>
    <w:link w:val="ZitatZchn"/>
    <w:uiPriority w:val="29"/>
    <w:qFormat/>
    <w:rsid w:val="00FE716D"/>
    <w:rPr>
      <w:i/>
      <w:iCs/>
      <w:color w:val="000000"/>
    </w:rPr>
  </w:style>
  <w:style w:type="character" w:customStyle="1" w:styleId="ZitatZchn">
    <w:name w:val="Zitat Zchn"/>
    <w:basedOn w:val="Absatz-Standardschriftart"/>
    <w:link w:val="Zitat"/>
    <w:uiPriority w:val="29"/>
    <w:rsid w:val="00FE716D"/>
    <w:rPr>
      <w:i/>
      <w:iCs/>
      <w:color w:val="000000"/>
      <w:sz w:val="24"/>
      <w:lang w:val="en-GB"/>
    </w:rPr>
  </w:style>
  <w:style w:type="character" w:styleId="IntensiverVerweis">
    <w:name w:val="Intense Reference"/>
    <w:basedOn w:val="Absatz-Standardschriftart"/>
    <w:uiPriority w:val="32"/>
    <w:qFormat/>
    <w:rsid w:val="00FE716D"/>
    <w:rPr>
      <w:b/>
      <w:bCs/>
      <w:smallCaps/>
      <w:color w:val="C0504D"/>
      <w:spacing w:val="5"/>
      <w:u w:val="single"/>
    </w:rPr>
  </w:style>
  <w:style w:type="character" w:styleId="Fett">
    <w:name w:val="Strong"/>
    <w:basedOn w:val="Absatz-Standardschriftart"/>
    <w:uiPriority w:val="22"/>
    <w:qFormat/>
    <w:rsid w:val="00FE716D"/>
    <w:rPr>
      <w:b/>
      <w:bCs/>
    </w:rPr>
  </w:style>
  <w:style w:type="paragraph" w:customStyle="1" w:styleId="Default">
    <w:name w:val="Default"/>
    <w:rsid w:val="00777111"/>
    <w:pPr>
      <w:autoSpaceDE w:val="0"/>
      <w:autoSpaceDN w:val="0"/>
      <w:adjustRightInd w:val="0"/>
    </w:pPr>
    <w:rPr>
      <w:rFonts w:ascii="Courier New" w:hAnsi="Courier New" w:cs="Courier New"/>
      <w:color w:val="000000"/>
      <w:sz w:val="24"/>
      <w:szCs w:val="24"/>
    </w:rPr>
  </w:style>
  <w:style w:type="paragraph" w:styleId="KeinLeerraum">
    <w:name w:val="No Spacing"/>
    <w:link w:val="KeinLeerraumZchn"/>
    <w:uiPriority w:val="1"/>
    <w:qFormat/>
    <w:rsid w:val="00AF453A"/>
    <w:rPr>
      <w:rFonts w:asciiTheme="minorHAnsi" w:eastAsiaTheme="minorEastAsia" w:hAnsiTheme="minorHAnsi" w:cstheme="minorBidi"/>
      <w:sz w:val="22"/>
      <w:szCs w:val="22"/>
    </w:rPr>
  </w:style>
  <w:style w:type="character" w:customStyle="1" w:styleId="KeinLeerraumZchn">
    <w:name w:val="Kein Leerraum Zchn"/>
    <w:basedOn w:val="Absatz-Standardschriftart"/>
    <w:link w:val="KeinLeerraum"/>
    <w:uiPriority w:val="1"/>
    <w:rsid w:val="00AF453A"/>
    <w:rPr>
      <w:rFonts w:asciiTheme="minorHAnsi" w:eastAsiaTheme="minorEastAsia" w:hAnsiTheme="minorHAnsi" w:cstheme="minorBidi"/>
      <w:sz w:val="22"/>
      <w:szCs w:val="22"/>
    </w:rPr>
  </w:style>
  <w:style w:type="paragraph" w:customStyle="1" w:styleId="centeredb">
    <w:name w:val="centered:b"/>
    <w:basedOn w:val="Standard"/>
    <w:next w:val="Standard"/>
    <w:rsid w:val="002E7DB9"/>
    <w:pPr>
      <w:spacing w:after="331" w:line="240" w:lineRule="auto"/>
      <w:jc w:val="center"/>
    </w:pPr>
    <w:rPr>
      <w:rFonts w:ascii="Arial" w:hAnsi="Arial"/>
      <w:b/>
      <w:lang w:val="en-US"/>
    </w:rPr>
  </w:style>
  <w:style w:type="paragraph" w:styleId="Listenabsatz">
    <w:name w:val="List Paragraph"/>
    <w:basedOn w:val="Standard"/>
    <w:uiPriority w:val="34"/>
    <w:qFormat/>
    <w:rsid w:val="005D5020"/>
    <w:pPr>
      <w:ind w:left="720"/>
      <w:contextualSpacing/>
    </w:pPr>
  </w:style>
  <w:style w:type="paragraph" w:customStyle="1" w:styleId="AI-ListBullet">
    <w:name w:val="AI-List Bullet"/>
    <w:rsid w:val="00887697"/>
    <w:pPr>
      <w:tabs>
        <w:tab w:val="num" w:pos="709"/>
      </w:tabs>
      <w:spacing w:after="120" w:line="220" w:lineRule="atLeast"/>
      <w:ind w:left="709" w:hanging="709"/>
    </w:pPr>
    <w:rPr>
      <w:sz w:val="22"/>
      <w:lang w:val="en-GB"/>
    </w:rPr>
  </w:style>
  <w:style w:type="paragraph" w:customStyle="1" w:styleId="AI-Normal">
    <w:name w:val="AI-Normal"/>
    <w:qFormat/>
    <w:rsid w:val="00887697"/>
    <w:pPr>
      <w:spacing w:after="120" w:line="220" w:lineRule="atLeast"/>
    </w:pPr>
    <w:rPr>
      <w:sz w:val="22"/>
      <w:lang w:val="en-GB"/>
    </w:rPr>
  </w:style>
  <w:style w:type="paragraph" w:customStyle="1" w:styleId="AI-Header">
    <w:name w:val="AI-Header"/>
    <w:next w:val="Standard"/>
    <w:qFormat/>
    <w:rsid w:val="00657850"/>
    <w:pPr>
      <w:spacing w:after="120"/>
    </w:pPr>
    <w:rPr>
      <w:b/>
      <w:sz w:val="22"/>
      <w:lang w:val="en-GB"/>
    </w:rPr>
  </w:style>
  <w:style w:type="paragraph" w:customStyle="1" w:styleId="AI-ListNumber">
    <w:name w:val="AI-List Number"/>
    <w:qFormat/>
    <w:rsid w:val="00657850"/>
    <w:pPr>
      <w:numPr>
        <w:numId w:val="15"/>
      </w:numPr>
      <w:spacing w:after="120" w:line="220" w:lineRule="atLeast"/>
    </w:pPr>
    <w:rPr>
      <w:sz w:val="22"/>
      <w:lang w:val="en-GB"/>
    </w:rPr>
  </w:style>
  <w:style w:type="character" w:customStyle="1" w:styleId="FuzeileZchn">
    <w:name w:val="Fußzeile Zchn"/>
    <w:basedOn w:val="Absatz-Standardschriftart"/>
    <w:link w:val="Fuzeile"/>
    <w:uiPriority w:val="99"/>
    <w:rsid w:val="00EB4885"/>
    <w:rPr>
      <w:sz w:val="16"/>
      <w:lang w:val="en-GB"/>
    </w:rPr>
  </w:style>
  <w:style w:type="character" w:customStyle="1" w:styleId="KopfzeileZchn">
    <w:name w:val="Kopfzeile Zchn"/>
    <w:basedOn w:val="Absatz-Standardschriftart"/>
    <w:link w:val="Kopfzeile"/>
    <w:uiPriority w:val="99"/>
    <w:rsid w:val="00A81B34"/>
    <w:rPr>
      <w:sz w:val="16"/>
      <w:lang w:val="en-GB"/>
    </w:rPr>
  </w:style>
  <w:style w:type="character" w:styleId="NichtaufgelsteErwhnung">
    <w:name w:val="Unresolved Mention"/>
    <w:basedOn w:val="Absatz-Standardschriftart"/>
    <w:uiPriority w:val="99"/>
    <w:semiHidden/>
    <w:unhideWhenUsed/>
    <w:rsid w:val="0088229E"/>
    <w:rPr>
      <w:color w:val="605E5C"/>
      <w:shd w:val="clear" w:color="auto" w:fill="E1DFDD"/>
    </w:rPr>
  </w:style>
  <w:style w:type="paragraph" w:customStyle="1" w:styleId="MittleresRaster1-Akzent21">
    <w:name w:val="Mittleres Raster 1 - Akzent 21"/>
    <w:basedOn w:val="Standard"/>
    <w:uiPriority w:val="34"/>
    <w:qFormat/>
    <w:rsid w:val="001413A2"/>
    <w:pPr>
      <w:spacing w:after="0" w:line="240" w:lineRule="auto"/>
      <w:ind w:left="708"/>
    </w:pPr>
    <w:rPr>
      <w:sz w:val="20"/>
      <w:lang w:val="en-US" w:eastAsia="de-DE"/>
    </w:rPr>
  </w:style>
  <w:style w:type="table" w:styleId="Tabellenraster">
    <w:name w:val="Table Grid"/>
    <w:basedOn w:val="NormaleTabelle"/>
    <w:uiPriority w:val="39"/>
    <w:rsid w:val="00936D56"/>
    <w:rPr>
      <w:rFonts w:asciiTheme="minorHAnsi" w:eastAsiaTheme="minorHAnsi" w:hAnsiTheme="minorHAnsi" w:cstheme="minorBidi"/>
      <w:sz w:val="22"/>
      <w:szCs w:val="22"/>
      <w:lang w:val="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rolledDocumentBody">
    <w:name w:val="Controlled Document Body"/>
    <w:basedOn w:val="Standard"/>
    <w:link w:val="ControlledDocumentBodyZchn"/>
    <w:qFormat/>
    <w:rsid w:val="00936D56"/>
    <w:pPr>
      <w:spacing w:before="120" w:after="120" w:line="276" w:lineRule="auto"/>
    </w:pPr>
    <w:rPr>
      <w:rFonts w:ascii="Arial" w:hAnsi="Arial" w:cs="Arial"/>
      <w:sz w:val="22"/>
      <w:szCs w:val="22"/>
      <w:lang w:val="de-DE" w:eastAsia="de-DE"/>
    </w:rPr>
  </w:style>
  <w:style w:type="paragraph" w:customStyle="1" w:styleId="ControlledDocumentTitle">
    <w:name w:val="Controlled Document Title"/>
    <w:basedOn w:val="Standard"/>
    <w:link w:val="ControlledDocumentTitleZchn"/>
    <w:qFormat/>
    <w:rsid w:val="00936D56"/>
    <w:pPr>
      <w:spacing w:before="240" w:line="276" w:lineRule="auto"/>
    </w:pPr>
    <w:rPr>
      <w:rFonts w:ascii="Arial" w:hAnsi="Arial" w:cs="Arial"/>
      <w:b/>
      <w:sz w:val="22"/>
      <w:szCs w:val="22"/>
      <w:lang w:val="de-DE" w:eastAsia="de-DE"/>
    </w:rPr>
  </w:style>
  <w:style w:type="character" w:customStyle="1" w:styleId="ControlledDocumentBodyZchn">
    <w:name w:val="Controlled Document Body Zchn"/>
    <w:basedOn w:val="Absatz-Standardschriftart"/>
    <w:link w:val="ControlledDocumentBody"/>
    <w:rsid w:val="00936D56"/>
    <w:rPr>
      <w:rFonts w:ascii="Arial" w:hAnsi="Arial" w:cs="Arial"/>
      <w:sz w:val="22"/>
      <w:szCs w:val="22"/>
      <w:lang w:val="de-DE" w:eastAsia="de-DE"/>
    </w:rPr>
  </w:style>
  <w:style w:type="paragraph" w:customStyle="1" w:styleId="Titel1">
    <w:name w:val="Titel1"/>
    <w:basedOn w:val="Standard"/>
    <w:link w:val="TitleZchn"/>
    <w:qFormat/>
    <w:rsid w:val="00936D56"/>
    <w:pPr>
      <w:spacing w:after="0" w:line="240" w:lineRule="auto"/>
      <w:jc w:val="center"/>
    </w:pPr>
    <w:rPr>
      <w:rFonts w:ascii="Century Gothic" w:hAnsi="Century Gothic" w:cstheme="minorHAnsi"/>
      <w:color w:val="4EADA6"/>
      <w:sz w:val="48"/>
      <w:szCs w:val="46"/>
      <w:lang w:eastAsia="de-DE"/>
    </w:rPr>
  </w:style>
  <w:style w:type="character" w:customStyle="1" w:styleId="ControlledDocumentTitleZchn">
    <w:name w:val="Controlled Document Title Zchn"/>
    <w:basedOn w:val="Absatz-Standardschriftart"/>
    <w:link w:val="ControlledDocumentTitle"/>
    <w:rsid w:val="00936D56"/>
    <w:rPr>
      <w:rFonts w:ascii="Arial" w:hAnsi="Arial" w:cs="Arial"/>
      <w:b/>
      <w:sz w:val="22"/>
      <w:szCs w:val="22"/>
      <w:lang w:val="de-DE" w:eastAsia="de-DE"/>
    </w:rPr>
  </w:style>
  <w:style w:type="paragraph" w:customStyle="1" w:styleId="Untertitel1">
    <w:name w:val="Untertitel1"/>
    <w:basedOn w:val="Standard"/>
    <w:link w:val="SubtitleZchn"/>
    <w:qFormat/>
    <w:rsid w:val="00936D56"/>
    <w:pPr>
      <w:spacing w:after="0" w:line="240" w:lineRule="auto"/>
      <w:jc w:val="center"/>
    </w:pPr>
    <w:rPr>
      <w:rFonts w:ascii="Century Gothic" w:hAnsi="Century Gothic" w:cstheme="majorHAnsi"/>
      <w:color w:val="4EADA6"/>
      <w:sz w:val="18"/>
      <w:szCs w:val="24"/>
      <w:lang w:eastAsia="de-DE"/>
    </w:rPr>
  </w:style>
  <w:style w:type="character" w:customStyle="1" w:styleId="TitleZchn">
    <w:name w:val="Title Zchn"/>
    <w:basedOn w:val="Absatz-Standardschriftart"/>
    <w:link w:val="Titel1"/>
    <w:rsid w:val="00936D56"/>
    <w:rPr>
      <w:rFonts w:ascii="Century Gothic" w:hAnsi="Century Gothic" w:cstheme="minorHAnsi"/>
      <w:color w:val="4EADA6"/>
      <w:sz w:val="48"/>
      <w:szCs w:val="46"/>
      <w:lang w:val="en-GB" w:eastAsia="de-DE"/>
    </w:rPr>
  </w:style>
  <w:style w:type="paragraph" w:customStyle="1" w:styleId="Boxheader">
    <w:name w:val="Box header"/>
    <w:basedOn w:val="Standard"/>
    <w:link w:val="BoxheaderZchn"/>
    <w:qFormat/>
    <w:rsid w:val="00936D56"/>
    <w:pPr>
      <w:spacing w:before="120" w:after="120" w:line="276" w:lineRule="auto"/>
      <w:jc w:val="center"/>
    </w:pPr>
    <w:rPr>
      <w:rFonts w:ascii="Arial" w:hAnsi="Arial" w:cs="Arial"/>
      <w:sz w:val="22"/>
      <w:szCs w:val="22"/>
      <w:lang w:val="de-DE" w:eastAsia="de-DE"/>
    </w:rPr>
  </w:style>
  <w:style w:type="character" w:customStyle="1" w:styleId="SubtitleZchn">
    <w:name w:val="Subtitle Zchn"/>
    <w:basedOn w:val="Absatz-Standardschriftart"/>
    <w:link w:val="Untertitel1"/>
    <w:rsid w:val="00936D56"/>
    <w:rPr>
      <w:rFonts w:ascii="Century Gothic" w:hAnsi="Century Gothic" w:cstheme="majorHAnsi"/>
      <w:color w:val="4EADA6"/>
      <w:sz w:val="18"/>
      <w:szCs w:val="24"/>
      <w:lang w:val="en-GB" w:eastAsia="de-DE"/>
    </w:rPr>
  </w:style>
  <w:style w:type="character" w:customStyle="1" w:styleId="BoxheaderZchn">
    <w:name w:val="Box header Zchn"/>
    <w:basedOn w:val="Absatz-Standardschriftart"/>
    <w:link w:val="Boxheader"/>
    <w:rsid w:val="00936D56"/>
    <w:rPr>
      <w:rFonts w:ascii="Arial" w:hAnsi="Arial" w:cs="Arial"/>
      <w:sz w:val="22"/>
      <w:szCs w:val="22"/>
      <w:lang w:val="de-DE" w:eastAsia="de-DE"/>
    </w:rPr>
  </w:style>
  <w:style w:type="paragraph" w:customStyle="1" w:styleId="TemplateHeader">
    <w:name w:val="Template Header"/>
    <w:basedOn w:val="Standard"/>
    <w:link w:val="TemplateHeaderZchn"/>
    <w:qFormat/>
    <w:rsid w:val="00CC5A37"/>
    <w:pPr>
      <w:spacing w:after="0" w:line="240" w:lineRule="auto"/>
      <w:jc w:val="center"/>
    </w:pPr>
    <w:rPr>
      <w:rFonts w:ascii="Century Gothic" w:hAnsi="Century Gothic" w:cstheme="minorHAnsi"/>
      <w:color w:val="387C77"/>
      <w:sz w:val="32"/>
      <w:szCs w:val="46"/>
      <w:lang w:val="en-US" w:eastAsia="de-DE"/>
    </w:rPr>
  </w:style>
  <w:style w:type="paragraph" w:customStyle="1" w:styleId="TemplateSubHeader">
    <w:name w:val="Template SubHeader"/>
    <w:basedOn w:val="Standard"/>
    <w:link w:val="TemplateSubHeaderZchn"/>
    <w:qFormat/>
    <w:rsid w:val="00CC5A37"/>
    <w:pPr>
      <w:spacing w:after="0" w:line="240" w:lineRule="auto"/>
      <w:jc w:val="center"/>
    </w:pPr>
    <w:rPr>
      <w:rFonts w:ascii="Century Gothic" w:hAnsi="Century Gothic" w:cstheme="majorHAnsi"/>
      <w:color w:val="387C77"/>
      <w:sz w:val="18"/>
      <w:szCs w:val="24"/>
      <w:lang w:val="en-US" w:eastAsia="de-DE"/>
    </w:rPr>
  </w:style>
  <w:style w:type="character" w:customStyle="1" w:styleId="TemplateHeaderZchn">
    <w:name w:val="Template Header Zchn"/>
    <w:basedOn w:val="Absatz-Standardschriftart"/>
    <w:link w:val="TemplateHeader"/>
    <w:rsid w:val="00CC5A37"/>
    <w:rPr>
      <w:rFonts w:ascii="Century Gothic" w:hAnsi="Century Gothic" w:cstheme="minorHAnsi"/>
      <w:color w:val="387C77"/>
      <w:sz w:val="32"/>
      <w:szCs w:val="46"/>
      <w:lang w:eastAsia="de-DE"/>
    </w:rPr>
  </w:style>
  <w:style w:type="character" w:customStyle="1" w:styleId="TemplateSubHeaderZchn">
    <w:name w:val="Template SubHeader Zchn"/>
    <w:basedOn w:val="Absatz-Standardschriftart"/>
    <w:link w:val="TemplateSubHeader"/>
    <w:rsid w:val="00CC5A37"/>
    <w:rPr>
      <w:rFonts w:ascii="Century Gothic" w:hAnsi="Century Gothic" w:cstheme="majorHAnsi"/>
      <w:color w:val="387C77"/>
      <w:sz w:val="18"/>
      <w:szCs w:val="24"/>
      <w:lang w:eastAsia="de-DE"/>
    </w:rPr>
  </w:style>
  <w:style w:type="paragraph" w:customStyle="1" w:styleId="PageNum">
    <w:name w:val="Page Num"/>
    <w:basedOn w:val="Fuzeile"/>
    <w:link w:val="PageNumZchn"/>
    <w:qFormat/>
    <w:rsid w:val="00C06388"/>
    <w:pPr>
      <w:tabs>
        <w:tab w:val="center" w:pos="4536"/>
        <w:tab w:val="right" w:pos="9072"/>
      </w:tabs>
      <w:ind w:firstLine="4248"/>
    </w:pPr>
    <w:rPr>
      <w:rFonts w:ascii="Century Gothic" w:hAnsi="Century Gothic"/>
      <w:noProof/>
      <w:szCs w:val="24"/>
      <w:lang w:val="de-DE" w:eastAsia="de-DE"/>
    </w:rPr>
  </w:style>
  <w:style w:type="character" w:customStyle="1" w:styleId="PageNumZchn">
    <w:name w:val="Page Num Zchn"/>
    <w:basedOn w:val="FuzeileZchn"/>
    <w:link w:val="PageNum"/>
    <w:rsid w:val="00C06388"/>
    <w:rPr>
      <w:rFonts w:ascii="Century Gothic" w:hAnsi="Century Gothic"/>
      <w:noProof/>
      <w:sz w:val="16"/>
      <w:szCs w:val="24"/>
      <w:lang w:val="de-DE" w:eastAsia="de-DE"/>
    </w:rPr>
  </w:style>
  <w:style w:type="paragraph" w:styleId="berarbeitung">
    <w:name w:val="Revision"/>
    <w:hidden/>
    <w:uiPriority w:val="99"/>
    <w:semiHidden/>
    <w:rsid w:val="00495F4C"/>
    <w:rPr>
      <w:sz w:val="24"/>
      <w:lang w:val="en-GB"/>
    </w:rPr>
  </w:style>
  <w:style w:type="paragraph" w:styleId="Funotentext">
    <w:name w:val="footnote text"/>
    <w:basedOn w:val="Standard"/>
    <w:link w:val="FunotentextZchn"/>
    <w:uiPriority w:val="99"/>
    <w:semiHidden/>
    <w:unhideWhenUsed/>
    <w:rsid w:val="00F622BE"/>
    <w:pPr>
      <w:spacing w:after="0" w:line="240" w:lineRule="auto"/>
    </w:pPr>
    <w:rPr>
      <w:sz w:val="20"/>
    </w:rPr>
  </w:style>
  <w:style w:type="character" w:customStyle="1" w:styleId="FunotentextZchn">
    <w:name w:val="Fußnotentext Zchn"/>
    <w:basedOn w:val="Absatz-Standardschriftart"/>
    <w:link w:val="Funotentext"/>
    <w:uiPriority w:val="99"/>
    <w:semiHidden/>
    <w:rsid w:val="00F622BE"/>
    <w:rPr>
      <w:lang w:val="en-GB"/>
    </w:rPr>
  </w:style>
  <w:style w:type="character" w:styleId="Funotenzeichen">
    <w:name w:val="footnote reference"/>
    <w:basedOn w:val="Absatz-Standardschriftart"/>
    <w:uiPriority w:val="99"/>
    <w:semiHidden/>
    <w:unhideWhenUsed/>
    <w:rsid w:val="00F622BE"/>
    <w:rPr>
      <w:vertAlign w:val="superscript"/>
    </w:rPr>
  </w:style>
  <w:style w:type="character" w:styleId="Platzhaltertext">
    <w:name w:val="Placeholder Text"/>
    <w:basedOn w:val="Absatz-Standardschriftart"/>
    <w:uiPriority w:val="99"/>
    <w:semiHidden/>
    <w:rsid w:val="00194B0C"/>
    <w:rPr>
      <w:color w:val="808080"/>
    </w:rPr>
  </w:style>
  <w:style w:type="paragraph" w:customStyle="1" w:styleId="CitaviBibliographyHeading">
    <w:name w:val="Citavi Bibliography Heading"/>
    <w:basedOn w:val="Standard"/>
    <w:link w:val="CitaviBibliographyHeadingZchn"/>
    <w:uiPriority w:val="99"/>
    <w:rsid w:val="00156D29"/>
    <w:rPr>
      <w:rFonts w:ascii="Arial" w:hAnsi="Arial" w:cs="Arial"/>
    </w:rPr>
  </w:style>
  <w:style w:type="character" w:customStyle="1" w:styleId="CitaviBibliographyHeadingZchn">
    <w:name w:val="Citavi Bibliography Heading Zchn"/>
    <w:basedOn w:val="Absatz-Standardschriftart"/>
    <w:link w:val="CitaviBibliographyHeading"/>
    <w:rsid w:val="00156D29"/>
    <w:rPr>
      <w:rFonts w:ascii="Arial" w:hAnsi="Arial" w:cs="Arial"/>
      <w:sz w:val="24"/>
      <w:lang w:val="en-GB"/>
    </w:rPr>
  </w:style>
  <w:style w:type="paragraph" w:customStyle="1" w:styleId="CitaviBibliographyEntry">
    <w:name w:val="Citavi Bibliography Entry"/>
    <w:basedOn w:val="Standard"/>
    <w:link w:val="CitaviBibliographyEntryZchn"/>
    <w:uiPriority w:val="99"/>
    <w:rsid w:val="00156D29"/>
    <w:pPr>
      <w:tabs>
        <w:tab w:val="left" w:pos="283"/>
      </w:tabs>
      <w:spacing w:after="60"/>
      <w:ind w:left="283" w:hanging="283"/>
      <w:jc w:val="left"/>
    </w:pPr>
    <w:rPr>
      <w:rFonts w:ascii="Arial" w:hAnsi="Arial" w:cs="Arial"/>
    </w:rPr>
  </w:style>
  <w:style w:type="character" w:customStyle="1" w:styleId="CitaviBibliographyEntryZchn">
    <w:name w:val="Citavi Bibliography Entry Zchn"/>
    <w:basedOn w:val="Absatz-Standardschriftart"/>
    <w:link w:val="CitaviBibliographyEntry"/>
    <w:uiPriority w:val="99"/>
    <w:rsid w:val="00156D29"/>
    <w:rPr>
      <w:rFonts w:ascii="Arial" w:hAnsi="Arial" w:cs="Arial"/>
      <w:sz w:val="24"/>
      <w:lang w:val="en-GB"/>
    </w:rPr>
  </w:style>
  <w:style w:type="paragraph" w:styleId="Inhaltsverzeichnisberschrift">
    <w:name w:val="TOC Heading"/>
    <w:basedOn w:val="berschrift1"/>
    <w:next w:val="Standard"/>
    <w:uiPriority w:val="39"/>
    <w:semiHidden/>
    <w:unhideWhenUsed/>
    <w:qFormat/>
    <w:rsid w:val="00AA351F"/>
    <w:pPr>
      <w:keepLines/>
      <w:numPr>
        <w:numId w:val="0"/>
      </w:numPr>
      <w:spacing w:before="240" w:after="0" w:line="280" w:lineRule="atLeast"/>
      <w:jc w:val="both"/>
      <w:outlineLvl w:val="9"/>
    </w:pPr>
    <w:rPr>
      <w:rFonts w:asciiTheme="majorHAnsi" w:eastAsiaTheme="majorEastAsia" w:hAnsiTheme="majorHAnsi" w:cstheme="majorBidi"/>
      <w:b w:val="0"/>
      <w:caps w:val="0"/>
      <w:color w:val="365F91" w:themeColor="accent1" w:themeShade="BF"/>
      <w:sz w:val="32"/>
      <w:szCs w:val="32"/>
    </w:rPr>
  </w:style>
  <w:style w:type="paragraph" w:styleId="Literaturverzeichnis">
    <w:name w:val="Bibliography"/>
    <w:basedOn w:val="Standard"/>
    <w:next w:val="Standard"/>
    <w:uiPriority w:val="37"/>
    <w:semiHidden/>
    <w:unhideWhenUsed/>
    <w:rsid w:val="00AA351F"/>
  </w:style>
  <w:style w:type="character" w:styleId="Buchtitel">
    <w:name w:val="Book Title"/>
    <w:basedOn w:val="Absatz-Standardschriftart"/>
    <w:uiPriority w:val="33"/>
    <w:qFormat/>
    <w:rsid w:val="00AA351F"/>
    <w:rPr>
      <w:b/>
      <w:bCs/>
      <w:i/>
      <w:iCs/>
      <w:spacing w:val="5"/>
    </w:rPr>
  </w:style>
  <w:style w:type="character" w:styleId="SchwacherVerweis">
    <w:name w:val="Subtle Reference"/>
    <w:basedOn w:val="Absatz-Standardschriftart"/>
    <w:uiPriority w:val="31"/>
    <w:qFormat/>
    <w:rsid w:val="00AA351F"/>
    <w:rPr>
      <w:smallCaps/>
      <w:color w:val="5A5A5A" w:themeColor="text1" w:themeTint="A5"/>
    </w:rPr>
  </w:style>
  <w:style w:type="character" w:styleId="SchwacheHervorhebung">
    <w:name w:val="Subtle Emphasis"/>
    <w:basedOn w:val="Absatz-Standardschriftart"/>
    <w:uiPriority w:val="19"/>
    <w:qFormat/>
    <w:rsid w:val="00AA351F"/>
    <w:rPr>
      <w:i/>
      <w:iCs/>
      <w:color w:val="404040" w:themeColor="text1" w:themeTint="BF"/>
    </w:rPr>
  </w:style>
  <w:style w:type="paragraph" w:styleId="IntensivesZitat">
    <w:name w:val="Intense Quote"/>
    <w:basedOn w:val="Standard"/>
    <w:next w:val="Standard"/>
    <w:link w:val="IntensivesZitatZchn"/>
    <w:uiPriority w:val="30"/>
    <w:qFormat/>
    <w:rsid w:val="00AA351F"/>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ivesZitatZchn">
    <w:name w:val="Intensives Zitat Zchn"/>
    <w:basedOn w:val="Absatz-Standardschriftart"/>
    <w:link w:val="IntensivesZitat"/>
    <w:uiPriority w:val="30"/>
    <w:rsid w:val="00AA351F"/>
    <w:rPr>
      <w:i/>
      <w:iCs/>
      <w:color w:val="4F81BD" w:themeColor="accent1"/>
      <w:sz w:val="24"/>
      <w:lang w:val="en-GB"/>
    </w:rPr>
  </w:style>
  <w:style w:type="table" w:styleId="MittlereListe1-Akzent1">
    <w:name w:val="Medium List 1 Accent 1"/>
    <w:basedOn w:val="NormaleTabelle"/>
    <w:uiPriority w:val="65"/>
    <w:semiHidden/>
    <w:unhideWhenUsed/>
    <w:rsid w:val="00AA351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Schattierung2-Akzent1">
    <w:name w:val="Medium Shading 2 Accent 1"/>
    <w:basedOn w:val="NormaleTabelle"/>
    <w:uiPriority w:val="64"/>
    <w:semiHidden/>
    <w:unhideWhenUsed/>
    <w:rsid w:val="00AA351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AA351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AA351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Liste-Akzent1">
    <w:name w:val="Light List Accent 1"/>
    <w:basedOn w:val="NormaleTabelle"/>
    <w:uiPriority w:val="61"/>
    <w:semiHidden/>
    <w:unhideWhenUsed/>
    <w:rsid w:val="00AA351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Schattierung-Akzent1">
    <w:name w:val="Light Shading Accent 1"/>
    <w:basedOn w:val="NormaleTabelle"/>
    <w:uiPriority w:val="60"/>
    <w:semiHidden/>
    <w:unhideWhenUsed/>
    <w:rsid w:val="00AA351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FarbigesRaster">
    <w:name w:val="Colorful Grid"/>
    <w:basedOn w:val="NormaleTabelle"/>
    <w:uiPriority w:val="73"/>
    <w:semiHidden/>
    <w:unhideWhenUsed/>
    <w:rsid w:val="00AA351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AA351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AA351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AA351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AA351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AA351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AA351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AA351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AA351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AA351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AA351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AA351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AA351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AA351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TMLVariable">
    <w:name w:val="HTML Variable"/>
    <w:basedOn w:val="Absatz-Standardschriftart"/>
    <w:uiPriority w:val="99"/>
    <w:semiHidden/>
    <w:unhideWhenUsed/>
    <w:rsid w:val="00AA351F"/>
    <w:rPr>
      <w:i/>
      <w:iCs/>
    </w:rPr>
  </w:style>
  <w:style w:type="character" w:styleId="HTMLSchreibmaschine">
    <w:name w:val="HTML Typewriter"/>
    <w:basedOn w:val="Absatz-Standardschriftart"/>
    <w:uiPriority w:val="99"/>
    <w:semiHidden/>
    <w:unhideWhenUsed/>
    <w:rsid w:val="00AA351F"/>
    <w:rPr>
      <w:rFonts w:ascii="Consolas" w:hAnsi="Consolas"/>
      <w:sz w:val="20"/>
      <w:szCs w:val="20"/>
    </w:rPr>
  </w:style>
  <w:style w:type="character" w:styleId="HTMLBeispiel">
    <w:name w:val="HTML Sample"/>
    <w:basedOn w:val="Absatz-Standardschriftart"/>
    <w:uiPriority w:val="99"/>
    <w:semiHidden/>
    <w:unhideWhenUsed/>
    <w:rsid w:val="00AA351F"/>
    <w:rPr>
      <w:rFonts w:ascii="Consolas" w:hAnsi="Consolas"/>
      <w:sz w:val="24"/>
      <w:szCs w:val="24"/>
    </w:rPr>
  </w:style>
  <w:style w:type="paragraph" w:styleId="HTMLVorformatiert">
    <w:name w:val="HTML Preformatted"/>
    <w:basedOn w:val="Standard"/>
    <w:link w:val="HTMLVorformatiertZchn"/>
    <w:uiPriority w:val="99"/>
    <w:semiHidden/>
    <w:unhideWhenUsed/>
    <w:rsid w:val="00AA351F"/>
    <w:pPr>
      <w:spacing w:after="0" w:line="240" w:lineRule="auto"/>
    </w:pPr>
    <w:rPr>
      <w:rFonts w:ascii="Consolas" w:hAnsi="Consolas"/>
      <w:sz w:val="20"/>
    </w:rPr>
  </w:style>
  <w:style w:type="character" w:customStyle="1" w:styleId="HTMLVorformatiertZchn">
    <w:name w:val="HTML Vorformatiert Zchn"/>
    <w:basedOn w:val="Absatz-Standardschriftart"/>
    <w:link w:val="HTMLVorformatiert"/>
    <w:uiPriority w:val="99"/>
    <w:semiHidden/>
    <w:rsid w:val="00AA351F"/>
    <w:rPr>
      <w:rFonts w:ascii="Consolas" w:hAnsi="Consolas"/>
      <w:lang w:val="en-GB"/>
    </w:rPr>
  </w:style>
  <w:style w:type="character" w:styleId="HTMLTastatur">
    <w:name w:val="HTML Keyboard"/>
    <w:basedOn w:val="Absatz-Standardschriftart"/>
    <w:uiPriority w:val="99"/>
    <w:semiHidden/>
    <w:unhideWhenUsed/>
    <w:rsid w:val="00AA351F"/>
    <w:rPr>
      <w:rFonts w:ascii="Consolas" w:hAnsi="Consolas"/>
      <w:sz w:val="20"/>
      <w:szCs w:val="20"/>
    </w:rPr>
  </w:style>
  <w:style w:type="character" w:styleId="HTMLDefinition">
    <w:name w:val="HTML Definition"/>
    <w:basedOn w:val="Absatz-Standardschriftart"/>
    <w:uiPriority w:val="99"/>
    <w:semiHidden/>
    <w:unhideWhenUsed/>
    <w:rsid w:val="00AA351F"/>
    <w:rPr>
      <w:i/>
      <w:iCs/>
    </w:rPr>
  </w:style>
  <w:style w:type="character" w:styleId="HTMLCode">
    <w:name w:val="HTML Code"/>
    <w:basedOn w:val="Absatz-Standardschriftart"/>
    <w:uiPriority w:val="99"/>
    <w:semiHidden/>
    <w:unhideWhenUsed/>
    <w:rsid w:val="00AA351F"/>
    <w:rPr>
      <w:rFonts w:ascii="Consolas" w:hAnsi="Consolas"/>
      <w:sz w:val="20"/>
      <w:szCs w:val="20"/>
    </w:rPr>
  </w:style>
  <w:style w:type="character" w:styleId="HTMLZitat">
    <w:name w:val="HTML Cite"/>
    <w:basedOn w:val="Absatz-Standardschriftart"/>
    <w:uiPriority w:val="99"/>
    <w:semiHidden/>
    <w:unhideWhenUsed/>
    <w:rsid w:val="00AA351F"/>
    <w:rPr>
      <w:i/>
      <w:iCs/>
    </w:rPr>
  </w:style>
  <w:style w:type="paragraph" w:styleId="HTMLAdresse">
    <w:name w:val="HTML Address"/>
    <w:basedOn w:val="Standard"/>
    <w:link w:val="HTMLAdresseZchn"/>
    <w:uiPriority w:val="99"/>
    <w:semiHidden/>
    <w:unhideWhenUsed/>
    <w:rsid w:val="00AA351F"/>
    <w:pPr>
      <w:spacing w:after="0" w:line="240" w:lineRule="auto"/>
    </w:pPr>
    <w:rPr>
      <w:i/>
      <w:iCs/>
    </w:rPr>
  </w:style>
  <w:style w:type="character" w:customStyle="1" w:styleId="HTMLAdresseZchn">
    <w:name w:val="HTML Adresse Zchn"/>
    <w:basedOn w:val="Absatz-Standardschriftart"/>
    <w:link w:val="HTMLAdresse"/>
    <w:uiPriority w:val="99"/>
    <w:semiHidden/>
    <w:rsid w:val="00AA351F"/>
    <w:rPr>
      <w:i/>
      <w:iCs/>
      <w:sz w:val="24"/>
      <w:lang w:val="en-GB"/>
    </w:rPr>
  </w:style>
  <w:style w:type="character" w:styleId="HTMLAkronym">
    <w:name w:val="HTML Acronym"/>
    <w:basedOn w:val="Absatz-Standardschriftart"/>
    <w:uiPriority w:val="99"/>
    <w:semiHidden/>
    <w:unhideWhenUsed/>
    <w:rsid w:val="00AA351F"/>
  </w:style>
  <w:style w:type="paragraph" w:styleId="NurText">
    <w:name w:val="Plain Text"/>
    <w:basedOn w:val="Standard"/>
    <w:link w:val="NurTextZchn"/>
    <w:uiPriority w:val="99"/>
    <w:semiHidden/>
    <w:unhideWhenUsed/>
    <w:rsid w:val="00AA351F"/>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AA351F"/>
    <w:rPr>
      <w:rFonts w:ascii="Consolas" w:hAnsi="Consolas"/>
      <w:sz w:val="21"/>
      <w:szCs w:val="21"/>
      <w:lang w:val="en-GB"/>
    </w:rPr>
  </w:style>
  <w:style w:type="character" w:styleId="Hervorhebung">
    <w:name w:val="Emphasis"/>
    <w:basedOn w:val="Absatz-Standardschriftart"/>
    <w:uiPriority w:val="20"/>
    <w:qFormat/>
    <w:rsid w:val="00AA351F"/>
    <w:rPr>
      <w:i/>
      <w:iCs/>
    </w:rPr>
  </w:style>
  <w:style w:type="paragraph" w:styleId="Blocktext">
    <w:name w:val="Block Text"/>
    <w:basedOn w:val="Standard"/>
    <w:uiPriority w:val="99"/>
    <w:semiHidden/>
    <w:unhideWhenUsed/>
    <w:rsid w:val="00AA351F"/>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Textkrper-Einzug3">
    <w:name w:val="Body Text Indent 3"/>
    <w:basedOn w:val="Standard"/>
    <w:link w:val="Textkrper-Einzug3Zchn"/>
    <w:uiPriority w:val="99"/>
    <w:semiHidden/>
    <w:unhideWhenUsed/>
    <w:rsid w:val="00AA351F"/>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AA351F"/>
    <w:rPr>
      <w:sz w:val="16"/>
      <w:szCs w:val="16"/>
      <w:lang w:val="en-GB"/>
    </w:rPr>
  </w:style>
  <w:style w:type="paragraph" w:styleId="Textkrper-Einzug2">
    <w:name w:val="Body Text Indent 2"/>
    <w:basedOn w:val="Standard"/>
    <w:link w:val="Textkrper-Einzug2Zchn"/>
    <w:uiPriority w:val="99"/>
    <w:semiHidden/>
    <w:unhideWhenUsed/>
    <w:rsid w:val="00AA351F"/>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AA351F"/>
    <w:rPr>
      <w:sz w:val="24"/>
      <w:lang w:val="en-GB"/>
    </w:rPr>
  </w:style>
  <w:style w:type="paragraph" w:styleId="Textkrper3">
    <w:name w:val="Body Text 3"/>
    <w:basedOn w:val="Standard"/>
    <w:link w:val="Textkrper3Zchn"/>
    <w:uiPriority w:val="99"/>
    <w:semiHidden/>
    <w:unhideWhenUsed/>
    <w:rsid w:val="00AA351F"/>
    <w:pPr>
      <w:spacing w:after="120"/>
    </w:pPr>
    <w:rPr>
      <w:sz w:val="16"/>
      <w:szCs w:val="16"/>
    </w:rPr>
  </w:style>
  <w:style w:type="character" w:customStyle="1" w:styleId="Textkrper3Zchn">
    <w:name w:val="Textkörper 3 Zchn"/>
    <w:basedOn w:val="Absatz-Standardschriftart"/>
    <w:link w:val="Textkrper3"/>
    <w:uiPriority w:val="99"/>
    <w:semiHidden/>
    <w:rsid w:val="00AA351F"/>
    <w:rPr>
      <w:sz w:val="16"/>
      <w:szCs w:val="16"/>
      <w:lang w:val="en-GB"/>
    </w:rPr>
  </w:style>
  <w:style w:type="paragraph" w:styleId="Textkrper2">
    <w:name w:val="Body Text 2"/>
    <w:basedOn w:val="Standard"/>
    <w:link w:val="Textkrper2Zchn"/>
    <w:uiPriority w:val="99"/>
    <w:semiHidden/>
    <w:unhideWhenUsed/>
    <w:rsid w:val="00AA351F"/>
    <w:pPr>
      <w:spacing w:after="120" w:line="480" w:lineRule="auto"/>
    </w:pPr>
  </w:style>
  <w:style w:type="character" w:customStyle="1" w:styleId="Textkrper2Zchn">
    <w:name w:val="Textkörper 2 Zchn"/>
    <w:basedOn w:val="Absatz-Standardschriftart"/>
    <w:link w:val="Textkrper2"/>
    <w:uiPriority w:val="99"/>
    <w:semiHidden/>
    <w:rsid w:val="00AA351F"/>
    <w:rPr>
      <w:sz w:val="24"/>
      <w:lang w:val="en-GB"/>
    </w:rPr>
  </w:style>
  <w:style w:type="paragraph" w:styleId="Fu-Endnotenberschrift">
    <w:name w:val="Note Heading"/>
    <w:basedOn w:val="Standard"/>
    <w:next w:val="Standard"/>
    <w:link w:val="Fu-EndnotenberschriftZchn"/>
    <w:uiPriority w:val="99"/>
    <w:semiHidden/>
    <w:unhideWhenUsed/>
    <w:rsid w:val="00AA351F"/>
    <w:pPr>
      <w:spacing w:after="0" w:line="240" w:lineRule="auto"/>
    </w:pPr>
  </w:style>
  <w:style w:type="character" w:customStyle="1" w:styleId="Fu-EndnotenberschriftZchn">
    <w:name w:val="Fuß/-Endnotenüberschrift Zchn"/>
    <w:basedOn w:val="Absatz-Standardschriftart"/>
    <w:link w:val="Fu-Endnotenberschrift"/>
    <w:uiPriority w:val="99"/>
    <w:semiHidden/>
    <w:rsid w:val="00AA351F"/>
    <w:rPr>
      <w:sz w:val="24"/>
      <w:lang w:val="en-GB"/>
    </w:rPr>
  </w:style>
  <w:style w:type="paragraph" w:styleId="Textkrper-Zeileneinzug">
    <w:name w:val="Body Text Indent"/>
    <w:basedOn w:val="Standard"/>
    <w:link w:val="Textkrper-ZeileneinzugZchn"/>
    <w:uiPriority w:val="99"/>
    <w:semiHidden/>
    <w:unhideWhenUsed/>
    <w:rsid w:val="00AA351F"/>
    <w:pPr>
      <w:spacing w:after="120"/>
      <w:ind w:left="283"/>
    </w:pPr>
  </w:style>
  <w:style w:type="character" w:customStyle="1" w:styleId="Textkrper-ZeileneinzugZchn">
    <w:name w:val="Textkörper-Zeileneinzug Zchn"/>
    <w:basedOn w:val="Absatz-Standardschriftart"/>
    <w:link w:val="Textkrper-Zeileneinzug"/>
    <w:uiPriority w:val="99"/>
    <w:semiHidden/>
    <w:rsid w:val="00AA351F"/>
    <w:rPr>
      <w:sz w:val="24"/>
      <w:lang w:val="en-GB"/>
    </w:rPr>
  </w:style>
  <w:style w:type="paragraph" w:styleId="Textkrper-Erstzeileneinzug2">
    <w:name w:val="Body Text First Indent 2"/>
    <w:basedOn w:val="Textkrper-Zeileneinzug"/>
    <w:link w:val="Textkrper-Erstzeileneinzug2Zchn"/>
    <w:uiPriority w:val="99"/>
    <w:semiHidden/>
    <w:unhideWhenUsed/>
    <w:rsid w:val="00AA351F"/>
    <w:pPr>
      <w:spacing w:after="24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AA351F"/>
    <w:rPr>
      <w:sz w:val="24"/>
      <w:lang w:val="en-GB"/>
    </w:rPr>
  </w:style>
  <w:style w:type="paragraph" w:styleId="Textkrper-Erstzeileneinzug">
    <w:name w:val="Body Text First Indent"/>
    <w:basedOn w:val="Textkrper"/>
    <w:link w:val="Textkrper-ErstzeileneinzugZchn"/>
    <w:uiPriority w:val="99"/>
    <w:semiHidden/>
    <w:unhideWhenUsed/>
    <w:rsid w:val="00AA351F"/>
    <w:pPr>
      <w:ind w:firstLine="360"/>
    </w:pPr>
    <w:rPr>
      <w:i w:val="0"/>
      <w:iCs w:val="0"/>
      <w:sz w:val="24"/>
    </w:rPr>
  </w:style>
  <w:style w:type="character" w:customStyle="1" w:styleId="TextkrperZchn">
    <w:name w:val="Textkörper Zchn"/>
    <w:basedOn w:val="Absatz-Standardschriftart"/>
    <w:link w:val="Textkrper"/>
    <w:semiHidden/>
    <w:rsid w:val="00AA351F"/>
    <w:rPr>
      <w:i/>
      <w:iCs/>
      <w:sz w:val="22"/>
      <w:lang w:val="en-GB"/>
    </w:rPr>
  </w:style>
  <w:style w:type="character" w:customStyle="1" w:styleId="Textkrper-ErstzeileneinzugZchn">
    <w:name w:val="Textkörper-Erstzeileneinzug Zchn"/>
    <w:basedOn w:val="TextkrperZchn"/>
    <w:link w:val="Textkrper-Erstzeileneinzug"/>
    <w:uiPriority w:val="99"/>
    <w:semiHidden/>
    <w:rsid w:val="00AA351F"/>
    <w:rPr>
      <w:i w:val="0"/>
      <w:iCs w:val="0"/>
      <w:sz w:val="24"/>
      <w:lang w:val="en-GB"/>
    </w:rPr>
  </w:style>
  <w:style w:type="paragraph" w:styleId="Datum">
    <w:name w:val="Date"/>
    <w:basedOn w:val="Standard"/>
    <w:next w:val="Standard"/>
    <w:link w:val="DatumZchn"/>
    <w:uiPriority w:val="99"/>
    <w:semiHidden/>
    <w:unhideWhenUsed/>
    <w:rsid w:val="00AA351F"/>
  </w:style>
  <w:style w:type="character" w:customStyle="1" w:styleId="DatumZchn">
    <w:name w:val="Datum Zchn"/>
    <w:basedOn w:val="Absatz-Standardschriftart"/>
    <w:link w:val="Datum"/>
    <w:uiPriority w:val="99"/>
    <w:semiHidden/>
    <w:rsid w:val="00AA351F"/>
    <w:rPr>
      <w:sz w:val="24"/>
      <w:lang w:val="en-GB"/>
    </w:rPr>
  </w:style>
  <w:style w:type="paragraph" w:styleId="Anrede">
    <w:name w:val="Salutation"/>
    <w:basedOn w:val="Standard"/>
    <w:next w:val="Standard"/>
    <w:link w:val="AnredeZchn"/>
    <w:uiPriority w:val="99"/>
    <w:semiHidden/>
    <w:unhideWhenUsed/>
    <w:rsid w:val="00AA351F"/>
  </w:style>
  <w:style w:type="character" w:customStyle="1" w:styleId="AnredeZchn">
    <w:name w:val="Anrede Zchn"/>
    <w:basedOn w:val="Absatz-Standardschriftart"/>
    <w:link w:val="Anrede"/>
    <w:uiPriority w:val="99"/>
    <w:semiHidden/>
    <w:rsid w:val="00AA351F"/>
    <w:rPr>
      <w:sz w:val="24"/>
      <w:lang w:val="en-GB"/>
    </w:rPr>
  </w:style>
  <w:style w:type="paragraph" w:styleId="Nachrichtenkopf">
    <w:name w:val="Message Header"/>
    <w:basedOn w:val="Standard"/>
    <w:link w:val="NachrichtenkopfZchn"/>
    <w:uiPriority w:val="99"/>
    <w:semiHidden/>
    <w:unhideWhenUsed/>
    <w:rsid w:val="00AA351F"/>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Cs w:val="24"/>
    </w:rPr>
  </w:style>
  <w:style w:type="character" w:customStyle="1" w:styleId="NachrichtenkopfZchn">
    <w:name w:val="Nachrichtenkopf Zchn"/>
    <w:basedOn w:val="Absatz-Standardschriftart"/>
    <w:link w:val="Nachrichtenkopf"/>
    <w:uiPriority w:val="99"/>
    <w:semiHidden/>
    <w:rsid w:val="00AA351F"/>
    <w:rPr>
      <w:rFonts w:asciiTheme="majorHAnsi" w:eastAsiaTheme="majorEastAsia" w:hAnsiTheme="majorHAnsi" w:cstheme="majorBidi"/>
      <w:sz w:val="24"/>
      <w:szCs w:val="24"/>
      <w:shd w:val="pct20" w:color="auto" w:fill="auto"/>
      <w:lang w:val="en-GB"/>
    </w:rPr>
  </w:style>
  <w:style w:type="paragraph" w:styleId="Listenfortsetzung5">
    <w:name w:val="List Continue 5"/>
    <w:basedOn w:val="Standard"/>
    <w:uiPriority w:val="99"/>
    <w:semiHidden/>
    <w:unhideWhenUsed/>
    <w:rsid w:val="00AA351F"/>
    <w:pPr>
      <w:spacing w:after="120"/>
      <w:ind w:left="1415"/>
      <w:contextualSpacing/>
    </w:pPr>
  </w:style>
  <w:style w:type="paragraph" w:styleId="Listenfortsetzung4">
    <w:name w:val="List Continue 4"/>
    <w:basedOn w:val="Standard"/>
    <w:uiPriority w:val="99"/>
    <w:semiHidden/>
    <w:unhideWhenUsed/>
    <w:rsid w:val="00AA351F"/>
    <w:pPr>
      <w:spacing w:after="120"/>
      <w:ind w:left="1132"/>
      <w:contextualSpacing/>
    </w:pPr>
  </w:style>
  <w:style w:type="paragraph" w:styleId="Listenfortsetzung3">
    <w:name w:val="List Continue 3"/>
    <w:basedOn w:val="Standard"/>
    <w:uiPriority w:val="99"/>
    <w:semiHidden/>
    <w:unhideWhenUsed/>
    <w:rsid w:val="00AA351F"/>
    <w:pPr>
      <w:spacing w:after="120"/>
      <w:ind w:left="849"/>
      <w:contextualSpacing/>
    </w:pPr>
  </w:style>
  <w:style w:type="paragraph" w:styleId="Listenfortsetzung2">
    <w:name w:val="List Continue 2"/>
    <w:basedOn w:val="Standard"/>
    <w:uiPriority w:val="99"/>
    <w:semiHidden/>
    <w:unhideWhenUsed/>
    <w:rsid w:val="00AA351F"/>
    <w:pPr>
      <w:spacing w:after="120"/>
      <w:ind w:left="566"/>
      <w:contextualSpacing/>
    </w:pPr>
  </w:style>
  <w:style w:type="paragraph" w:styleId="Listenfortsetzung">
    <w:name w:val="List Continue"/>
    <w:basedOn w:val="Standard"/>
    <w:uiPriority w:val="99"/>
    <w:semiHidden/>
    <w:unhideWhenUsed/>
    <w:rsid w:val="00AA351F"/>
    <w:pPr>
      <w:spacing w:after="120"/>
      <w:ind w:left="283"/>
      <w:contextualSpacing/>
    </w:pPr>
  </w:style>
  <w:style w:type="paragraph" w:styleId="Unterschrift">
    <w:name w:val="Signature"/>
    <w:basedOn w:val="Standard"/>
    <w:link w:val="UnterschriftZchn"/>
    <w:uiPriority w:val="99"/>
    <w:semiHidden/>
    <w:unhideWhenUsed/>
    <w:rsid w:val="00AA351F"/>
    <w:pPr>
      <w:spacing w:after="0" w:line="240" w:lineRule="auto"/>
      <w:ind w:left="4252"/>
    </w:pPr>
  </w:style>
  <w:style w:type="character" w:customStyle="1" w:styleId="UnterschriftZchn">
    <w:name w:val="Unterschrift Zchn"/>
    <w:basedOn w:val="Absatz-Standardschriftart"/>
    <w:link w:val="Unterschrift"/>
    <w:uiPriority w:val="99"/>
    <w:semiHidden/>
    <w:rsid w:val="00AA351F"/>
    <w:rPr>
      <w:sz w:val="24"/>
      <w:lang w:val="en-GB"/>
    </w:rPr>
  </w:style>
  <w:style w:type="paragraph" w:styleId="Gruformel">
    <w:name w:val="Closing"/>
    <w:basedOn w:val="Standard"/>
    <w:link w:val="GruformelZchn"/>
    <w:uiPriority w:val="99"/>
    <w:semiHidden/>
    <w:unhideWhenUsed/>
    <w:rsid w:val="00AA351F"/>
    <w:pPr>
      <w:spacing w:after="0" w:line="240" w:lineRule="auto"/>
      <w:ind w:left="4252"/>
    </w:pPr>
  </w:style>
  <w:style w:type="character" w:customStyle="1" w:styleId="GruformelZchn">
    <w:name w:val="Grußformel Zchn"/>
    <w:basedOn w:val="Absatz-Standardschriftart"/>
    <w:link w:val="Gruformel"/>
    <w:uiPriority w:val="99"/>
    <w:semiHidden/>
    <w:rsid w:val="00AA351F"/>
    <w:rPr>
      <w:sz w:val="24"/>
      <w:lang w:val="en-GB"/>
    </w:rPr>
  </w:style>
  <w:style w:type="paragraph" w:styleId="Titel">
    <w:name w:val="Title"/>
    <w:basedOn w:val="Standard"/>
    <w:next w:val="Standard"/>
    <w:link w:val="TitelZchn"/>
    <w:uiPriority w:val="10"/>
    <w:qFormat/>
    <w:rsid w:val="00AA351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A351F"/>
    <w:rPr>
      <w:rFonts w:asciiTheme="majorHAnsi" w:eastAsiaTheme="majorEastAsia" w:hAnsiTheme="majorHAnsi" w:cstheme="majorBidi"/>
      <w:spacing w:val="-10"/>
      <w:kern w:val="28"/>
      <w:sz w:val="56"/>
      <w:szCs w:val="56"/>
      <w:lang w:val="en-GB"/>
    </w:rPr>
  </w:style>
  <w:style w:type="paragraph" w:styleId="Listennummer5">
    <w:name w:val="List Number 5"/>
    <w:basedOn w:val="Standard"/>
    <w:uiPriority w:val="99"/>
    <w:semiHidden/>
    <w:unhideWhenUsed/>
    <w:rsid w:val="00AA351F"/>
    <w:pPr>
      <w:numPr>
        <w:numId w:val="25"/>
      </w:numPr>
      <w:contextualSpacing/>
    </w:pPr>
  </w:style>
  <w:style w:type="paragraph" w:styleId="Listennummer4">
    <w:name w:val="List Number 4"/>
    <w:basedOn w:val="Standard"/>
    <w:uiPriority w:val="99"/>
    <w:semiHidden/>
    <w:unhideWhenUsed/>
    <w:rsid w:val="00AA351F"/>
    <w:pPr>
      <w:numPr>
        <w:numId w:val="26"/>
      </w:numPr>
      <w:contextualSpacing/>
    </w:pPr>
  </w:style>
  <w:style w:type="paragraph" w:styleId="Listennummer3">
    <w:name w:val="List Number 3"/>
    <w:basedOn w:val="Standard"/>
    <w:uiPriority w:val="99"/>
    <w:semiHidden/>
    <w:unhideWhenUsed/>
    <w:rsid w:val="00AA351F"/>
    <w:pPr>
      <w:numPr>
        <w:numId w:val="27"/>
      </w:numPr>
      <w:contextualSpacing/>
    </w:pPr>
  </w:style>
  <w:style w:type="paragraph" w:styleId="Listennummer2">
    <w:name w:val="List Number 2"/>
    <w:basedOn w:val="Standard"/>
    <w:uiPriority w:val="99"/>
    <w:semiHidden/>
    <w:unhideWhenUsed/>
    <w:rsid w:val="00AA351F"/>
    <w:pPr>
      <w:numPr>
        <w:numId w:val="28"/>
      </w:numPr>
      <w:contextualSpacing/>
    </w:pPr>
  </w:style>
  <w:style w:type="paragraph" w:styleId="Aufzhlungszeichen5">
    <w:name w:val="List Bullet 5"/>
    <w:basedOn w:val="Standard"/>
    <w:uiPriority w:val="99"/>
    <w:semiHidden/>
    <w:unhideWhenUsed/>
    <w:rsid w:val="00AA351F"/>
    <w:pPr>
      <w:numPr>
        <w:numId w:val="29"/>
      </w:numPr>
      <w:contextualSpacing/>
    </w:pPr>
  </w:style>
  <w:style w:type="paragraph" w:styleId="Aufzhlungszeichen4">
    <w:name w:val="List Bullet 4"/>
    <w:basedOn w:val="Standard"/>
    <w:uiPriority w:val="99"/>
    <w:semiHidden/>
    <w:unhideWhenUsed/>
    <w:rsid w:val="00AA351F"/>
    <w:pPr>
      <w:numPr>
        <w:numId w:val="30"/>
      </w:numPr>
      <w:contextualSpacing/>
    </w:pPr>
  </w:style>
  <w:style w:type="paragraph" w:styleId="Aufzhlungszeichen3">
    <w:name w:val="List Bullet 3"/>
    <w:basedOn w:val="Standard"/>
    <w:uiPriority w:val="99"/>
    <w:semiHidden/>
    <w:unhideWhenUsed/>
    <w:rsid w:val="00AA351F"/>
    <w:pPr>
      <w:numPr>
        <w:numId w:val="31"/>
      </w:numPr>
      <w:contextualSpacing/>
    </w:pPr>
  </w:style>
  <w:style w:type="paragraph" w:styleId="Aufzhlungszeichen2">
    <w:name w:val="List Bullet 2"/>
    <w:basedOn w:val="Standard"/>
    <w:uiPriority w:val="99"/>
    <w:semiHidden/>
    <w:unhideWhenUsed/>
    <w:rsid w:val="00AA351F"/>
    <w:pPr>
      <w:numPr>
        <w:numId w:val="32"/>
      </w:numPr>
      <w:contextualSpacing/>
    </w:pPr>
  </w:style>
  <w:style w:type="paragraph" w:styleId="Liste5">
    <w:name w:val="List 5"/>
    <w:basedOn w:val="Standard"/>
    <w:uiPriority w:val="99"/>
    <w:semiHidden/>
    <w:unhideWhenUsed/>
    <w:rsid w:val="00AA351F"/>
    <w:pPr>
      <w:ind w:left="1415" w:hanging="283"/>
      <w:contextualSpacing/>
    </w:pPr>
  </w:style>
  <w:style w:type="paragraph" w:styleId="Liste4">
    <w:name w:val="List 4"/>
    <w:basedOn w:val="Standard"/>
    <w:uiPriority w:val="99"/>
    <w:semiHidden/>
    <w:unhideWhenUsed/>
    <w:rsid w:val="00AA351F"/>
    <w:pPr>
      <w:ind w:left="1132" w:hanging="283"/>
      <w:contextualSpacing/>
    </w:pPr>
  </w:style>
  <w:style w:type="paragraph" w:styleId="Liste3">
    <w:name w:val="List 3"/>
    <w:basedOn w:val="Standard"/>
    <w:uiPriority w:val="99"/>
    <w:semiHidden/>
    <w:unhideWhenUsed/>
    <w:rsid w:val="00AA351F"/>
    <w:pPr>
      <w:ind w:left="849" w:hanging="283"/>
      <w:contextualSpacing/>
    </w:pPr>
  </w:style>
  <w:style w:type="paragraph" w:styleId="Liste2">
    <w:name w:val="List 2"/>
    <w:basedOn w:val="Standard"/>
    <w:uiPriority w:val="99"/>
    <w:semiHidden/>
    <w:unhideWhenUsed/>
    <w:rsid w:val="00AA351F"/>
    <w:pPr>
      <w:ind w:left="566" w:hanging="283"/>
      <w:contextualSpacing/>
    </w:pPr>
  </w:style>
  <w:style w:type="paragraph" w:styleId="Listennummer">
    <w:name w:val="List Number"/>
    <w:basedOn w:val="Standard"/>
    <w:uiPriority w:val="99"/>
    <w:semiHidden/>
    <w:unhideWhenUsed/>
    <w:rsid w:val="00AA351F"/>
    <w:pPr>
      <w:numPr>
        <w:numId w:val="33"/>
      </w:numPr>
      <w:contextualSpacing/>
    </w:pPr>
  </w:style>
  <w:style w:type="paragraph" w:styleId="Aufzhlungszeichen">
    <w:name w:val="List Bullet"/>
    <w:basedOn w:val="Standard"/>
    <w:uiPriority w:val="99"/>
    <w:semiHidden/>
    <w:unhideWhenUsed/>
    <w:rsid w:val="00AA351F"/>
    <w:pPr>
      <w:numPr>
        <w:numId w:val="34"/>
      </w:numPr>
      <w:contextualSpacing/>
    </w:pPr>
  </w:style>
  <w:style w:type="paragraph" w:styleId="Liste">
    <w:name w:val="List"/>
    <w:basedOn w:val="Standard"/>
    <w:uiPriority w:val="99"/>
    <w:semiHidden/>
    <w:unhideWhenUsed/>
    <w:rsid w:val="00AA351F"/>
    <w:pPr>
      <w:ind w:left="283" w:hanging="283"/>
      <w:contextualSpacing/>
    </w:pPr>
  </w:style>
  <w:style w:type="paragraph" w:styleId="RGV-berschrift">
    <w:name w:val="toa heading"/>
    <w:basedOn w:val="Standard"/>
    <w:next w:val="Standard"/>
    <w:uiPriority w:val="99"/>
    <w:semiHidden/>
    <w:unhideWhenUsed/>
    <w:rsid w:val="00AA351F"/>
    <w:pPr>
      <w:spacing w:before="120"/>
    </w:pPr>
    <w:rPr>
      <w:rFonts w:asciiTheme="majorHAnsi" w:eastAsiaTheme="majorEastAsia" w:hAnsiTheme="majorHAnsi" w:cstheme="majorBidi"/>
      <w:b/>
      <w:bCs/>
      <w:szCs w:val="24"/>
    </w:rPr>
  </w:style>
  <w:style w:type="paragraph" w:styleId="Makrotext">
    <w:name w:val="macro"/>
    <w:link w:val="MakrotextZchn"/>
    <w:uiPriority w:val="99"/>
    <w:semiHidden/>
    <w:unhideWhenUsed/>
    <w:rsid w:val="00AA351F"/>
    <w:pPr>
      <w:tabs>
        <w:tab w:val="left" w:pos="480"/>
        <w:tab w:val="left" w:pos="960"/>
        <w:tab w:val="left" w:pos="1440"/>
        <w:tab w:val="left" w:pos="1920"/>
        <w:tab w:val="left" w:pos="2400"/>
        <w:tab w:val="left" w:pos="2880"/>
        <w:tab w:val="left" w:pos="3360"/>
        <w:tab w:val="left" w:pos="3840"/>
        <w:tab w:val="left" w:pos="4320"/>
      </w:tabs>
      <w:spacing w:line="280" w:lineRule="atLeast"/>
      <w:jc w:val="both"/>
    </w:pPr>
    <w:rPr>
      <w:rFonts w:ascii="Consolas" w:hAnsi="Consolas"/>
      <w:lang w:val="en-GB"/>
    </w:rPr>
  </w:style>
  <w:style w:type="character" w:customStyle="1" w:styleId="MakrotextZchn">
    <w:name w:val="Makrotext Zchn"/>
    <w:basedOn w:val="Absatz-Standardschriftart"/>
    <w:link w:val="Makrotext"/>
    <w:uiPriority w:val="99"/>
    <w:semiHidden/>
    <w:rsid w:val="00AA351F"/>
    <w:rPr>
      <w:rFonts w:ascii="Consolas" w:hAnsi="Consolas"/>
      <w:lang w:val="en-GB"/>
    </w:rPr>
  </w:style>
  <w:style w:type="paragraph" w:styleId="Rechtsgrundlagenverzeichnis">
    <w:name w:val="table of authorities"/>
    <w:basedOn w:val="Standard"/>
    <w:next w:val="Standard"/>
    <w:uiPriority w:val="99"/>
    <w:semiHidden/>
    <w:unhideWhenUsed/>
    <w:rsid w:val="00AA351F"/>
    <w:pPr>
      <w:spacing w:after="0"/>
      <w:ind w:left="240" w:hanging="240"/>
    </w:pPr>
  </w:style>
  <w:style w:type="paragraph" w:styleId="Endnotentext">
    <w:name w:val="endnote text"/>
    <w:basedOn w:val="Standard"/>
    <w:link w:val="EndnotentextZchn"/>
    <w:uiPriority w:val="99"/>
    <w:semiHidden/>
    <w:unhideWhenUsed/>
    <w:rsid w:val="00AA351F"/>
    <w:pPr>
      <w:spacing w:after="0" w:line="240" w:lineRule="auto"/>
    </w:pPr>
    <w:rPr>
      <w:sz w:val="20"/>
    </w:rPr>
  </w:style>
  <w:style w:type="character" w:customStyle="1" w:styleId="EndnotentextZchn">
    <w:name w:val="Endnotentext Zchn"/>
    <w:basedOn w:val="Absatz-Standardschriftart"/>
    <w:link w:val="Endnotentext"/>
    <w:uiPriority w:val="99"/>
    <w:semiHidden/>
    <w:rsid w:val="00AA351F"/>
    <w:rPr>
      <w:lang w:val="en-GB"/>
    </w:rPr>
  </w:style>
  <w:style w:type="character" w:styleId="Endnotenzeichen">
    <w:name w:val="endnote reference"/>
    <w:basedOn w:val="Absatz-Standardschriftart"/>
    <w:uiPriority w:val="99"/>
    <w:semiHidden/>
    <w:unhideWhenUsed/>
    <w:rsid w:val="00AA351F"/>
    <w:rPr>
      <w:vertAlign w:val="superscript"/>
    </w:rPr>
  </w:style>
  <w:style w:type="character" w:styleId="Zeilennummer">
    <w:name w:val="line number"/>
    <w:basedOn w:val="Absatz-Standardschriftart"/>
    <w:uiPriority w:val="99"/>
    <w:semiHidden/>
    <w:unhideWhenUsed/>
    <w:rsid w:val="00AA351F"/>
  </w:style>
  <w:style w:type="paragraph" w:styleId="Umschlagabsenderadresse">
    <w:name w:val="envelope return"/>
    <w:basedOn w:val="Standard"/>
    <w:uiPriority w:val="99"/>
    <w:semiHidden/>
    <w:unhideWhenUsed/>
    <w:rsid w:val="00AA351F"/>
    <w:pPr>
      <w:spacing w:after="0" w:line="240" w:lineRule="auto"/>
    </w:pPr>
    <w:rPr>
      <w:rFonts w:asciiTheme="majorHAnsi" w:eastAsiaTheme="majorEastAsia" w:hAnsiTheme="majorHAnsi" w:cstheme="majorBidi"/>
      <w:sz w:val="20"/>
    </w:rPr>
  </w:style>
  <w:style w:type="paragraph" w:styleId="Umschlagadresse">
    <w:name w:val="envelope address"/>
    <w:basedOn w:val="Standard"/>
    <w:uiPriority w:val="99"/>
    <w:semiHidden/>
    <w:unhideWhenUsed/>
    <w:rsid w:val="00AA351F"/>
    <w:pPr>
      <w:framePr w:w="4320" w:h="2160" w:hRule="exact" w:hSpace="141" w:wrap="auto" w:hAnchor="page" w:xAlign="center" w:yAlign="bottom"/>
      <w:spacing w:after="0" w:line="240" w:lineRule="auto"/>
      <w:ind w:left="1"/>
    </w:pPr>
    <w:rPr>
      <w:rFonts w:asciiTheme="majorHAnsi" w:eastAsiaTheme="majorEastAsia" w:hAnsiTheme="majorHAnsi" w:cstheme="majorBidi"/>
      <w:szCs w:val="24"/>
    </w:rPr>
  </w:style>
  <w:style w:type="paragraph" w:styleId="Index1">
    <w:name w:val="index 1"/>
    <w:basedOn w:val="Standard"/>
    <w:next w:val="Standard"/>
    <w:autoRedefine/>
    <w:uiPriority w:val="99"/>
    <w:semiHidden/>
    <w:unhideWhenUsed/>
    <w:rsid w:val="00AA351F"/>
    <w:pPr>
      <w:spacing w:after="0" w:line="240" w:lineRule="auto"/>
      <w:ind w:left="240" w:hanging="240"/>
    </w:pPr>
  </w:style>
  <w:style w:type="paragraph" w:styleId="Indexberschrift">
    <w:name w:val="index heading"/>
    <w:basedOn w:val="Standard"/>
    <w:next w:val="Index1"/>
    <w:uiPriority w:val="99"/>
    <w:semiHidden/>
    <w:unhideWhenUsed/>
    <w:rsid w:val="00AA351F"/>
    <w:rPr>
      <w:rFonts w:asciiTheme="majorHAnsi" w:eastAsiaTheme="majorEastAsia" w:hAnsiTheme="majorHAnsi" w:cstheme="majorBidi"/>
      <w:b/>
      <w:bCs/>
    </w:rPr>
  </w:style>
  <w:style w:type="paragraph" w:styleId="Standardeinzug">
    <w:name w:val="Normal Indent"/>
    <w:basedOn w:val="Standard"/>
    <w:uiPriority w:val="99"/>
    <w:semiHidden/>
    <w:unhideWhenUsed/>
    <w:rsid w:val="00AA351F"/>
    <w:pPr>
      <w:ind w:left="708"/>
    </w:pPr>
  </w:style>
  <w:style w:type="paragraph" w:styleId="Index9">
    <w:name w:val="index 9"/>
    <w:basedOn w:val="Standard"/>
    <w:next w:val="Standard"/>
    <w:autoRedefine/>
    <w:uiPriority w:val="99"/>
    <w:semiHidden/>
    <w:unhideWhenUsed/>
    <w:rsid w:val="00AA351F"/>
    <w:pPr>
      <w:spacing w:after="0" w:line="240" w:lineRule="auto"/>
      <w:ind w:left="2160" w:hanging="240"/>
    </w:pPr>
  </w:style>
  <w:style w:type="paragraph" w:styleId="Index8">
    <w:name w:val="index 8"/>
    <w:basedOn w:val="Standard"/>
    <w:next w:val="Standard"/>
    <w:autoRedefine/>
    <w:uiPriority w:val="99"/>
    <w:semiHidden/>
    <w:unhideWhenUsed/>
    <w:rsid w:val="00AA351F"/>
    <w:pPr>
      <w:spacing w:after="0" w:line="240" w:lineRule="auto"/>
      <w:ind w:left="1920" w:hanging="240"/>
    </w:pPr>
  </w:style>
  <w:style w:type="paragraph" w:styleId="Index7">
    <w:name w:val="index 7"/>
    <w:basedOn w:val="Standard"/>
    <w:next w:val="Standard"/>
    <w:autoRedefine/>
    <w:uiPriority w:val="99"/>
    <w:semiHidden/>
    <w:unhideWhenUsed/>
    <w:rsid w:val="00AA351F"/>
    <w:pPr>
      <w:spacing w:after="0" w:line="240" w:lineRule="auto"/>
      <w:ind w:left="1680" w:hanging="240"/>
    </w:pPr>
  </w:style>
  <w:style w:type="paragraph" w:styleId="Index6">
    <w:name w:val="index 6"/>
    <w:basedOn w:val="Standard"/>
    <w:next w:val="Standard"/>
    <w:autoRedefine/>
    <w:uiPriority w:val="99"/>
    <w:semiHidden/>
    <w:unhideWhenUsed/>
    <w:rsid w:val="00AA351F"/>
    <w:pPr>
      <w:spacing w:after="0" w:line="240" w:lineRule="auto"/>
      <w:ind w:left="1440" w:hanging="240"/>
    </w:pPr>
  </w:style>
  <w:style w:type="paragraph" w:styleId="Index5">
    <w:name w:val="index 5"/>
    <w:basedOn w:val="Standard"/>
    <w:next w:val="Standard"/>
    <w:autoRedefine/>
    <w:uiPriority w:val="99"/>
    <w:semiHidden/>
    <w:unhideWhenUsed/>
    <w:rsid w:val="00AA351F"/>
    <w:pPr>
      <w:spacing w:after="0" w:line="240" w:lineRule="auto"/>
      <w:ind w:left="1200" w:hanging="240"/>
    </w:pPr>
  </w:style>
  <w:style w:type="paragraph" w:styleId="Index4">
    <w:name w:val="index 4"/>
    <w:basedOn w:val="Standard"/>
    <w:next w:val="Standard"/>
    <w:autoRedefine/>
    <w:uiPriority w:val="99"/>
    <w:semiHidden/>
    <w:unhideWhenUsed/>
    <w:rsid w:val="00AA351F"/>
    <w:pPr>
      <w:spacing w:after="0" w:line="240" w:lineRule="auto"/>
      <w:ind w:left="960" w:hanging="240"/>
    </w:pPr>
  </w:style>
  <w:style w:type="paragraph" w:styleId="Index3">
    <w:name w:val="index 3"/>
    <w:basedOn w:val="Standard"/>
    <w:next w:val="Standard"/>
    <w:autoRedefine/>
    <w:uiPriority w:val="99"/>
    <w:semiHidden/>
    <w:unhideWhenUsed/>
    <w:rsid w:val="00AA351F"/>
    <w:pPr>
      <w:spacing w:after="0" w:line="240" w:lineRule="auto"/>
      <w:ind w:left="720" w:hanging="240"/>
    </w:pPr>
  </w:style>
  <w:style w:type="paragraph" w:styleId="Index2">
    <w:name w:val="index 2"/>
    <w:basedOn w:val="Standard"/>
    <w:next w:val="Standard"/>
    <w:autoRedefine/>
    <w:uiPriority w:val="99"/>
    <w:semiHidden/>
    <w:unhideWhenUsed/>
    <w:rsid w:val="00AA351F"/>
    <w:pPr>
      <w:spacing w:after="0" w:line="240" w:lineRule="auto"/>
      <w:ind w:left="480" w:hanging="240"/>
    </w:pPr>
  </w:style>
  <w:style w:type="table" w:styleId="EinfacheTabelle3">
    <w:name w:val="Plain Table 3"/>
    <w:basedOn w:val="NormaleTabelle"/>
    <w:uiPriority w:val="43"/>
    <w:rsid w:val="00E65F40"/>
    <w:rPr>
      <w:rFonts w:asciiTheme="minorHAnsi" w:eastAsiaTheme="minorHAnsi" w:hAnsiTheme="minorHAnsi" w:cstheme="minorBidi"/>
      <w:sz w:val="22"/>
      <w:szCs w:val="22"/>
      <w:lang w:val="de-DE"/>
    </w:rPr>
    <w:tblPr>
      <w:tblStyleRowBandSize w:val="1"/>
      <w:tblStyleColBandSize w:val="1"/>
      <w:tblInd w:w="0" w:type="nil"/>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4">
    <w:name w:val="Plain Table 4"/>
    <w:basedOn w:val="NormaleTabelle"/>
    <w:uiPriority w:val="44"/>
    <w:rsid w:val="00246B6E"/>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Erwhnung">
    <w:name w:val="Mention"/>
    <w:basedOn w:val="Absatz-Standardschriftart"/>
    <w:uiPriority w:val="99"/>
    <w:unhideWhenUsed/>
    <w:rsid w:val="00826323"/>
    <w:rPr>
      <w:color w:val="2B579A"/>
      <w:shd w:val="clear" w:color="auto" w:fill="E1DFDD"/>
    </w:rPr>
  </w:style>
  <w:style w:type="character" w:customStyle="1" w:styleId="berschrift3Zchn">
    <w:name w:val="Überschrift 3 Zchn"/>
    <w:basedOn w:val="Absatz-Standardschriftart"/>
    <w:link w:val="berschrift3"/>
    <w:rsid w:val="00257246"/>
    <w:rPr>
      <w:b/>
      <w:sz w:val="24"/>
      <w:lang w:val="en-GB"/>
    </w:rPr>
  </w:style>
  <w:style w:type="table" w:styleId="TabellemithellemGitternetz">
    <w:name w:val="Grid Table Light"/>
    <w:basedOn w:val="NormaleTabelle"/>
    <w:uiPriority w:val="40"/>
    <w:rsid w:val="0042414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EinfacheTabelle1">
    <w:name w:val="Plain Table 1"/>
    <w:basedOn w:val="NormaleTabelle"/>
    <w:uiPriority w:val="41"/>
    <w:rsid w:val="0042414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2">
    <w:name w:val="Plain Table 2"/>
    <w:basedOn w:val="NormaleTabelle"/>
    <w:uiPriority w:val="42"/>
    <w:rsid w:val="0042414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CitaviChapterBibliographyHeading">
    <w:name w:val="Citavi Chapter Bibliography Heading"/>
    <w:basedOn w:val="berschrift2"/>
    <w:link w:val="CitaviChapterBibliographyHeadingZchn"/>
    <w:uiPriority w:val="99"/>
    <w:rsid w:val="0018147A"/>
  </w:style>
  <w:style w:type="character" w:customStyle="1" w:styleId="CitaviChapterBibliographyHeadingZchn">
    <w:name w:val="Citavi Chapter Bibliography Heading Zchn"/>
    <w:basedOn w:val="Absatz-Standardschriftart"/>
    <w:link w:val="CitaviChapterBibliographyHeading"/>
    <w:uiPriority w:val="99"/>
    <w:rsid w:val="0018147A"/>
    <w:rPr>
      <w:b/>
      <w:sz w:val="28"/>
      <w:lang w:val="en-GB"/>
    </w:rPr>
  </w:style>
  <w:style w:type="paragraph" w:customStyle="1" w:styleId="CitaviBibliographySubheading1">
    <w:name w:val="Citavi Bibliography Subheading 1"/>
    <w:basedOn w:val="berschrift2"/>
    <w:link w:val="CitaviBibliographySubheading1Zchn"/>
    <w:uiPriority w:val="99"/>
    <w:rsid w:val="0018147A"/>
    <w:pPr>
      <w:outlineLvl w:val="9"/>
    </w:pPr>
    <w:rPr>
      <w:rFonts w:ascii="Arial" w:hAnsi="Arial" w:cs="Arial"/>
      <w:lang w:val="en-US"/>
    </w:rPr>
  </w:style>
  <w:style w:type="character" w:customStyle="1" w:styleId="CitaviBibliographySubheading1Zchn">
    <w:name w:val="Citavi Bibliography Subheading 1 Zchn"/>
    <w:basedOn w:val="Absatz-Standardschriftart"/>
    <w:link w:val="CitaviBibliographySubheading1"/>
    <w:uiPriority w:val="99"/>
    <w:rsid w:val="0018147A"/>
    <w:rPr>
      <w:rFonts w:ascii="Arial" w:hAnsi="Arial" w:cs="Arial"/>
      <w:b/>
      <w:sz w:val="28"/>
    </w:rPr>
  </w:style>
  <w:style w:type="paragraph" w:customStyle="1" w:styleId="CitaviBibliographySubheading2">
    <w:name w:val="Citavi Bibliography Subheading 2"/>
    <w:basedOn w:val="berschrift3"/>
    <w:link w:val="CitaviBibliographySubheading2Zchn"/>
    <w:uiPriority w:val="99"/>
    <w:rsid w:val="0018147A"/>
    <w:pPr>
      <w:outlineLvl w:val="9"/>
    </w:pPr>
    <w:rPr>
      <w:rFonts w:ascii="Arial" w:hAnsi="Arial" w:cs="Arial"/>
      <w:lang w:val="en-US"/>
    </w:rPr>
  </w:style>
  <w:style w:type="character" w:customStyle="1" w:styleId="CitaviBibliographySubheading2Zchn">
    <w:name w:val="Citavi Bibliography Subheading 2 Zchn"/>
    <w:basedOn w:val="Absatz-Standardschriftart"/>
    <w:link w:val="CitaviBibliographySubheading2"/>
    <w:uiPriority w:val="99"/>
    <w:rsid w:val="0018147A"/>
    <w:rPr>
      <w:rFonts w:ascii="Arial" w:hAnsi="Arial" w:cs="Arial"/>
      <w:b/>
      <w:sz w:val="24"/>
    </w:rPr>
  </w:style>
  <w:style w:type="paragraph" w:customStyle="1" w:styleId="CitaviBibliographySubheading3">
    <w:name w:val="Citavi Bibliography Subheading 3"/>
    <w:basedOn w:val="berschrift4"/>
    <w:link w:val="CitaviBibliographySubheading3Zchn"/>
    <w:uiPriority w:val="99"/>
    <w:rsid w:val="0018147A"/>
    <w:pPr>
      <w:outlineLvl w:val="9"/>
    </w:pPr>
    <w:rPr>
      <w:rFonts w:ascii="Arial" w:hAnsi="Arial" w:cs="Arial"/>
      <w:lang w:val="en-US"/>
    </w:rPr>
  </w:style>
  <w:style w:type="character" w:customStyle="1" w:styleId="CitaviBibliographySubheading3Zchn">
    <w:name w:val="Citavi Bibliography Subheading 3 Zchn"/>
    <w:basedOn w:val="Absatz-Standardschriftart"/>
    <w:link w:val="CitaviBibliographySubheading3"/>
    <w:uiPriority w:val="99"/>
    <w:rsid w:val="0018147A"/>
    <w:rPr>
      <w:rFonts w:ascii="Arial" w:hAnsi="Arial" w:cs="Arial"/>
      <w:b/>
      <w:sz w:val="24"/>
    </w:rPr>
  </w:style>
  <w:style w:type="paragraph" w:customStyle="1" w:styleId="CitaviBibliographySubheading4">
    <w:name w:val="Citavi Bibliography Subheading 4"/>
    <w:basedOn w:val="berschrift5"/>
    <w:link w:val="CitaviBibliographySubheading4Zchn"/>
    <w:uiPriority w:val="99"/>
    <w:rsid w:val="0018147A"/>
    <w:pPr>
      <w:outlineLvl w:val="9"/>
    </w:pPr>
    <w:rPr>
      <w:rFonts w:ascii="Arial" w:hAnsi="Arial" w:cs="Arial"/>
      <w:lang w:val="en-US"/>
    </w:rPr>
  </w:style>
  <w:style w:type="character" w:customStyle="1" w:styleId="CitaviBibliographySubheading4Zchn">
    <w:name w:val="Citavi Bibliography Subheading 4 Zchn"/>
    <w:basedOn w:val="Absatz-Standardschriftart"/>
    <w:link w:val="CitaviBibliographySubheading4"/>
    <w:uiPriority w:val="99"/>
    <w:rsid w:val="0018147A"/>
    <w:rPr>
      <w:rFonts w:ascii="Arial" w:hAnsi="Arial" w:cs="Arial"/>
      <w:b/>
      <w:sz w:val="24"/>
    </w:rPr>
  </w:style>
  <w:style w:type="paragraph" w:customStyle="1" w:styleId="CitaviBibliographySubheading5">
    <w:name w:val="Citavi Bibliography Subheading 5"/>
    <w:basedOn w:val="berschrift6"/>
    <w:link w:val="CitaviBibliographySubheading5Zchn"/>
    <w:uiPriority w:val="99"/>
    <w:rsid w:val="0018147A"/>
    <w:pPr>
      <w:outlineLvl w:val="9"/>
    </w:pPr>
    <w:rPr>
      <w:rFonts w:ascii="Arial" w:hAnsi="Arial" w:cs="Arial"/>
      <w:lang w:val="en-US"/>
    </w:rPr>
  </w:style>
  <w:style w:type="character" w:customStyle="1" w:styleId="CitaviBibliographySubheading5Zchn">
    <w:name w:val="Citavi Bibliography Subheading 5 Zchn"/>
    <w:basedOn w:val="Absatz-Standardschriftart"/>
    <w:link w:val="CitaviBibliographySubheading5"/>
    <w:uiPriority w:val="99"/>
    <w:rsid w:val="0018147A"/>
    <w:rPr>
      <w:rFonts w:ascii="Arial" w:hAnsi="Arial" w:cs="Arial"/>
      <w:b/>
      <w:sz w:val="24"/>
    </w:rPr>
  </w:style>
  <w:style w:type="paragraph" w:customStyle="1" w:styleId="CitaviBibliographySubheading6">
    <w:name w:val="Citavi Bibliography Subheading 6"/>
    <w:basedOn w:val="berschrift7"/>
    <w:link w:val="CitaviBibliographySubheading6Zchn"/>
    <w:uiPriority w:val="99"/>
    <w:rsid w:val="0018147A"/>
    <w:pPr>
      <w:outlineLvl w:val="9"/>
    </w:pPr>
    <w:rPr>
      <w:rFonts w:ascii="Arial" w:hAnsi="Arial" w:cs="Arial"/>
      <w:lang w:val="en-US"/>
    </w:rPr>
  </w:style>
  <w:style w:type="character" w:customStyle="1" w:styleId="CitaviBibliographySubheading6Zchn">
    <w:name w:val="Citavi Bibliography Subheading 6 Zchn"/>
    <w:basedOn w:val="Absatz-Standardschriftart"/>
    <w:link w:val="CitaviBibliographySubheading6"/>
    <w:uiPriority w:val="99"/>
    <w:rsid w:val="0018147A"/>
    <w:rPr>
      <w:rFonts w:ascii="Arial" w:hAnsi="Arial" w:cs="Arial"/>
      <w:b/>
      <w:sz w:val="24"/>
    </w:rPr>
  </w:style>
  <w:style w:type="paragraph" w:customStyle="1" w:styleId="CitaviBibliographySubheading7">
    <w:name w:val="Citavi Bibliography Subheading 7"/>
    <w:basedOn w:val="berschrift8"/>
    <w:link w:val="CitaviBibliographySubheading7Zchn"/>
    <w:uiPriority w:val="99"/>
    <w:rsid w:val="0018147A"/>
    <w:pPr>
      <w:outlineLvl w:val="9"/>
    </w:pPr>
    <w:rPr>
      <w:rFonts w:ascii="Arial" w:hAnsi="Arial" w:cs="Arial"/>
      <w:lang w:val="en-US"/>
    </w:rPr>
  </w:style>
  <w:style w:type="character" w:customStyle="1" w:styleId="CitaviBibliographySubheading7Zchn">
    <w:name w:val="Citavi Bibliography Subheading 7 Zchn"/>
    <w:basedOn w:val="Absatz-Standardschriftart"/>
    <w:link w:val="CitaviBibliographySubheading7"/>
    <w:uiPriority w:val="99"/>
    <w:rsid w:val="0018147A"/>
    <w:rPr>
      <w:rFonts w:ascii="Arial" w:hAnsi="Arial" w:cs="Arial"/>
      <w:b/>
      <w:sz w:val="24"/>
    </w:rPr>
  </w:style>
  <w:style w:type="paragraph" w:customStyle="1" w:styleId="CitaviBibliographySubheading8">
    <w:name w:val="Citavi Bibliography Subheading 8"/>
    <w:basedOn w:val="berschrift9"/>
    <w:link w:val="CitaviBibliographySubheading8Zchn"/>
    <w:uiPriority w:val="99"/>
    <w:rsid w:val="0018147A"/>
    <w:pPr>
      <w:outlineLvl w:val="9"/>
    </w:pPr>
    <w:rPr>
      <w:rFonts w:ascii="Arial" w:hAnsi="Arial" w:cs="Arial"/>
      <w:lang w:val="en-US"/>
    </w:rPr>
  </w:style>
  <w:style w:type="character" w:customStyle="1" w:styleId="CitaviBibliographySubheading8Zchn">
    <w:name w:val="Citavi Bibliography Subheading 8 Zchn"/>
    <w:basedOn w:val="Absatz-Standardschriftart"/>
    <w:link w:val="CitaviBibliographySubheading8"/>
    <w:uiPriority w:val="99"/>
    <w:rsid w:val="0018147A"/>
    <w:rPr>
      <w:rFonts w:ascii="Arial" w:hAnsi="Arial" w:cs="Arial"/>
      <w:b/>
      <w:sz w:val="24"/>
    </w:rPr>
  </w:style>
  <w:style w:type="paragraph" w:customStyle="1" w:styleId="paragraph">
    <w:name w:val="paragraph"/>
    <w:basedOn w:val="Standard"/>
    <w:rsid w:val="00C234A7"/>
    <w:pPr>
      <w:spacing w:before="100" w:beforeAutospacing="1" w:after="100" w:afterAutospacing="1" w:line="240" w:lineRule="auto"/>
      <w:jc w:val="left"/>
    </w:pPr>
    <w:rPr>
      <w:szCs w:val="24"/>
      <w:lang w:val="en-US"/>
    </w:rPr>
  </w:style>
  <w:style w:type="character" w:customStyle="1" w:styleId="normaltextrun">
    <w:name w:val="normaltextrun"/>
    <w:basedOn w:val="Absatz-Standardschriftart"/>
    <w:rsid w:val="00C234A7"/>
  </w:style>
  <w:style w:type="character" w:customStyle="1" w:styleId="eop">
    <w:name w:val="eop"/>
    <w:basedOn w:val="Absatz-Standardschriftart"/>
    <w:rsid w:val="00C234A7"/>
  </w:style>
  <w:style w:type="character" w:customStyle="1" w:styleId="tabchar">
    <w:name w:val="tabchar"/>
    <w:basedOn w:val="Absatz-Standardschriftart"/>
    <w:rsid w:val="00CF1F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893417">
      <w:bodyDiv w:val="1"/>
      <w:marLeft w:val="0"/>
      <w:marRight w:val="0"/>
      <w:marTop w:val="0"/>
      <w:marBottom w:val="0"/>
      <w:divBdr>
        <w:top w:val="none" w:sz="0" w:space="0" w:color="auto"/>
        <w:left w:val="none" w:sz="0" w:space="0" w:color="auto"/>
        <w:bottom w:val="none" w:sz="0" w:space="0" w:color="auto"/>
        <w:right w:val="none" w:sz="0" w:space="0" w:color="auto"/>
      </w:divBdr>
    </w:div>
    <w:div w:id="107627410">
      <w:bodyDiv w:val="1"/>
      <w:marLeft w:val="0"/>
      <w:marRight w:val="0"/>
      <w:marTop w:val="0"/>
      <w:marBottom w:val="0"/>
      <w:divBdr>
        <w:top w:val="none" w:sz="0" w:space="0" w:color="auto"/>
        <w:left w:val="none" w:sz="0" w:space="0" w:color="auto"/>
        <w:bottom w:val="none" w:sz="0" w:space="0" w:color="auto"/>
        <w:right w:val="none" w:sz="0" w:space="0" w:color="auto"/>
      </w:divBdr>
      <w:divsChild>
        <w:div w:id="211768292">
          <w:marLeft w:val="562"/>
          <w:marRight w:val="0"/>
          <w:marTop w:val="0"/>
          <w:marBottom w:val="0"/>
          <w:divBdr>
            <w:top w:val="none" w:sz="0" w:space="0" w:color="auto"/>
            <w:left w:val="none" w:sz="0" w:space="0" w:color="auto"/>
            <w:bottom w:val="none" w:sz="0" w:space="0" w:color="auto"/>
            <w:right w:val="none" w:sz="0" w:space="0" w:color="auto"/>
          </w:divBdr>
        </w:div>
        <w:div w:id="784157067">
          <w:marLeft w:val="288"/>
          <w:marRight w:val="0"/>
          <w:marTop w:val="0"/>
          <w:marBottom w:val="0"/>
          <w:divBdr>
            <w:top w:val="none" w:sz="0" w:space="0" w:color="auto"/>
            <w:left w:val="none" w:sz="0" w:space="0" w:color="auto"/>
            <w:bottom w:val="none" w:sz="0" w:space="0" w:color="auto"/>
            <w:right w:val="none" w:sz="0" w:space="0" w:color="auto"/>
          </w:divBdr>
        </w:div>
        <w:div w:id="842008879">
          <w:marLeft w:val="288"/>
          <w:marRight w:val="0"/>
          <w:marTop w:val="0"/>
          <w:marBottom w:val="0"/>
          <w:divBdr>
            <w:top w:val="none" w:sz="0" w:space="0" w:color="auto"/>
            <w:left w:val="none" w:sz="0" w:space="0" w:color="auto"/>
            <w:bottom w:val="none" w:sz="0" w:space="0" w:color="auto"/>
            <w:right w:val="none" w:sz="0" w:space="0" w:color="auto"/>
          </w:divBdr>
        </w:div>
        <w:div w:id="1050497647">
          <w:marLeft w:val="288"/>
          <w:marRight w:val="0"/>
          <w:marTop w:val="0"/>
          <w:marBottom w:val="0"/>
          <w:divBdr>
            <w:top w:val="none" w:sz="0" w:space="0" w:color="auto"/>
            <w:left w:val="none" w:sz="0" w:space="0" w:color="auto"/>
            <w:bottom w:val="none" w:sz="0" w:space="0" w:color="auto"/>
            <w:right w:val="none" w:sz="0" w:space="0" w:color="auto"/>
          </w:divBdr>
        </w:div>
        <w:div w:id="1081490231">
          <w:marLeft w:val="562"/>
          <w:marRight w:val="0"/>
          <w:marTop w:val="0"/>
          <w:marBottom w:val="0"/>
          <w:divBdr>
            <w:top w:val="none" w:sz="0" w:space="0" w:color="auto"/>
            <w:left w:val="none" w:sz="0" w:space="0" w:color="auto"/>
            <w:bottom w:val="none" w:sz="0" w:space="0" w:color="auto"/>
            <w:right w:val="none" w:sz="0" w:space="0" w:color="auto"/>
          </w:divBdr>
        </w:div>
        <w:div w:id="1182474947">
          <w:marLeft w:val="288"/>
          <w:marRight w:val="0"/>
          <w:marTop w:val="0"/>
          <w:marBottom w:val="0"/>
          <w:divBdr>
            <w:top w:val="none" w:sz="0" w:space="0" w:color="auto"/>
            <w:left w:val="none" w:sz="0" w:space="0" w:color="auto"/>
            <w:bottom w:val="none" w:sz="0" w:space="0" w:color="auto"/>
            <w:right w:val="none" w:sz="0" w:space="0" w:color="auto"/>
          </w:divBdr>
        </w:div>
        <w:div w:id="1370760780">
          <w:marLeft w:val="562"/>
          <w:marRight w:val="0"/>
          <w:marTop w:val="0"/>
          <w:marBottom w:val="0"/>
          <w:divBdr>
            <w:top w:val="none" w:sz="0" w:space="0" w:color="auto"/>
            <w:left w:val="none" w:sz="0" w:space="0" w:color="auto"/>
            <w:bottom w:val="none" w:sz="0" w:space="0" w:color="auto"/>
            <w:right w:val="none" w:sz="0" w:space="0" w:color="auto"/>
          </w:divBdr>
        </w:div>
        <w:div w:id="1628926689">
          <w:marLeft w:val="562"/>
          <w:marRight w:val="0"/>
          <w:marTop w:val="0"/>
          <w:marBottom w:val="0"/>
          <w:divBdr>
            <w:top w:val="none" w:sz="0" w:space="0" w:color="auto"/>
            <w:left w:val="none" w:sz="0" w:space="0" w:color="auto"/>
            <w:bottom w:val="none" w:sz="0" w:space="0" w:color="auto"/>
            <w:right w:val="none" w:sz="0" w:space="0" w:color="auto"/>
          </w:divBdr>
        </w:div>
        <w:div w:id="1634943017">
          <w:marLeft w:val="288"/>
          <w:marRight w:val="0"/>
          <w:marTop w:val="0"/>
          <w:marBottom w:val="0"/>
          <w:divBdr>
            <w:top w:val="none" w:sz="0" w:space="0" w:color="auto"/>
            <w:left w:val="none" w:sz="0" w:space="0" w:color="auto"/>
            <w:bottom w:val="none" w:sz="0" w:space="0" w:color="auto"/>
            <w:right w:val="none" w:sz="0" w:space="0" w:color="auto"/>
          </w:divBdr>
        </w:div>
        <w:div w:id="1817380924">
          <w:marLeft w:val="562"/>
          <w:marRight w:val="0"/>
          <w:marTop w:val="0"/>
          <w:marBottom w:val="0"/>
          <w:divBdr>
            <w:top w:val="none" w:sz="0" w:space="0" w:color="auto"/>
            <w:left w:val="none" w:sz="0" w:space="0" w:color="auto"/>
            <w:bottom w:val="none" w:sz="0" w:space="0" w:color="auto"/>
            <w:right w:val="none" w:sz="0" w:space="0" w:color="auto"/>
          </w:divBdr>
        </w:div>
        <w:div w:id="2062628253">
          <w:marLeft w:val="288"/>
          <w:marRight w:val="0"/>
          <w:marTop w:val="0"/>
          <w:marBottom w:val="0"/>
          <w:divBdr>
            <w:top w:val="none" w:sz="0" w:space="0" w:color="auto"/>
            <w:left w:val="none" w:sz="0" w:space="0" w:color="auto"/>
            <w:bottom w:val="none" w:sz="0" w:space="0" w:color="auto"/>
            <w:right w:val="none" w:sz="0" w:space="0" w:color="auto"/>
          </w:divBdr>
        </w:div>
        <w:div w:id="2112780388">
          <w:marLeft w:val="288"/>
          <w:marRight w:val="0"/>
          <w:marTop w:val="0"/>
          <w:marBottom w:val="0"/>
          <w:divBdr>
            <w:top w:val="none" w:sz="0" w:space="0" w:color="auto"/>
            <w:left w:val="none" w:sz="0" w:space="0" w:color="auto"/>
            <w:bottom w:val="none" w:sz="0" w:space="0" w:color="auto"/>
            <w:right w:val="none" w:sz="0" w:space="0" w:color="auto"/>
          </w:divBdr>
        </w:div>
      </w:divsChild>
    </w:div>
    <w:div w:id="270867986">
      <w:bodyDiv w:val="1"/>
      <w:marLeft w:val="0"/>
      <w:marRight w:val="0"/>
      <w:marTop w:val="0"/>
      <w:marBottom w:val="0"/>
      <w:divBdr>
        <w:top w:val="none" w:sz="0" w:space="0" w:color="auto"/>
        <w:left w:val="none" w:sz="0" w:space="0" w:color="auto"/>
        <w:bottom w:val="none" w:sz="0" w:space="0" w:color="auto"/>
        <w:right w:val="none" w:sz="0" w:space="0" w:color="auto"/>
      </w:divBdr>
    </w:div>
    <w:div w:id="317542953">
      <w:bodyDiv w:val="1"/>
      <w:marLeft w:val="0"/>
      <w:marRight w:val="0"/>
      <w:marTop w:val="0"/>
      <w:marBottom w:val="0"/>
      <w:divBdr>
        <w:top w:val="none" w:sz="0" w:space="0" w:color="auto"/>
        <w:left w:val="none" w:sz="0" w:space="0" w:color="auto"/>
        <w:bottom w:val="none" w:sz="0" w:space="0" w:color="auto"/>
        <w:right w:val="none" w:sz="0" w:space="0" w:color="auto"/>
      </w:divBdr>
      <w:divsChild>
        <w:div w:id="1655718910">
          <w:marLeft w:val="720"/>
          <w:marRight w:val="0"/>
          <w:marTop w:val="134"/>
          <w:marBottom w:val="0"/>
          <w:divBdr>
            <w:top w:val="none" w:sz="0" w:space="0" w:color="auto"/>
            <w:left w:val="none" w:sz="0" w:space="0" w:color="auto"/>
            <w:bottom w:val="none" w:sz="0" w:space="0" w:color="auto"/>
            <w:right w:val="none" w:sz="0" w:space="0" w:color="auto"/>
          </w:divBdr>
        </w:div>
        <w:div w:id="910233391">
          <w:marLeft w:val="720"/>
          <w:marRight w:val="0"/>
          <w:marTop w:val="134"/>
          <w:marBottom w:val="0"/>
          <w:divBdr>
            <w:top w:val="none" w:sz="0" w:space="0" w:color="auto"/>
            <w:left w:val="none" w:sz="0" w:space="0" w:color="auto"/>
            <w:bottom w:val="none" w:sz="0" w:space="0" w:color="auto"/>
            <w:right w:val="none" w:sz="0" w:space="0" w:color="auto"/>
          </w:divBdr>
        </w:div>
      </w:divsChild>
    </w:div>
    <w:div w:id="499736705">
      <w:bodyDiv w:val="1"/>
      <w:marLeft w:val="0"/>
      <w:marRight w:val="0"/>
      <w:marTop w:val="0"/>
      <w:marBottom w:val="0"/>
      <w:divBdr>
        <w:top w:val="none" w:sz="0" w:space="0" w:color="auto"/>
        <w:left w:val="none" w:sz="0" w:space="0" w:color="auto"/>
        <w:bottom w:val="none" w:sz="0" w:space="0" w:color="auto"/>
        <w:right w:val="none" w:sz="0" w:space="0" w:color="auto"/>
      </w:divBdr>
    </w:div>
    <w:div w:id="579563065">
      <w:bodyDiv w:val="1"/>
      <w:marLeft w:val="0"/>
      <w:marRight w:val="0"/>
      <w:marTop w:val="0"/>
      <w:marBottom w:val="0"/>
      <w:divBdr>
        <w:top w:val="none" w:sz="0" w:space="0" w:color="auto"/>
        <w:left w:val="none" w:sz="0" w:space="0" w:color="auto"/>
        <w:bottom w:val="none" w:sz="0" w:space="0" w:color="auto"/>
        <w:right w:val="none" w:sz="0" w:space="0" w:color="auto"/>
      </w:divBdr>
    </w:div>
    <w:div w:id="652609178">
      <w:bodyDiv w:val="1"/>
      <w:marLeft w:val="0"/>
      <w:marRight w:val="0"/>
      <w:marTop w:val="0"/>
      <w:marBottom w:val="0"/>
      <w:divBdr>
        <w:top w:val="none" w:sz="0" w:space="0" w:color="auto"/>
        <w:left w:val="none" w:sz="0" w:space="0" w:color="auto"/>
        <w:bottom w:val="none" w:sz="0" w:space="0" w:color="auto"/>
        <w:right w:val="none" w:sz="0" w:space="0" w:color="auto"/>
      </w:divBdr>
    </w:div>
    <w:div w:id="653223537">
      <w:bodyDiv w:val="1"/>
      <w:marLeft w:val="0"/>
      <w:marRight w:val="0"/>
      <w:marTop w:val="0"/>
      <w:marBottom w:val="0"/>
      <w:divBdr>
        <w:top w:val="none" w:sz="0" w:space="0" w:color="auto"/>
        <w:left w:val="none" w:sz="0" w:space="0" w:color="auto"/>
        <w:bottom w:val="none" w:sz="0" w:space="0" w:color="auto"/>
        <w:right w:val="none" w:sz="0" w:space="0" w:color="auto"/>
      </w:divBdr>
    </w:div>
    <w:div w:id="671297157">
      <w:bodyDiv w:val="1"/>
      <w:marLeft w:val="0"/>
      <w:marRight w:val="0"/>
      <w:marTop w:val="0"/>
      <w:marBottom w:val="0"/>
      <w:divBdr>
        <w:top w:val="none" w:sz="0" w:space="0" w:color="auto"/>
        <w:left w:val="none" w:sz="0" w:space="0" w:color="auto"/>
        <w:bottom w:val="none" w:sz="0" w:space="0" w:color="auto"/>
        <w:right w:val="none" w:sz="0" w:space="0" w:color="auto"/>
      </w:divBdr>
      <w:divsChild>
        <w:div w:id="36201306">
          <w:marLeft w:val="720"/>
          <w:marRight w:val="0"/>
          <w:marTop w:val="106"/>
          <w:marBottom w:val="0"/>
          <w:divBdr>
            <w:top w:val="none" w:sz="0" w:space="0" w:color="auto"/>
            <w:left w:val="none" w:sz="0" w:space="0" w:color="auto"/>
            <w:bottom w:val="none" w:sz="0" w:space="0" w:color="auto"/>
            <w:right w:val="none" w:sz="0" w:space="0" w:color="auto"/>
          </w:divBdr>
        </w:div>
        <w:div w:id="756941600">
          <w:marLeft w:val="1440"/>
          <w:marRight w:val="0"/>
          <w:marTop w:val="96"/>
          <w:marBottom w:val="0"/>
          <w:divBdr>
            <w:top w:val="none" w:sz="0" w:space="0" w:color="auto"/>
            <w:left w:val="none" w:sz="0" w:space="0" w:color="auto"/>
            <w:bottom w:val="none" w:sz="0" w:space="0" w:color="auto"/>
            <w:right w:val="none" w:sz="0" w:space="0" w:color="auto"/>
          </w:divBdr>
        </w:div>
        <w:div w:id="516500227">
          <w:marLeft w:val="1440"/>
          <w:marRight w:val="0"/>
          <w:marTop w:val="96"/>
          <w:marBottom w:val="0"/>
          <w:divBdr>
            <w:top w:val="none" w:sz="0" w:space="0" w:color="auto"/>
            <w:left w:val="none" w:sz="0" w:space="0" w:color="auto"/>
            <w:bottom w:val="none" w:sz="0" w:space="0" w:color="auto"/>
            <w:right w:val="none" w:sz="0" w:space="0" w:color="auto"/>
          </w:divBdr>
        </w:div>
        <w:div w:id="416249497">
          <w:marLeft w:val="1440"/>
          <w:marRight w:val="0"/>
          <w:marTop w:val="96"/>
          <w:marBottom w:val="0"/>
          <w:divBdr>
            <w:top w:val="none" w:sz="0" w:space="0" w:color="auto"/>
            <w:left w:val="none" w:sz="0" w:space="0" w:color="auto"/>
            <w:bottom w:val="none" w:sz="0" w:space="0" w:color="auto"/>
            <w:right w:val="none" w:sz="0" w:space="0" w:color="auto"/>
          </w:divBdr>
        </w:div>
        <w:div w:id="280963582">
          <w:marLeft w:val="720"/>
          <w:marRight w:val="0"/>
          <w:marTop w:val="106"/>
          <w:marBottom w:val="0"/>
          <w:divBdr>
            <w:top w:val="none" w:sz="0" w:space="0" w:color="auto"/>
            <w:left w:val="none" w:sz="0" w:space="0" w:color="auto"/>
            <w:bottom w:val="none" w:sz="0" w:space="0" w:color="auto"/>
            <w:right w:val="none" w:sz="0" w:space="0" w:color="auto"/>
          </w:divBdr>
        </w:div>
        <w:div w:id="304698716">
          <w:marLeft w:val="1440"/>
          <w:marRight w:val="0"/>
          <w:marTop w:val="96"/>
          <w:marBottom w:val="0"/>
          <w:divBdr>
            <w:top w:val="none" w:sz="0" w:space="0" w:color="auto"/>
            <w:left w:val="none" w:sz="0" w:space="0" w:color="auto"/>
            <w:bottom w:val="none" w:sz="0" w:space="0" w:color="auto"/>
            <w:right w:val="none" w:sz="0" w:space="0" w:color="auto"/>
          </w:divBdr>
        </w:div>
        <w:div w:id="402023045">
          <w:marLeft w:val="1440"/>
          <w:marRight w:val="0"/>
          <w:marTop w:val="96"/>
          <w:marBottom w:val="0"/>
          <w:divBdr>
            <w:top w:val="none" w:sz="0" w:space="0" w:color="auto"/>
            <w:left w:val="none" w:sz="0" w:space="0" w:color="auto"/>
            <w:bottom w:val="none" w:sz="0" w:space="0" w:color="auto"/>
            <w:right w:val="none" w:sz="0" w:space="0" w:color="auto"/>
          </w:divBdr>
        </w:div>
        <w:div w:id="442505741">
          <w:marLeft w:val="720"/>
          <w:marRight w:val="0"/>
          <w:marTop w:val="106"/>
          <w:marBottom w:val="0"/>
          <w:divBdr>
            <w:top w:val="none" w:sz="0" w:space="0" w:color="auto"/>
            <w:left w:val="none" w:sz="0" w:space="0" w:color="auto"/>
            <w:bottom w:val="none" w:sz="0" w:space="0" w:color="auto"/>
            <w:right w:val="none" w:sz="0" w:space="0" w:color="auto"/>
          </w:divBdr>
        </w:div>
        <w:div w:id="733503132">
          <w:marLeft w:val="1440"/>
          <w:marRight w:val="0"/>
          <w:marTop w:val="96"/>
          <w:marBottom w:val="0"/>
          <w:divBdr>
            <w:top w:val="none" w:sz="0" w:space="0" w:color="auto"/>
            <w:left w:val="none" w:sz="0" w:space="0" w:color="auto"/>
            <w:bottom w:val="none" w:sz="0" w:space="0" w:color="auto"/>
            <w:right w:val="none" w:sz="0" w:space="0" w:color="auto"/>
          </w:divBdr>
        </w:div>
        <w:div w:id="1728647632">
          <w:marLeft w:val="1440"/>
          <w:marRight w:val="0"/>
          <w:marTop w:val="96"/>
          <w:marBottom w:val="0"/>
          <w:divBdr>
            <w:top w:val="none" w:sz="0" w:space="0" w:color="auto"/>
            <w:left w:val="none" w:sz="0" w:space="0" w:color="auto"/>
            <w:bottom w:val="none" w:sz="0" w:space="0" w:color="auto"/>
            <w:right w:val="none" w:sz="0" w:space="0" w:color="auto"/>
          </w:divBdr>
        </w:div>
        <w:div w:id="1386490087">
          <w:marLeft w:val="1440"/>
          <w:marRight w:val="0"/>
          <w:marTop w:val="96"/>
          <w:marBottom w:val="0"/>
          <w:divBdr>
            <w:top w:val="none" w:sz="0" w:space="0" w:color="auto"/>
            <w:left w:val="none" w:sz="0" w:space="0" w:color="auto"/>
            <w:bottom w:val="none" w:sz="0" w:space="0" w:color="auto"/>
            <w:right w:val="none" w:sz="0" w:space="0" w:color="auto"/>
          </w:divBdr>
        </w:div>
      </w:divsChild>
    </w:div>
    <w:div w:id="688869775">
      <w:bodyDiv w:val="1"/>
      <w:marLeft w:val="0"/>
      <w:marRight w:val="0"/>
      <w:marTop w:val="0"/>
      <w:marBottom w:val="0"/>
      <w:divBdr>
        <w:top w:val="none" w:sz="0" w:space="0" w:color="auto"/>
        <w:left w:val="none" w:sz="0" w:space="0" w:color="auto"/>
        <w:bottom w:val="none" w:sz="0" w:space="0" w:color="auto"/>
        <w:right w:val="none" w:sz="0" w:space="0" w:color="auto"/>
      </w:divBdr>
    </w:div>
    <w:div w:id="689139571">
      <w:bodyDiv w:val="1"/>
      <w:marLeft w:val="0"/>
      <w:marRight w:val="0"/>
      <w:marTop w:val="0"/>
      <w:marBottom w:val="0"/>
      <w:divBdr>
        <w:top w:val="none" w:sz="0" w:space="0" w:color="auto"/>
        <w:left w:val="none" w:sz="0" w:space="0" w:color="auto"/>
        <w:bottom w:val="none" w:sz="0" w:space="0" w:color="auto"/>
        <w:right w:val="none" w:sz="0" w:space="0" w:color="auto"/>
      </w:divBdr>
    </w:div>
    <w:div w:id="762602769">
      <w:bodyDiv w:val="1"/>
      <w:marLeft w:val="0"/>
      <w:marRight w:val="0"/>
      <w:marTop w:val="0"/>
      <w:marBottom w:val="0"/>
      <w:divBdr>
        <w:top w:val="none" w:sz="0" w:space="0" w:color="auto"/>
        <w:left w:val="none" w:sz="0" w:space="0" w:color="auto"/>
        <w:bottom w:val="none" w:sz="0" w:space="0" w:color="auto"/>
        <w:right w:val="none" w:sz="0" w:space="0" w:color="auto"/>
      </w:divBdr>
    </w:div>
    <w:div w:id="833228675">
      <w:bodyDiv w:val="1"/>
      <w:marLeft w:val="0"/>
      <w:marRight w:val="0"/>
      <w:marTop w:val="0"/>
      <w:marBottom w:val="0"/>
      <w:divBdr>
        <w:top w:val="none" w:sz="0" w:space="0" w:color="auto"/>
        <w:left w:val="none" w:sz="0" w:space="0" w:color="auto"/>
        <w:bottom w:val="none" w:sz="0" w:space="0" w:color="auto"/>
        <w:right w:val="none" w:sz="0" w:space="0" w:color="auto"/>
      </w:divBdr>
    </w:div>
    <w:div w:id="901138471">
      <w:bodyDiv w:val="1"/>
      <w:marLeft w:val="0"/>
      <w:marRight w:val="0"/>
      <w:marTop w:val="0"/>
      <w:marBottom w:val="0"/>
      <w:divBdr>
        <w:top w:val="none" w:sz="0" w:space="0" w:color="auto"/>
        <w:left w:val="none" w:sz="0" w:space="0" w:color="auto"/>
        <w:bottom w:val="none" w:sz="0" w:space="0" w:color="auto"/>
        <w:right w:val="none" w:sz="0" w:space="0" w:color="auto"/>
      </w:divBdr>
    </w:div>
    <w:div w:id="909341754">
      <w:bodyDiv w:val="1"/>
      <w:marLeft w:val="0"/>
      <w:marRight w:val="0"/>
      <w:marTop w:val="0"/>
      <w:marBottom w:val="0"/>
      <w:divBdr>
        <w:top w:val="none" w:sz="0" w:space="0" w:color="auto"/>
        <w:left w:val="none" w:sz="0" w:space="0" w:color="auto"/>
        <w:bottom w:val="none" w:sz="0" w:space="0" w:color="auto"/>
        <w:right w:val="none" w:sz="0" w:space="0" w:color="auto"/>
      </w:divBdr>
      <w:divsChild>
        <w:div w:id="1386953783">
          <w:marLeft w:val="0"/>
          <w:marRight w:val="0"/>
          <w:marTop w:val="72"/>
          <w:marBottom w:val="0"/>
          <w:divBdr>
            <w:top w:val="none" w:sz="0" w:space="0" w:color="auto"/>
            <w:left w:val="none" w:sz="0" w:space="0" w:color="auto"/>
            <w:bottom w:val="none" w:sz="0" w:space="0" w:color="auto"/>
            <w:right w:val="none" w:sz="0" w:space="0" w:color="auto"/>
          </w:divBdr>
        </w:div>
      </w:divsChild>
    </w:div>
    <w:div w:id="925069282">
      <w:bodyDiv w:val="1"/>
      <w:marLeft w:val="0"/>
      <w:marRight w:val="0"/>
      <w:marTop w:val="0"/>
      <w:marBottom w:val="0"/>
      <w:divBdr>
        <w:top w:val="none" w:sz="0" w:space="0" w:color="auto"/>
        <w:left w:val="none" w:sz="0" w:space="0" w:color="auto"/>
        <w:bottom w:val="none" w:sz="0" w:space="0" w:color="auto"/>
        <w:right w:val="none" w:sz="0" w:space="0" w:color="auto"/>
      </w:divBdr>
    </w:div>
    <w:div w:id="991566238">
      <w:bodyDiv w:val="1"/>
      <w:marLeft w:val="0"/>
      <w:marRight w:val="0"/>
      <w:marTop w:val="0"/>
      <w:marBottom w:val="0"/>
      <w:divBdr>
        <w:top w:val="none" w:sz="0" w:space="0" w:color="auto"/>
        <w:left w:val="none" w:sz="0" w:space="0" w:color="auto"/>
        <w:bottom w:val="none" w:sz="0" w:space="0" w:color="auto"/>
        <w:right w:val="none" w:sz="0" w:space="0" w:color="auto"/>
      </w:divBdr>
      <w:divsChild>
        <w:div w:id="968049313">
          <w:marLeft w:val="446"/>
          <w:marRight w:val="0"/>
          <w:marTop w:val="0"/>
          <w:marBottom w:val="0"/>
          <w:divBdr>
            <w:top w:val="none" w:sz="0" w:space="0" w:color="auto"/>
            <w:left w:val="none" w:sz="0" w:space="0" w:color="auto"/>
            <w:bottom w:val="none" w:sz="0" w:space="0" w:color="auto"/>
            <w:right w:val="none" w:sz="0" w:space="0" w:color="auto"/>
          </w:divBdr>
        </w:div>
        <w:div w:id="1964073185">
          <w:marLeft w:val="446"/>
          <w:marRight w:val="0"/>
          <w:marTop w:val="0"/>
          <w:marBottom w:val="0"/>
          <w:divBdr>
            <w:top w:val="none" w:sz="0" w:space="0" w:color="auto"/>
            <w:left w:val="none" w:sz="0" w:space="0" w:color="auto"/>
            <w:bottom w:val="none" w:sz="0" w:space="0" w:color="auto"/>
            <w:right w:val="none" w:sz="0" w:space="0" w:color="auto"/>
          </w:divBdr>
        </w:div>
        <w:div w:id="19555987">
          <w:marLeft w:val="446"/>
          <w:marRight w:val="0"/>
          <w:marTop w:val="0"/>
          <w:marBottom w:val="0"/>
          <w:divBdr>
            <w:top w:val="none" w:sz="0" w:space="0" w:color="auto"/>
            <w:left w:val="none" w:sz="0" w:space="0" w:color="auto"/>
            <w:bottom w:val="none" w:sz="0" w:space="0" w:color="auto"/>
            <w:right w:val="none" w:sz="0" w:space="0" w:color="auto"/>
          </w:divBdr>
        </w:div>
      </w:divsChild>
    </w:div>
    <w:div w:id="1024357703">
      <w:bodyDiv w:val="1"/>
      <w:marLeft w:val="0"/>
      <w:marRight w:val="0"/>
      <w:marTop w:val="0"/>
      <w:marBottom w:val="0"/>
      <w:divBdr>
        <w:top w:val="none" w:sz="0" w:space="0" w:color="auto"/>
        <w:left w:val="none" w:sz="0" w:space="0" w:color="auto"/>
        <w:bottom w:val="none" w:sz="0" w:space="0" w:color="auto"/>
        <w:right w:val="none" w:sz="0" w:space="0" w:color="auto"/>
      </w:divBdr>
    </w:div>
    <w:div w:id="1032801084">
      <w:bodyDiv w:val="1"/>
      <w:marLeft w:val="0"/>
      <w:marRight w:val="0"/>
      <w:marTop w:val="0"/>
      <w:marBottom w:val="0"/>
      <w:divBdr>
        <w:top w:val="none" w:sz="0" w:space="0" w:color="auto"/>
        <w:left w:val="none" w:sz="0" w:space="0" w:color="auto"/>
        <w:bottom w:val="none" w:sz="0" w:space="0" w:color="auto"/>
        <w:right w:val="none" w:sz="0" w:space="0" w:color="auto"/>
      </w:divBdr>
    </w:div>
    <w:div w:id="1099790874">
      <w:bodyDiv w:val="1"/>
      <w:marLeft w:val="0"/>
      <w:marRight w:val="0"/>
      <w:marTop w:val="0"/>
      <w:marBottom w:val="0"/>
      <w:divBdr>
        <w:top w:val="none" w:sz="0" w:space="0" w:color="auto"/>
        <w:left w:val="none" w:sz="0" w:space="0" w:color="auto"/>
        <w:bottom w:val="none" w:sz="0" w:space="0" w:color="auto"/>
        <w:right w:val="none" w:sz="0" w:space="0" w:color="auto"/>
      </w:divBdr>
    </w:div>
    <w:div w:id="1128746396">
      <w:bodyDiv w:val="1"/>
      <w:marLeft w:val="0"/>
      <w:marRight w:val="0"/>
      <w:marTop w:val="0"/>
      <w:marBottom w:val="0"/>
      <w:divBdr>
        <w:top w:val="none" w:sz="0" w:space="0" w:color="auto"/>
        <w:left w:val="none" w:sz="0" w:space="0" w:color="auto"/>
        <w:bottom w:val="none" w:sz="0" w:space="0" w:color="auto"/>
        <w:right w:val="none" w:sz="0" w:space="0" w:color="auto"/>
      </w:divBdr>
    </w:div>
    <w:div w:id="1239093472">
      <w:bodyDiv w:val="1"/>
      <w:marLeft w:val="0"/>
      <w:marRight w:val="0"/>
      <w:marTop w:val="0"/>
      <w:marBottom w:val="0"/>
      <w:divBdr>
        <w:top w:val="none" w:sz="0" w:space="0" w:color="auto"/>
        <w:left w:val="none" w:sz="0" w:space="0" w:color="auto"/>
        <w:bottom w:val="none" w:sz="0" w:space="0" w:color="auto"/>
        <w:right w:val="none" w:sz="0" w:space="0" w:color="auto"/>
      </w:divBdr>
    </w:div>
    <w:div w:id="1252396565">
      <w:bodyDiv w:val="1"/>
      <w:marLeft w:val="0"/>
      <w:marRight w:val="0"/>
      <w:marTop w:val="0"/>
      <w:marBottom w:val="0"/>
      <w:divBdr>
        <w:top w:val="none" w:sz="0" w:space="0" w:color="auto"/>
        <w:left w:val="none" w:sz="0" w:space="0" w:color="auto"/>
        <w:bottom w:val="none" w:sz="0" w:space="0" w:color="auto"/>
        <w:right w:val="none" w:sz="0" w:space="0" w:color="auto"/>
      </w:divBdr>
      <w:divsChild>
        <w:div w:id="604533410">
          <w:marLeft w:val="0"/>
          <w:marRight w:val="0"/>
          <w:marTop w:val="0"/>
          <w:marBottom w:val="0"/>
          <w:divBdr>
            <w:top w:val="none" w:sz="0" w:space="0" w:color="auto"/>
            <w:left w:val="none" w:sz="0" w:space="0" w:color="auto"/>
            <w:bottom w:val="none" w:sz="0" w:space="0" w:color="auto"/>
            <w:right w:val="none" w:sz="0" w:space="0" w:color="auto"/>
          </w:divBdr>
        </w:div>
      </w:divsChild>
    </w:div>
    <w:div w:id="1259101020">
      <w:bodyDiv w:val="1"/>
      <w:marLeft w:val="0"/>
      <w:marRight w:val="0"/>
      <w:marTop w:val="0"/>
      <w:marBottom w:val="0"/>
      <w:divBdr>
        <w:top w:val="none" w:sz="0" w:space="0" w:color="auto"/>
        <w:left w:val="none" w:sz="0" w:space="0" w:color="auto"/>
        <w:bottom w:val="none" w:sz="0" w:space="0" w:color="auto"/>
        <w:right w:val="none" w:sz="0" w:space="0" w:color="auto"/>
      </w:divBdr>
    </w:div>
    <w:div w:id="1282801837">
      <w:bodyDiv w:val="1"/>
      <w:marLeft w:val="0"/>
      <w:marRight w:val="0"/>
      <w:marTop w:val="0"/>
      <w:marBottom w:val="0"/>
      <w:divBdr>
        <w:top w:val="none" w:sz="0" w:space="0" w:color="auto"/>
        <w:left w:val="none" w:sz="0" w:space="0" w:color="auto"/>
        <w:bottom w:val="none" w:sz="0" w:space="0" w:color="auto"/>
        <w:right w:val="none" w:sz="0" w:space="0" w:color="auto"/>
      </w:divBdr>
    </w:div>
    <w:div w:id="1520312158">
      <w:bodyDiv w:val="1"/>
      <w:marLeft w:val="0"/>
      <w:marRight w:val="0"/>
      <w:marTop w:val="0"/>
      <w:marBottom w:val="0"/>
      <w:divBdr>
        <w:top w:val="none" w:sz="0" w:space="0" w:color="auto"/>
        <w:left w:val="none" w:sz="0" w:space="0" w:color="auto"/>
        <w:bottom w:val="none" w:sz="0" w:space="0" w:color="auto"/>
        <w:right w:val="none" w:sz="0" w:space="0" w:color="auto"/>
      </w:divBdr>
      <w:divsChild>
        <w:div w:id="428089289">
          <w:marLeft w:val="634"/>
          <w:marRight w:val="0"/>
          <w:marTop w:val="0"/>
          <w:marBottom w:val="0"/>
          <w:divBdr>
            <w:top w:val="none" w:sz="0" w:space="0" w:color="auto"/>
            <w:left w:val="none" w:sz="0" w:space="0" w:color="auto"/>
            <w:bottom w:val="none" w:sz="0" w:space="0" w:color="auto"/>
            <w:right w:val="none" w:sz="0" w:space="0" w:color="auto"/>
          </w:divBdr>
        </w:div>
        <w:div w:id="1824082681">
          <w:marLeft w:val="634"/>
          <w:marRight w:val="0"/>
          <w:marTop w:val="0"/>
          <w:marBottom w:val="0"/>
          <w:divBdr>
            <w:top w:val="none" w:sz="0" w:space="0" w:color="auto"/>
            <w:left w:val="none" w:sz="0" w:space="0" w:color="auto"/>
            <w:bottom w:val="none" w:sz="0" w:space="0" w:color="auto"/>
            <w:right w:val="none" w:sz="0" w:space="0" w:color="auto"/>
          </w:divBdr>
        </w:div>
      </w:divsChild>
    </w:div>
    <w:div w:id="1534883809">
      <w:bodyDiv w:val="1"/>
      <w:marLeft w:val="0"/>
      <w:marRight w:val="0"/>
      <w:marTop w:val="0"/>
      <w:marBottom w:val="0"/>
      <w:divBdr>
        <w:top w:val="none" w:sz="0" w:space="0" w:color="auto"/>
        <w:left w:val="none" w:sz="0" w:space="0" w:color="auto"/>
        <w:bottom w:val="none" w:sz="0" w:space="0" w:color="auto"/>
        <w:right w:val="none" w:sz="0" w:space="0" w:color="auto"/>
      </w:divBdr>
    </w:div>
    <w:div w:id="1536118825">
      <w:bodyDiv w:val="1"/>
      <w:marLeft w:val="0"/>
      <w:marRight w:val="0"/>
      <w:marTop w:val="0"/>
      <w:marBottom w:val="0"/>
      <w:divBdr>
        <w:top w:val="none" w:sz="0" w:space="0" w:color="auto"/>
        <w:left w:val="none" w:sz="0" w:space="0" w:color="auto"/>
        <w:bottom w:val="none" w:sz="0" w:space="0" w:color="auto"/>
        <w:right w:val="none" w:sz="0" w:space="0" w:color="auto"/>
      </w:divBdr>
    </w:div>
    <w:div w:id="1585643773">
      <w:bodyDiv w:val="1"/>
      <w:marLeft w:val="0"/>
      <w:marRight w:val="0"/>
      <w:marTop w:val="0"/>
      <w:marBottom w:val="0"/>
      <w:divBdr>
        <w:top w:val="none" w:sz="0" w:space="0" w:color="auto"/>
        <w:left w:val="none" w:sz="0" w:space="0" w:color="auto"/>
        <w:bottom w:val="none" w:sz="0" w:space="0" w:color="auto"/>
        <w:right w:val="none" w:sz="0" w:space="0" w:color="auto"/>
      </w:divBdr>
      <w:divsChild>
        <w:div w:id="906690646">
          <w:marLeft w:val="0"/>
          <w:marRight w:val="0"/>
          <w:marTop w:val="0"/>
          <w:marBottom w:val="0"/>
          <w:divBdr>
            <w:top w:val="none" w:sz="0" w:space="0" w:color="auto"/>
            <w:left w:val="none" w:sz="0" w:space="0" w:color="auto"/>
            <w:bottom w:val="none" w:sz="0" w:space="0" w:color="auto"/>
            <w:right w:val="none" w:sz="0" w:space="0" w:color="auto"/>
          </w:divBdr>
          <w:divsChild>
            <w:div w:id="1022165057">
              <w:marLeft w:val="0"/>
              <w:marRight w:val="0"/>
              <w:marTop w:val="0"/>
              <w:marBottom w:val="0"/>
              <w:divBdr>
                <w:top w:val="none" w:sz="0" w:space="0" w:color="auto"/>
                <w:left w:val="none" w:sz="0" w:space="0" w:color="auto"/>
                <w:bottom w:val="none" w:sz="0" w:space="0" w:color="auto"/>
                <w:right w:val="none" w:sz="0" w:space="0" w:color="auto"/>
              </w:divBdr>
            </w:div>
          </w:divsChild>
        </w:div>
        <w:div w:id="1782382912">
          <w:marLeft w:val="0"/>
          <w:marRight w:val="0"/>
          <w:marTop w:val="0"/>
          <w:marBottom w:val="0"/>
          <w:divBdr>
            <w:top w:val="none" w:sz="0" w:space="0" w:color="auto"/>
            <w:left w:val="none" w:sz="0" w:space="0" w:color="auto"/>
            <w:bottom w:val="none" w:sz="0" w:space="0" w:color="auto"/>
            <w:right w:val="none" w:sz="0" w:space="0" w:color="auto"/>
          </w:divBdr>
          <w:divsChild>
            <w:div w:id="1788430564">
              <w:marLeft w:val="0"/>
              <w:marRight w:val="0"/>
              <w:marTop w:val="0"/>
              <w:marBottom w:val="0"/>
              <w:divBdr>
                <w:top w:val="none" w:sz="0" w:space="0" w:color="auto"/>
                <w:left w:val="none" w:sz="0" w:space="0" w:color="auto"/>
                <w:bottom w:val="none" w:sz="0" w:space="0" w:color="auto"/>
                <w:right w:val="none" w:sz="0" w:space="0" w:color="auto"/>
              </w:divBdr>
            </w:div>
          </w:divsChild>
        </w:div>
        <w:div w:id="504711412">
          <w:marLeft w:val="0"/>
          <w:marRight w:val="0"/>
          <w:marTop w:val="0"/>
          <w:marBottom w:val="0"/>
          <w:divBdr>
            <w:top w:val="none" w:sz="0" w:space="0" w:color="auto"/>
            <w:left w:val="none" w:sz="0" w:space="0" w:color="auto"/>
            <w:bottom w:val="none" w:sz="0" w:space="0" w:color="auto"/>
            <w:right w:val="none" w:sz="0" w:space="0" w:color="auto"/>
          </w:divBdr>
          <w:divsChild>
            <w:div w:id="85734758">
              <w:marLeft w:val="0"/>
              <w:marRight w:val="0"/>
              <w:marTop w:val="0"/>
              <w:marBottom w:val="0"/>
              <w:divBdr>
                <w:top w:val="none" w:sz="0" w:space="0" w:color="auto"/>
                <w:left w:val="none" w:sz="0" w:space="0" w:color="auto"/>
                <w:bottom w:val="none" w:sz="0" w:space="0" w:color="auto"/>
                <w:right w:val="none" w:sz="0" w:space="0" w:color="auto"/>
              </w:divBdr>
            </w:div>
          </w:divsChild>
        </w:div>
        <w:div w:id="1685091007">
          <w:marLeft w:val="0"/>
          <w:marRight w:val="0"/>
          <w:marTop w:val="0"/>
          <w:marBottom w:val="0"/>
          <w:divBdr>
            <w:top w:val="none" w:sz="0" w:space="0" w:color="auto"/>
            <w:left w:val="none" w:sz="0" w:space="0" w:color="auto"/>
            <w:bottom w:val="none" w:sz="0" w:space="0" w:color="auto"/>
            <w:right w:val="none" w:sz="0" w:space="0" w:color="auto"/>
          </w:divBdr>
          <w:divsChild>
            <w:div w:id="1673293467">
              <w:marLeft w:val="0"/>
              <w:marRight w:val="0"/>
              <w:marTop w:val="0"/>
              <w:marBottom w:val="0"/>
              <w:divBdr>
                <w:top w:val="none" w:sz="0" w:space="0" w:color="auto"/>
                <w:left w:val="none" w:sz="0" w:space="0" w:color="auto"/>
                <w:bottom w:val="none" w:sz="0" w:space="0" w:color="auto"/>
                <w:right w:val="none" w:sz="0" w:space="0" w:color="auto"/>
              </w:divBdr>
            </w:div>
          </w:divsChild>
        </w:div>
        <w:div w:id="263609156">
          <w:marLeft w:val="0"/>
          <w:marRight w:val="0"/>
          <w:marTop w:val="0"/>
          <w:marBottom w:val="0"/>
          <w:divBdr>
            <w:top w:val="none" w:sz="0" w:space="0" w:color="auto"/>
            <w:left w:val="none" w:sz="0" w:space="0" w:color="auto"/>
            <w:bottom w:val="none" w:sz="0" w:space="0" w:color="auto"/>
            <w:right w:val="none" w:sz="0" w:space="0" w:color="auto"/>
          </w:divBdr>
          <w:divsChild>
            <w:div w:id="1057704852">
              <w:marLeft w:val="0"/>
              <w:marRight w:val="0"/>
              <w:marTop w:val="0"/>
              <w:marBottom w:val="0"/>
              <w:divBdr>
                <w:top w:val="none" w:sz="0" w:space="0" w:color="auto"/>
                <w:left w:val="none" w:sz="0" w:space="0" w:color="auto"/>
                <w:bottom w:val="none" w:sz="0" w:space="0" w:color="auto"/>
                <w:right w:val="none" w:sz="0" w:space="0" w:color="auto"/>
              </w:divBdr>
            </w:div>
          </w:divsChild>
        </w:div>
        <w:div w:id="318271480">
          <w:marLeft w:val="0"/>
          <w:marRight w:val="0"/>
          <w:marTop w:val="0"/>
          <w:marBottom w:val="0"/>
          <w:divBdr>
            <w:top w:val="none" w:sz="0" w:space="0" w:color="auto"/>
            <w:left w:val="none" w:sz="0" w:space="0" w:color="auto"/>
            <w:bottom w:val="none" w:sz="0" w:space="0" w:color="auto"/>
            <w:right w:val="none" w:sz="0" w:space="0" w:color="auto"/>
          </w:divBdr>
          <w:divsChild>
            <w:div w:id="1338579633">
              <w:marLeft w:val="0"/>
              <w:marRight w:val="0"/>
              <w:marTop w:val="0"/>
              <w:marBottom w:val="0"/>
              <w:divBdr>
                <w:top w:val="none" w:sz="0" w:space="0" w:color="auto"/>
                <w:left w:val="none" w:sz="0" w:space="0" w:color="auto"/>
                <w:bottom w:val="none" w:sz="0" w:space="0" w:color="auto"/>
                <w:right w:val="none" w:sz="0" w:space="0" w:color="auto"/>
              </w:divBdr>
            </w:div>
          </w:divsChild>
        </w:div>
        <w:div w:id="57290446">
          <w:marLeft w:val="0"/>
          <w:marRight w:val="0"/>
          <w:marTop w:val="0"/>
          <w:marBottom w:val="0"/>
          <w:divBdr>
            <w:top w:val="none" w:sz="0" w:space="0" w:color="auto"/>
            <w:left w:val="none" w:sz="0" w:space="0" w:color="auto"/>
            <w:bottom w:val="none" w:sz="0" w:space="0" w:color="auto"/>
            <w:right w:val="none" w:sz="0" w:space="0" w:color="auto"/>
          </w:divBdr>
          <w:divsChild>
            <w:div w:id="748429101">
              <w:marLeft w:val="0"/>
              <w:marRight w:val="0"/>
              <w:marTop w:val="0"/>
              <w:marBottom w:val="0"/>
              <w:divBdr>
                <w:top w:val="none" w:sz="0" w:space="0" w:color="auto"/>
                <w:left w:val="none" w:sz="0" w:space="0" w:color="auto"/>
                <w:bottom w:val="none" w:sz="0" w:space="0" w:color="auto"/>
                <w:right w:val="none" w:sz="0" w:space="0" w:color="auto"/>
              </w:divBdr>
            </w:div>
          </w:divsChild>
        </w:div>
        <w:div w:id="96753850">
          <w:marLeft w:val="0"/>
          <w:marRight w:val="0"/>
          <w:marTop w:val="0"/>
          <w:marBottom w:val="0"/>
          <w:divBdr>
            <w:top w:val="none" w:sz="0" w:space="0" w:color="auto"/>
            <w:left w:val="none" w:sz="0" w:space="0" w:color="auto"/>
            <w:bottom w:val="none" w:sz="0" w:space="0" w:color="auto"/>
            <w:right w:val="none" w:sz="0" w:space="0" w:color="auto"/>
          </w:divBdr>
          <w:divsChild>
            <w:div w:id="818229665">
              <w:marLeft w:val="0"/>
              <w:marRight w:val="0"/>
              <w:marTop w:val="0"/>
              <w:marBottom w:val="0"/>
              <w:divBdr>
                <w:top w:val="none" w:sz="0" w:space="0" w:color="auto"/>
                <w:left w:val="none" w:sz="0" w:space="0" w:color="auto"/>
                <w:bottom w:val="none" w:sz="0" w:space="0" w:color="auto"/>
                <w:right w:val="none" w:sz="0" w:space="0" w:color="auto"/>
              </w:divBdr>
            </w:div>
          </w:divsChild>
        </w:div>
        <w:div w:id="12457426">
          <w:marLeft w:val="0"/>
          <w:marRight w:val="0"/>
          <w:marTop w:val="0"/>
          <w:marBottom w:val="0"/>
          <w:divBdr>
            <w:top w:val="none" w:sz="0" w:space="0" w:color="auto"/>
            <w:left w:val="none" w:sz="0" w:space="0" w:color="auto"/>
            <w:bottom w:val="none" w:sz="0" w:space="0" w:color="auto"/>
            <w:right w:val="none" w:sz="0" w:space="0" w:color="auto"/>
          </w:divBdr>
          <w:divsChild>
            <w:div w:id="246044001">
              <w:marLeft w:val="0"/>
              <w:marRight w:val="0"/>
              <w:marTop w:val="0"/>
              <w:marBottom w:val="0"/>
              <w:divBdr>
                <w:top w:val="none" w:sz="0" w:space="0" w:color="auto"/>
                <w:left w:val="none" w:sz="0" w:space="0" w:color="auto"/>
                <w:bottom w:val="none" w:sz="0" w:space="0" w:color="auto"/>
                <w:right w:val="none" w:sz="0" w:space="0" w:color="auto"/>
              </w:divBdr>
            </w:div>
          </w:divsChild>
        </w:div>
        <w:div w:id="940455771">
          <w:marLeft w:val="0"/>
          <w:marRight w:val="0"/>
          <w:marTop w:val="0"/>
          <w:marBottom w:val="0"/>
          <w:divBdr>
            <w:top w:val="none" w:sz="0" w:space="0" w:color="auto"/>
            <w:left w:val="none" w:sz="0" w:space="0" w:color="auto"/>
            <w:bottom w:val="none" w:sz="0" w:space="0" w:color="auto"/>
            <w:right w:val="none" w:sz="0" w:space="0" w:color="auto"/>
          </w:divBdr>
          <w:divsChild>
            <w:div w:id="776951625">
              <w:marLeft w:val="0"/>
              <w:marRight w:val="0"/>
              <w:marTop w:val="0"/>
              <w:marBottom w:val="0"/>
              <w:divBdr>
                <w:top w:val="none" w:sz="0" w:space="0" w:color="auto"/>
                <w:left w:val="none" w:sz="0" w:space="0" w:color="auto"/>
                <w:bottom w:val="none" w:sz="0" w:space="0" w:color="auto"/>
                <w:right w:val="none" w:sz="0" w:space="0" w:color="auto"/>
              </w:divBdr>
            </w:div>
          </w:divsChild>
        </w:div>
        <w:div w:id="1925722289">
          <w:marLeft w:val="0"/>
          <w:marRight w:val="0"/>
          <w:marTop w:val="0"/>
          <w:marBottom w:val="0"/>
          <w:divBdr>
            <w:top w:val="none" w:sz="0" w:space="0" w:color="auto"/>
            <w:left w:val="none" w:sz="0" w:space="0" w:color="auto"/>
            <w:bottom w:val="none" w:sz="0" w:space="0" w:color="auto"/>
            <w:right w:val="none" w:sz="0" w:space="0" w:color="auto"/>
          </w:divBdr>
          <w:divsChild>
            <w:div w:id="910505137">
              <w:marLeft w:val="0"/>
              <w:marRight w:val="0"/>
              <w:marTop w:val="0"/>
              <w:marBottom w:val="0"/>
              <w:divBdr>
                <w:top w:val="none" w:sz="0" w:space="0" w:color="auto"/>
                <w:left w:val="none" w:sz="0" w:space="0" w:color="auto"/>
                <w:bottom w:val="none" w:sz="0" w:space="0" w:color="auto"/>
                <w:right w:val="none" w:sz="0" w:space="0" w:color="auto"/>
              </w:divBdr>
            </w:div>
          </w:divsChild>
        </w:div>
        <w:div w:id="822815272">
          <w:marLeft w:val="0"/>
          <w:marRight w:val="0"/>
          <w:marTop w:val="0"/>
          <w:marBottom w:val="0"/>
          <w:divBdr>
            <w:top w:val="none" w:sz="0" w:space="0" w:color="auto"/>
            <w:left w:val="none" w:sz="0" w:space="0" w:color="auto"/>
            <w:bottom w:val="none" w:sz="0" w:space="0" w:color="auto"/>
            <w:right w:val="none" w:sz="0" w:space="0" w:color="auto"/>
          </w:divBdr>
          <w:divsChild>
            <w:div w:id="42682067">
              <w:marLeft w:val="0"/>
              <w:marRight w:val="0"/>
              <w:marTop w:val="0"/>
              <w:marBottom w:val="0"/>
              <w:divBdr>
                <w:top w:val="none" w:sz="0" w:space="0" w:color="auto"/>
                <w:left w:val="none" w:sz="0" w:space="0" w:color="auto"/>
                <w:bottom w:val="none" w:sz="0" w:space="0" w:color="auto"/>
                <w:right w:val="none" w:sz="0" w:space="0" w:color="auto"/>
              </w:divBdr>
            </w:div>
          </w:divsChild>
        </w:div>
        <w:div w:id="779103369">
          <w:marLeft w:val="0"/>
          <w:marRight w:val="0"/>
          <w:marTop w:val="0"/>
          <w:marBottom w:val="0"/>
          <w:divBdr>
            <w:top w:val="none" w:sz="0" w:space="0" w:color="auto"/>
            <w:left w:val="none" w:sz="0" w:space="0" w:color="auto"/>
            <w:bottom w:val="none" w:sz="0" w:space="0" w:color="auto"/>
            <w:right w:val="none" w:sz="0" w:space="0" w:color="auto"/>
          </w:divBdr>
          <w:divsChild>
            <w:div w:id="1268274150">
              <w:marLeft w:val="0"/>
              <w:marRight w:val="0"/>
              <w:marTop w:val="0"/>
              <w:marBottom w:val="0"/>
              <w:divBdr>
                <w:top w:val="none" w:sz="0" w:space="0" w:color="auto"/>
                <w:left w:val="none" w:sz="0" w:space="0" w:color="auto"/>
                <w:bottom w:val="none" w:sz="0" w:space="0" w:color="auto"/>
                <w:right w:val="none" w:sz="0" w:space="0" w:color="auto"/>
              </w:divBdr>
            </w:div>
          </w:divsChild>
        </w:div>
        <w:div w:id="794174238">
          <w:marLeft w:val="0"/>
          <w:marRight w:val="0"/>
          <w:marTop w:val="0"/>
          <w:marBottom w:val="0"/>
          <w:divBdr>
            <w:top w:val="none" w:sz="0" w:space="0" w:color="auto"/>
            <w:left w:val="none" w:sz="0" w:space="0" w:color="auto"/>
            <w:bottom w:val="none" w:sz="0" w:space="0" w:color="auto"/>
            <w:right w:val="none" w:sz="0" w:space="0" w:color="auto"/>
          </w:divBdr>
          <w:divsChild>
            <w:div w:id="525292905">
              <w:marLeft w:val="0"/>
              <w:marRight w:val="0"/>
              <w:marTop w:val="0"/>
              <w:marBottom w:val="0"/>
              <w:divBdr>
                <w:top w:val="none" w:sz="0" w:space="0" w:color="auto"/>
                <w:left w:val="none" w:sz="0" w:space="0" w:color="auto"/>
                <w:bottom w:val="none" w:sz="0" w:space="0" w:color="auto"/>
                <w:right w:val="none" w:sz="0" w:space="0" w:color="auto"/>
              </w:divBdr>
            </w:div>
          </w:divsChild>
        </w:div>
        <w:div w:id="1257055427">
          <w:marLeft w:val="0"/>
          <w:marRight w:val="0"/>
          <w:marTop w:val="0"/>
          <w:marBottom w:val="0"/>
          <w:divBdr>
            <w:top w:val="none" w:sz="0" w:space="0" w:color="auto"/>
            <w:left w:val="none" w:sz="0" w:space="0" w:color="auto"/>
            <w:bottom w:val="none" w:sz="0" w:space="0" w:color="auto"/>
            <w:right w:val="none" w:sz="0" w:space="0" w:color="auto"/>
          </w:divBdr>
          <w:divsChild>
            <w:div w:id="1600018310">
              <w:marLeft w:val="0"/>
              <w:marRight w:val="0"/>
              <w:marTop w:val="0"/>
              <w:marBottom w:val="0"/>
              <w:divBdr>
                <w:top w:val="none" w:sz="0" w:space="0" w:color="auto"/>
                <w:left w:val="none" w:sz="0" w:space="0" w:color="auto"/>
                <w:bottom w:val="none" w:sz="0" w:space="0" w:color="auto"/>
                <w:right w:val="none" w:sz="0" w:space="0" w:color="auto"/>
              </w:divBdr>
            </w:div>
          </w:divsChild>
        </w:div>
        <w:div w:id="63140182">
          <w:marLeft w:val="0"/>
          <w:marRight w:val="0"/>
          <w:marTop w:val="0"/>
          <w:marBottom w:val="0"/>
          <w:divBdr>
            <w:top w:val="none" w:sz="0" w:space="0" w:color="auto"/>
            <w:left w:val="none" w:sz="0" w:space="0" w:color="auto"/>
            <w:bottom w:val="none" w:sz="0" w:space="0" w:color="auto"/>
            <w:right w:val="none" w:sz="0" w:space="0" w:color="auto"/>
          </w:divBdr>
          <w:divsChild>
            <w:div w:id="1637296318">
              <w:marLeft w:val="0"/>
              <w:marRight w:val="0"/>
              <w:marTop w:val="0"/>
              <w:marBottom w:val="0"/>
              <w:divBdr>
                <w:top w:val="none" w:sz="0" w:space="0" w:color="auto"/>
                <w:left w:val="none" w:sz="0" w:space="0" w:color="auto"/>
                <w:bottom w:val="none" w:sz="0" w:space="0" w:color="auto"/>
                <w:right w:val="none" w:sz="0" w:space="0" w:color="auto"/>
              </w:divBdr>
            </w:div>
          </w:divsChild>
        </w:div>
        <w:div w:id="552038240">
          <w:marLeft w:val="0"/>
          <w:marRight w:val="0"/>
          <w:marTop w:val="0"/>
          <w:marBottom w:val="0"/>
          <w:divBdr>
            <w:top w:val="none" w:sz="0" w:space="0" w:color="auto"/>
            <w:left w:val="none" w:sz="0" w:space="0" w:color="auto"/>
            <w:bottom w:val="none" w:sz="0" w:space="0" w:color="auto"/>
            <w:right w:val="none" w:sz="0" w:space="0" w:color="auto"/>
          </w:divBdr>
          <w:divsChild>
            <w:div w:id="538706358">
              <w:marLeft w:val="0"/>
              <w:marRight w:val="0"/>
              <w:marTop w:val="0"/>
              <w:marBottom w:val="0"/>
              <w:divBdr>
                <w:top w:val="none" w:sz="0" w:space="0" w:color="auto"/>
                <w:left w:val="none" w:sz="0" w:space="0" w:color="auto"/>
                <w:bottom w:val="none" w:sz="0" w:space="0" w:color="auto"/>
                <w:right w:val="none" w:sz="0" w:space="0" w:color="auto"/>
              </w:divBdr>
            </w:div>
          </w:divsChild>
        </w:div>
        <w:div w:id="1395271564">
          <w:marLeft w:val="0"/>
          <w:marRight w:val="0"/>
          <w:marTop w:val="0"/>
          <w:marBottom w:val="0"/>
          <w:divBdr>
            <w:top w:val="none" w:sz="0" w:space="0" w:color="auto"/>
            <w:left w:val="none" w:sz="0" w:space="0" w:color="auto"/>
            <w:bottom w:val="none" w:sz="0" w:space="0" w:color="auto"/>
            <w:right w:val="none" w:sz="0" w:space="0" w:color="auto"/>
          </w:divBdr>
          <w:divsChild>
            <w:div w:id="176190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480203">
      <w:bodyDiv w:val="1"/>
      <w:marLeft w:val="0"/>
      <w:marRight w:val="0"/>
      <w:marTop w:val="0"/>
      <w:marBottom w:val="0"/>
      <w:divBdr>
        <w:top w:val="none" w:sz="0" w:space="0" w:color="auto"/>
        <w:left w:val="none" w:sz="0" w:space="0" w:color="auto"/>
        <w:bottom w:val="none" w:sz="0" w:space="0" w:color="auto"/>
        <w:right w:val="none" w:sz="0" w:space="0" w:color="auto"/>
      </w:divBdr>
    </w:div>
    <w:div w:id="1646201572">
      <w:bodyDiv w:val="1"/>
      <w:marLeft w:val="0"/>
      <w:marRight w:val="0"/>
      <w:marTop w:val="0"/>
      <w:marBottom w:val="0"/>
      <w:divBdr>
        <w:top w:val="none" w:sz="0" w:space="0" w:color="auto"/>
        <w:left w:val="none" w:sz="0" w:space="0" w:color="auto"/>
        <w:bottom w:val="none" w:sz="0" w:space="0" w:color="auto"/>
        <w:right w:val="none" w:sz="0" w:space="0" w:color="auto"/>
      </w:divBdr>
    </w:div>
    <w:div w:id="1814447136">
      <w:bodyDiv w:val="1"/>
      <w:marLeft w:val="0"/>
      <w:marRight w:val="0"/>
      <w:marTop w:val="0"/>
      <w:marBottom w:val="0"/>
      <w:divBdr>
        <w:top w:val="none" w:sz="0" w:space="0" w:color="auto"/>
        <w:left w:val="none" w:sz="0" w:space="0" w:color="auto"/>
        <w:bottom w:val="none" w:sz="0" w:space="0" w:color="auto"/>
        <w:right w:val="none" w:sz="0" w:space="0" w:color="auto"/>
      </w:divBdr>
      <w:divsChild>
        <w:div w:id="1927956420">
          <w:marLeft w:val="0"/>
          <w:marRight w:val="0"/>
          <w:marTop w:val="0"/>
          <w:marBottom w:val="0"/>
          <w:divBdr>
            <w:top w:val="none" w:sz="0" w:space="0" w:color="auto"/>
            <w:left w:val="none" w:sz="0" w:space="0" w:color="auto"/>
            <w:bottom w:val="none" w:sz="0" w:space="0" w:color="auto"/>
            <w:right w:val="none" w:sz="0" w:space="0" w:color="auto"/>
          </w:divBdr>
          <w:divsChild>
            <w:div w:id="1519152305">
              <w:marLeft w:val="0"/>
              <w:marRight w:val="0"/>
              <w:marTop w:val="0"/>
              <w:marBottom w:val="0"/>
              <w:divBdr>
                <w:top w:val="none" w:sz="0" w:space="0" w:color="auto"/>
                <w:left w:val="none" w:sz="0" w:space="0" w:color="auto"/>
                <w:bottom w:val="none" w:sz="0" w:space="0" w:color="auto"/>
                <w:right w:val="none" w:sz="0" w:space="0" w:color="auto"/>
              </w:divBdr>
            </w:div>
          </w:divsChild>
        </w:div>
        <w:div w:id="1469661629">
          <w:marLeft w:val="0"/>
          <w:marRight w:val="0"/>
          <w:marTop w:val="0"/>
          <w:marBottom w:val="0"/>
          <w:divBdr>
            <w:top w:val="none" w:sz="0" w:space="0" w:color="auto"/>
            <w:left w:val="none" w:sz="0" w:space="0" w:color="auto"/>
            <w:bottom w:val="none" w:sz="0" w:space="0" w:color="auto"/>
            <w:right w:val="none" w:sz="0" w:space="0" w:color="auto"/>
          </w:divBdr>
          <w:divsChild>
            <w:div w:id="925460796">
              <w:marLeft w:val="0"/>
              <w:marRight w:val="0"/>
              <w:marTop w:val="0"/>
              <w:marBottom w:val="0"/>
              <w:divBdr>
                <w:top w:val="none" w:sz="0" w:space="0" w:color="auto"/>
                <w:left w:val="none" w:sz="0" w:space="0" w:color="auto"/>
                <w:bottom w:val="none" w:sz="0" w:space="0" w:color="auto"/>
                <w:right w:val="none" w:sz="0" w:space="0" w:color="auto"/>
              </w:divBdr>
            </w:div>
          </w:divsChild>
        </w:div>
        <w:div w:id="276838070">
          <w:marLeft w:val="0"/>
          <w:marRight w:val="0"/>
          <w:marTop w:val="0"/>
          <w:marBottom w:val="0"/>
          <w:divBdr>
            <w:top w:val="none" w:sz="0" w:space="0" w:color="auto"/>
            <w:left w:val="none" w:sz="0" w:space="0" w:color="auto"/>
            <w:bottom w:val="none" w:sz="0" w:space="0" w:color="auto"/>
            <w:right w:val="none" w:sz="0" w:space="0" w:color="auto"/>
          </w:divBdr>
          <w:divsChild>
            <w:div w:id="177932906">
              <w:marLeft w:val="0"/>
              <w:marRight w:val="0"/>
              <w:marTop w:val="0"/>
              <w:marBottom w:val="0"/>
              <w:divBdr>
                <w:top w:val="none" w:sz="0" w:space="0" w:color="auto"/>
                <w:left w:val="none" w:sz="0" w:space="0" w:color="auto"/>
                <w:bottom w:val="none" w:sz="0" w:space="0" w:color="auto"/>
                <w:right w:val="none" w:sz="0" w:space="0" w:color="auto"/>
              </w:divBdr>
            </w:div>
          </w:divsChild>
        </w:div>
        <w:div w:id="414985241">
          <w:marLeft w:val="0"/>
          <w:marRight w:val="0"/>
          <w:marTop w:val="0"/>
          <w:marBottom w:val="0"/>
          <w:divBdr>
            <w:top w:val="none" w:sz="0" w:space="0" w:color="auto"/>
            <w:left w:val="none" w:sz="0" w:space="0" w:color="auto"/>
            <w:bottom w:val="none" w:sz="0" w:space="0" w:color="auto"/>
            <w:right w:val="none" w:sz="0" w:space="0" w:color="auto"/>
          </w:divBdr>
          <w:divsChild>
            <w:div w:id="2141727434">
              <w:marLeft w:val="0"/>
              <w:marRight w:val="0"/>
              <w:marTop w:val="0"/>
              <w:marBottom w:val="0"/>
              <w:divBdr>
                <w:top w:val="none" w:sz="0" w:space="0" w:color="auto"/>
                <w:left w:val="none" w:sz="0" w:space="0" w:color="auto"/>
                <w:bottom w:val="none" w:sz="0" w:space="0" w:color="auto"/>
                <w:right w:val="none" w:sz="0" w:space="0" w:color="auto"/>
              </w:divBdr>
            </w:div>
          </w:divsChild>
        </w:div>
        <w:div w:id="89131925">
          <w:marLeft w:val="0"/>
          <w:marRight w:val="0"/>
          <w:marTop w:val="0"/>
          <w:marBottom w:val="0"/>
          <w:divBdr>
            <w:top w:val="none" w:sz="0" w:space="0" w:color="auto"/>
            <w:left w:val="none" w:sz="0" w:space="0" w:color="auto"/>
            <w:bottom w:val="none" w:sz="0" w:space="0" w:color="auto"/>
            <w:right w:val="none" w:sz="0" w:space="0" w:color="auto"/>
          </w:divBdr>
          <w:divsChild>
            <w:div w:id="1281495985">
              <w:marLeft w:val="0"/>
              <w:marRight w:val="0"/>
              <w:marTop w:val="0"/>
              <w:marBottom w:val="0"/>
              <w:divBdr>
                <w:top w:val="none" w:sz="0" w:space="0" w:color="auto"/>
                <w:left w:val="none" w:sz="0" w:space="0" w:color="auto"/>
                <w:bottom w:val="none" w:sz="0" w:space="0" w:color="auto"/>
                <w:right w:val="none" w:sz="0" w:space="0" w:color="auto"/>
              </w:divBdr>
            </w:div>
          </w:divsChild>
        </w:div>
        <w:div w:id="1298295367">
          <w:marLeft w:val="0"/>
          <w:marRight w:val="0"/>
          <w:marTop w:val="0"/>
          <w:marBottom w:val="0"/>
          <w:divBdr>
            <w:top w:val="none" w:sz="0" w:space="0" w:color="auto"/>
            <w:left w:val="none" w:sz="0" w:space="0" w:color="auto"/>
            <w:bottom w:val="none" w:sz="0" w:space="0" w:color="auto"/>
            <w:right w:val="none" w:sz="0" w:space="0" w:color="auto"/>
          </w:divBdr>
          <w:divsChild>
            <w:div w:id="826436851">
              <w:marLeft w:val="0"/>
              <w:marRight w:val="0"/>
              <w:marTop w:val="0"/>
              <w:marBottom w:val="0"/>
              <w:divBdr>
                <w:top w:val="none" w:sz="0" w:space="0" w:color="auto"/>
                <w:left w:val="none" w:sz="0" w:space="0" w:color="auto"/>
                <w:bottom w:val="none" w:sz="0" w:space="0" w:color="auto"/>
                <w:right w:val="none" w:sz="0" w:space="0" w:color="auto"/>
              </w:divBdr>
            </w:div>
          </w:divsChild>
        </w:div>
        <w:div w:id="847982714">
          <w:marLeft w:val="0"/>
          <w:marRight w:val="0"/>
          <w:marTop w:val="0"/>
          <w:marBottom w:val="0"/>
          <w:divBdr>
            <w:top w:val="none" w:sz="0" w:space="0" w:color="auto"/>
            <w:left w:val="none" w:sz="0" w:space="0" w:color="auto"/>
            <w:bottom w:val="none" w:sz="0" w:space="0" w:color="auto"/>
            <w:right w:val="none" w:sz="0" w:space="0" w:color="auto"/>
          </w:divBdr>
          <w:divsChild>
            <w:div w:id="1219049420">
              <w:marLeft w:val="0"/>
              <w:marRight w:val="0"/>
              <w:marTop w:val="0"/>
              <w:marBottom w:val="0"/>
              <w:divBdr>
                <w:top w:val="none" w:sz="0" w:space="0" w:color="auto"/>
                <w:left w:val="none" w:sz="0" w:space="0" w:color="auto"/>
                <w:bottom w:val="none" w:sz="0" w:space="0" w:color="auto"/>
                <w:right w:val="none" w:sz="0" w:space="0" w:color="auto"/>
              </w:divBdr>
            </w:div>
          </w:divsChild>
        </w:div>
        <w:div w:id="61104272">
          <w:marLeft w:val="0"/>
          <w:marRight w:val="0"/>
          <w:marTop w:val="0"/>
          <w:marBottom w:val="0"/>
          <w:divBdr>
            <w:top w:val="none" w:sz="0" w:space="0" w:color="auto"/>
            <w:left w:val="none" w:sz="0" w:space="0" w:color="auto"/>
            <w:bottom w:val="none" w:sz="0" w:space="0" w:color="auto"/>
            <w:right w:val="none" w:sz="0" w:space="0" w:color="auto"/>
          </w:divBdr>
          <w:divsChild>
            <w:div w:id="1083836053">
              <w:marLeft w:val="0"/>
              <w:marRight w:val="0"/>
              <w:marTop w:val="0"/>
              <w:marBottom w:val="0"/>
              <w:divBdr>
                <w:top w:val="none" w:sz="0" w:space="0" w:color="auto"/>
                <w:left w:val="none" w:sz="0" w:space="0" w:color="auto"/>
                <w:bottom w:val="none" w:sz="0" w:space="0" w:color="auto"/>
                <w:right w:val="none" w:sz="0" w:space="0" w:color="auto"/>
              </w:divBdr>
            </w:div>
          </w:divsChild>
        </w:div>
        <w:div w:id="1756979541">
          <w:marLeft w:val="0"/>
          <w:marRight w:val="0"/>
          <w:marTop w:val="0"/>
          <w:marBottom w:val="0"/>
          <w:divBdr>
            <w:top w:val="none" w:sz="0" w:space="0" w:color="auto"/>
            <w:left w:val="none" w:sz="0" w:space="0" w:color="auto"/>
            <w:bottom w:val="none" w:sz="0" w:space="0" w:color="auto"/>
            <w:right w:val="none" w:sz="0" w:space="0" w:color="auto"/>
          </w:divBdr>
          <w:divsChild>
            <w:div w:id="655063505">
              <w:marLeft w:val="0"/>
              <w:marRight w:val="0"/>
              <w:marTop w:val="0"/>
              <w:marBottom w:val="0"/>
              <w:divBdr>
                <w:top w:val="none" w:sz="0" w:space="0" w:color="auto"/>
                <w:left w:val="none" w:sz="0" w:space="0" w:color="auto"/>
                <w:bottom w:val="none" w:sz="0" w:space="0" w:color="auto"/>
                <w:right w:val="none" w:sz="0" w:space="0" w:color="auto"/>
              </w:divBdr>
            </w:div>
          </w:divsChild>
        </w:div>
        <w:div w:id="1514958891">
          <w:marLeft w:val="0"/>
          <w:marRight w:val="0"/>
          <w:marTop w:val="0"/>
          <w:marBottom w:val="0"/>
          <w:divBdr>
            <w:top w:val="none" w:sz="0" w:space="0" w:color="auto"/>
            <w:left w:val="none" w:sz="0" w:space="0" w:color="auto"/>
            <w:bottom w:val="none" w:sz="0" w:space="0" w:color="auto"/>
            <w:right w:val="none" w:sz="0" w:space="0" w:color="auto"/>
          </w:divBdr>
          <w:divsChild>
            <w:div w:id="648100627">
              <w:marLeft w:val="0"/>
              <w:marRight w:val="0"/>
              <w:marTop w:val="0"/>
              <w:marBottom w:val="0"/>
              <w:divBdr>
                <w:top w:val="none" w:sz="0" w:space="0" w:color="auto"/>
                <w:left w:val="none" w:sz="0" w:space="0" w:color="auto"/>
                <w:bottom w:val="none" w:sz="0" w:space="0" w:color="auto"/>
                <w:right w:val="none" w:sz="0" w:space="0" w:color="auto"/>
              </w:divBdr>
            </w:div>
          </w:divsChild>
        </w:div>
        <w:div w:id="1067070708">
          <w:marLeft w:val="0"/>
          <w:marRight w:val="0"/>
          <w:marTop w:val="0"/>
          <w:marBottom w:val="0"/>
          <w:divBdr>
            <w:top w:val="none" w:sz="0" w:space="0" w:color="auto"/>
            <w:left w:val="none" w:sz="0" w:space="0" w:color="auto"/>
            <w:bottom w:val="none" w:sz="0" w:space="0" w:color="auto"/>
            <w:right w:val="none" w:sz="0" w:space="0" w:color="auto"/>
          </w:divBdr>
          <w:divsChild>
            <w:div w:id="1137720492">
              <w:marLeft w:val="0"/>
              <w:marRight w:val="0"/>
              <w:marTop w:val="0"/>
              <w:marBottom w:val="0"/>
              <w:divBdr>
                <w:top w:val="none" w:sz="0" w:space="0" w:color="auto"/>
                <w:left w:val="none" w:sz="0" w:space="0" w:color="auto"/>
                <w:bottom w:val="none" w:sz="0" w:space="0" w:color="auto"/>
                <w:right w:val="none" w:sz="0" w:space="0" w:color="auto"/>
              </w:divBdr>
            </w:div>
          </w:divsChild>
        </w:div>
        <w:div w:id="1142036211">
          <w:marLeft w:val="0"/>
          <w:marRight w:val="0"/>
          <w:marTop w:val="0"/>
          <w:marBottom w:val="0"/>
          <w:divBdr>
            <w:top w:val="none" w:sz="0" w:space="0" w:color="auto"/>
            <w:left w:val="none" w:sz="0" w:space="0" w:color="auto"/>
            <w:bottom w:val="none" w:sz="0" w:space="0" w:color="auto"/>
            <w:right w:val="none" w:sz="0" w:space="0" w:color="auto"/>
          </w:divBdr>
          <w:divsChild>
            <w:div w:id="1012223103">
              <w:marLeft w:val="0"/>
              <w:marRight w:val="0"/>
              <w:marTop w:val="0"/>
              <w:marBottom w:val="0"/>
              <w:divBdr>
                <w:top w:val="none" w:sz="0" w:space="0" w:color="auto"/>
                <w:left w:val="none" w:sz="0" w:space="0" w:color="auto"/>
                <w:bottom w:val="none" w:sz="0" w:space="0" w:color="auto"/>
                <w:right w:val="none" w:sz="0" w:space="0" w:color="auto"/>
              </w:divBdr>
            </w:div>
          </w:divsChild>
        </w:div>
        <w:div w:id="1651326539">
          <w:marLeft w:val="0"/>
          <w:marRight w:val="0"/>
          <w:marTop w:val="0"/>
          <w:marBottom w:val="0"/>
          <w:divBdr>
            <w:top w:val="none" w:sz="0" w:space="0" w:color="auto"/>
            <w:left w:val="none" w:sz="0" w:space="0" w:color="auto"/>
            <w:bottom w:val="none" w:sz="0" w:space="0" w:color="auto"/>
            <w:right w:val="none" w:sz="0" w:space="0" w:color="auto"/>
          </w:divBdr>
          <w:divsChild>
            <w:div w:id="2143884022">
              <w:marLeft w:val="0"/>
              <w:marRight w:val="0"/>
              <w:marTop w:val="0"/>
              <w:marBottom w:val="0"/>
              <w:divBdr>
                <w:top w:val="none" w:sz="0" w:space="0" w:color="auto"/>
                <w:left w:val="none" w:sz="0" w:space="0" w:color="auto"/>
                <w:bottom w:val="none" w:sz="0" w:space="0" w:color="auto"/>
                <w:right w:val="none" w:sz="0" w:space="0" w:color="auto"/>
              </w:divBdr>
            </w:div>
          </w:divsChild>
        </w:div>
        <w:div w:id="1096249435">
          <w:marLeft w:val="0"/>
          <w:marRight w:val="0"/>
          <w:marTop w:val="0"/>
          <w:marBottom w:val="0"/>
          <w:divBdr>
            <w:top w:val="none" w:sz="0" w:space="0" w:color="auto"/>
            <w:left w:val="none" w:sz="0" w:space="0" w:color="auto"/>
            <w:bottom w:val="none" w:sz="0" w:space="0" w:color="auto"/>
            <w:right w:val="none" w:sz="0" w:space="0" w:color="auto"/>
          </w:divBdr>
          <w:divsChild>
            <w:div w:id="1704866796">
              <w:marLeft w:val="0"/>
              <w:marRight w:val="0"/>
              <w:marTop w:val="0"/>
              <w:marBottom w:val="0"/>
              <w:divBdr>
                <w:top w:val="none" w:sz="0" w:space="0" w:color="auto"/>
                <w:left w:val="none" w:sz="0" w:space="0" w:color="auto"/>
                <w:bottom w:val="none" w:sz="0" w:space="0" w:color="auto"/>
                <w:right w:val="none" w:sz="0" w:space="0" w:color="auto"/>
              </w:divBdr>
            </w:div>
            <w:div w:id="135992867">
              <w:marLeft w:val="0"/>
              <w:marRight w:val="0"/>
              <w:marTop w:val="0"/>
              <w:marBottom w:val="0"/>
              <w:divBdr>
                <w:top w:val="none" w:sz="0" w:space="0" w:color="auto"/>
                <w:left w:val="none" w:sz="0" w:space="0" w:color="auto"/>
                <w:bottom w:val="none" w:sz="0" w:space="0" w:color="auto"/>
                <w:right w:val="none" w:sz="0" w:space="0" w:color="auto"/>
              </w:divBdr>
            </w:div>
          </w:divsChild>
        </w:div>
        <w:div w:id="2025478993">
          <w:marLeft w:val="0"/>
          <w:marRight w:val="0"/>
          <w:marTop w:val="0"/>
          <w:marBottom w:val="0"/>
          <w:divBdr>
            <w:top w:val="none" w:sz="0" w:space="0" w:color="auto"/>
            <w:left w:val="none" w:sz="0" w:space="0" w:color="auto"/>
            <w:bottom w:val="none" w:sz="0" w:space="0" w:color="auto"/>
            <w:right w:val="none" w:sz="0" w:space="0" w:color="auto"/>
          </w:divBdr>
          <w:divsChild>
            <w:div w:id="1444887412">
              <w:marLeft w:val="0"/>
              <w:marRight w:val="0"/>
              <w:marTop w:val="0"/>
              <w:marBottom w:val="0"/>
              <w:divBdr>
                <w:top w:val="none" w:sz="0" w:space="0" w:color="auto"/>
                <w:left w:val="none" w:sz="0" w:space="0" w:color="auto"/>
                <w:bottom w:val="none" w:sz="0" w:space="0" w:color="auto"/>
                <w:right w:val="none" w:sz="0" w:space="0" w:color="auto"/>
              </w:divBdr>
            </w:div>
          </w:divsChild>
        </w:div>
        <w:div w:id="1932230042">
          <w:marLeft w:val="0"/>
          <w:marRight w:val="0"/>
          <w:marTop w:val="0"/>
          <w:marBottom w:val="0"/>
          <w:divBdr>
            <w:top w:val="none" w:sz="0" w:space="0" w:color="auto"/>
            <w:left w:val="none" w:sz="0" w:space="0" w:color="auto"/>
            <w:bottom w:val="none" w:sz="0" w:space="0" w:color="auto"/>
            <w:right w:val="none" w:sz="0" w:space="0" w:color="auto"/>
          </w:divBdr>
          <w:divsChild>
            <w:div w:id="1218276840">
              <w:marLeft w:val="0"/>
              <w:marRight w:val="0"/>
              <w:marTop w:val="0"/>
              <w:marBottom w:val="0"/>
              <w:divBdr>
                <w:top w:val="none" w:sz="0" w:space="0" w:color="auto"/>
                <w:left w:val="none" w:sz="0" w:space="0" w:color="auto"/>
                <w:bottom w:val="none" w:sz="0" w:space="0" w:color="auto"/>
                <w:right w:val="none" w:sz="0" w:space="0" w:color="auto"/>
              </w:divBdr>
            </w:div>
          </w:divsChild>
        </w:div>
        <w:div w:id="908543576">
          <w:marLeft w:val="0"/>
          <w:marRight w:val="0"/>
          <w:marTop w:val="0"/>
          <w:marBottom w:val="0"/>
          <w:divBdr>
            <w:top w:val="none" w:sz="0" w:space="0" w:color="auto"/>
            <w:left w:val="none" w:sz="0" w:space="0" w:color="auto"/>
            <w:bottom w:val="none" w:sz="0" w:space="0" w:color="auto"/>
            <w:right w:val="none" w:sz="0" w:space="0" w:color="auto"/>
          </w:divBdr>
          <w:divsChild>
            <w:div w:id="558633753">
              <w:marLeft w:val="0"/>
              <w:marRight w:val="0"/>
              <w:marTop w:val="0"/>
              <w:marBottom w:val="0"/>
              <w:divBdr>
                <w:top w:val="none" w:sz="0" w:space="0" w:color="auto"/>
                <w:left w:val="none" w:sz="0" w:space="0" w:color="auto"/>
                <w:bottom w:val="none" w:sz="0" w:space="0" w:color="auto"/>
                <w:right w:val="none" w:sz="0" w:space="0" w:color="auto"/>
              </w:divBdr>
            </w:div>
          </w:divsChild>
        </w:div>
        <w:div w:id="1571192012">
          <w:marLeft w:val="0"/>
          <w:marRight w:val="0"/>
          <w:marTop w:val="0"/>
          <w:marBottom w:val="0"/>
          <w:divBdr>
            <w:top w:val="none" w:sz="0" w:space="0" w:color="auto"/>
            <w:left w:val="none" w:sz="0" w:space="0" w:color="auto"/>
            <w:bottom w:val="none" w:sz="0" w:space="0" w:color="auto"/>
            <w:right w:val="none" w:sz="0" w:space="0" w:color="auto"/>
          </w:divBdr>
          <w:divsChild>
            <w:div w:id="477724129">
              <w:marLeft w:val="0"/>
              <w:marRight w:val="0"/>
              <w:marTop w:val="0"/>
              <w:marBottom w:val="0"/>
              <w:divBdr>
                <w:top w:val="none" w:sz="0" w:space="0" w:color="auto"/>
                <w:left w:val="none" w:sz="0" w:space="0" w:color="auto"/>
                <w:bottom w:val="none" w:sz="0" w:space="0" w:color="auto"/>
                <w:right w:val="none" w:sz="0" w:space="0" w:color="auto"/>
              </w:divBdr>
            </w:div>
          </w:divsChild>
        </w:div>
        <w:div w:id="710422149">
          <w:marLeft w:val="0"/>
          <w:marRight w:val="0"/>
          <w:marTop w:val="0"/>
          <w:marBottom w:val="0"/>
          <w:divBdr>
            <w:top w:val="none" w:sz="0" w:space="0" w:color="auto"/>
            <w:left w:val="none" w:sz="0" w:space="0" w:color="auto"/>
            <w:bottom w:val="none" w:sz="0" w:space="0" w:color="auto"/>
            <w:right w:val="none" w:sz="0" w:space="0" w:color="auto"/>
          </w:divBdr>
          <w:divsChild>
            <w:div w:id="1374891869">
              <w:marLeft w:val="0"/>
              <w:marRight w:val="0"/>
              <w:marTop w:val="0"/>
              <w:marBottom w:val="0"/>
              <w:divBdr>
                <w:top w:val="none" w:sz="0" w:space="0" w:color="auto"/>
                <w:left w:val="none" w:sz="0" w:space="0" w:color="auto"/>
                <w:bottom w:val="none" w:sz="0" w:space="0" w:color="auto"/>
                <w:right w:val="none" w:sz="0" w:space="0" w:color="auto"/>
              </w:divBdr>
            </w:div>
          </w:divsChild>
        </w:div>
        <w:div w:id="1081025383">
          <w:marLeft w:val="0"/>
          <w:marRight w:val="0"/>
          <w:marTop w:val="0"/>
          <w:marBottom w:val="0"/>
          <w:divBdr>
            <w:top w:val="none" w:sz="0" w:space="0" w:color="auto"/>
            <w:left w:val="none" w:sz="0" w:space="0" w:color="auto"/>
            <w:bottom w:val="none" w:sz="0" w:space="0" w:color="auto"/>
            <w:right w:val="none" w:sz="0" w:space="0" w:color="auto"/>
          </w:divBdr>
          <w:divsChild>
            <w:div w:id="801650467">
              <w:marLeft w:val="0"/>
              <w:marRight w:val="0"/>
              <w:marTop w:val="0"/>
              <w:marBottom w:val="0"/>
              <w:divBdr>
                <w:top w:val="none" w:sz="0" w:space="0" w:color="auto"/>
                <w:left w:val="none" w:sz="0" w:space="0" w:color="auto"/>
                <w:bottom w:val="none" w:sz="0" w:space="0" w:color="auto"/>
                <w:right w:val="none" w:sz="0" w:space="0" w:color="auto"/>
              </w:divBdr>
            </w:div>
          </w:divsChild>
        </w:div>
        <w:div w:id="917011662">
          <w:marLeft w:val="0"/>
          <w:marRight w:val="0"/>
          <w:marTop w:val="0"/>
          <w:marBottom w:val="0"/>
          <w:divBdr>
            <w:top w:val="none" w:sz="0" w:space="0" w:color="auto"/>
            <w:left w:val="none" w:sz="0" w:space="0" w:color="auto"/>
            <w:bottom w:val="none" w:sz="0" w:space="0" w:color="auto"/>
            <w:right w:val="none" w:sz="0" w:space="0" w:color="auto"/>
          </w:divBdr>
          <w:divsChild>
            <w:div w:id="709112994">
              <w:marLeft w:val="0"/>
              <w:marRight w:val="0"/>
              <w:marTop w:val="0"/>
              <w:marBottom w:val="0"/>
              <w:divBdr>
                <w:top w:val="none" w:sz="0" w:space="0" w:color="auto"/>
                <w:left w:val="none" w:sz="0" w:space="0" w:color="auto"/>
                <w:bottom w:val="none" w:sz="0" w:space="0" w:color="auto"/>
                <w:right w:val="none" w:sz="0" w:space="0" w:color="auto"/>
              </w:divBdr>
            </w:div>
          </w:divsChild>
        </w:div>
        <w:div w:id="1300569849">
          <w:marLeft w:val="0"/>
          <w:marRight w:val="0"/>
          <w:marTop w:val="0"/>
          <w:marBottom w:val="0"/>
          <w:divBdr>
            <w:top w:val="none" w:sz="0" w:space="0" w:color="auto"/>
            <w:left w:val="none" w:sz="0" w:space="0" w:color="auto"/>
            <w:bottom w:val="none" w:sz="0" w:space="0" w:color="auto"/>
            <w:right w:val="none" w:sz="0" w:space="0" w:color="auto"/>
          </w:divBdr>
          <w:divsChild>
            <w:div w:id="356350563">
              <w:marLeft w:val="0"/>
              <w:marRight w:val="0"/>
              <w:marTop w:val="0"/>
              <w:marBottom w:val="0"/>
              <w:divBdr>
                <w:top w:val="none" w:sz="0" w:space="0" w:color="auto"/>
                <w:left w:val="none" w:sz="0" w:space="0" w:color="auto"/>
                <w:bottom w:val="none" w:sz="0" w:space="0" w:color="auto"/>
                <w:right w:val="none" w:sz="0" w:space="0" w:color="auto"/>
              </w:divBdr>
            </w:div>
          </w:divsChild>
        </w:div>
        <w:div w:id="2051034350">
          <w:marLeft w:val="0"/>
          <w:marRight w:val="0"/>
          <w:marTop w:val="0"/>
          <w:marBottom w:val="0"/>
          <w:divBdr>
            <w:top w:val="none" w:sz="0" w:space="0" w:color="auto"/>
            <w:left w:val="none" w:sz="0" w:space="0" w:color="auto"/>
            <w:bottom w:val="none" w:sz="0" w:space="0" w:color="auto"/>
            <w:right w:val="none" w:sz="0" w:space="0" w:color="auto"/>
          </w:divBdr>
          <w:divsChild>
            <w:div w:id="884869397">
              <w:marLeft w:val="0"/>
              <w:marRight w:val="0"/>
              <w:marTop w:val="0"/>
              <w:marBottom w:val="0"/>
              <w:divBdr>
                <w:top w:val="none" w:sz="0" w:space="0" w:color="auto"/>
                <w:left w:val="none" w:sz="0" w:space="0" w:color="auto"/>
                <w:bottom w:val="none" w:sz="0" w:space="0" w:color="auto"/>
                <w:right w:val="none" w:sz="0" w:space="0" w:color="auto"/>
              </w:divBdr>
            </w:div>
          </w:divsChild>
        </w:div>
        <w:div w:id="894270531">
          <w:marLeft w:val="0"/>
          <w:marRight w:val="0"/>
          <w:marTop w:val="0"/>
          <w:marBottom w:val="0"/>
          <w:divBdr>
            <w:top w:val="none" w:sz="0" w:space="0" w:color="auto"/>
            <w:left w:val="none" w:sz="0" w:space="0" w:color="auto"/>
            <w:bottom w:val="none" w:sz="0" w:space="0" w:color="auto"/>
            <w:right w:val="none" w:sz="0" w:space="0" w:color="auto"/>
          </w:divBdr>
          <w:divsChild>
            <w:div w:id="138764833">
              <w:marLeft w:val="0"/>
              <w:marRight w:val="0"/>
              <w:marTop w:val="0"/>
              <w:marBottom w:val="0"/>
              <w:divBdr>
                <w:top w:val="none" w:sz="0" w:space="0" w:color="auto"/>
                <w:left w:val="none" w:sz="0" w:space="0" w:color="auto"/>
                <w:bottom w:val="none" w:sz="0" w:space="0" w:color="auto"/>
                <w:right w:val="none" w:sz="0" w:space="0" w:color="auto"/>
              </w:divBdr>
            </w:div>
          </w:divsChild>
        </w:div>
        <w:div w:id="214631663">
          <w:marLeft w:val="0"/>
          <w:marRight w:val="0"/>
          <w:marTop w:val="0"/>
          <w:marBottom w:val="0"/>
          <w:divBdr>
            <w:top w:val="none" w:sz="0" w:space="0" w:color="auto"/>
            <w:left w:val="none" w:sz="0" w:space="0" w:color="auto"/>
            <w:bottom w:val="none" w:sz="0" w:space="0" w:color="auto"/>
            <w:right w:val="none" w:sz="0" w:space="0" w:color="auto"/>
          </w:divBdr>
          <w:divsChild>
            <w:div w:id="1313414863">
              <w:marLeft w:val="0"/>
              <w:marRight w:val="0"/>
              <w:marTop w:val="0"/>
              <w:marBottom w:val="0"/>
              <w:divBdr>
                <w:top w:val="none" w:sz="0" w:space="0" w:color="auto"/>
                <w:left w:val="none" w:sz="0" w:space="0" w:color="auto"/>
                <w:bottom w:val="none" w:sz="0" w:space="0" w:color="auto"/>
                <w:right w:val="none" w:sz="0" w:space="0" w:color="auto"/>
              </w:divBdr>
            </w:div>
          </w:divsChild>
        </w:div>
        <w:div w:id="162748992">
          <w:marLeft w:val="0"/>
          <w:marRight w:val="0"/>
          <w:marTop w:val="0"/>
          <w:marBottom w:val="0"/>
          <w:divBdr>
            <w:top w:val="none" w:sz="0" w:space="0" w:color="auto"/>
            <w:left w:val="none" w:sz="0" w:space="0" w:color="auto"/>
            <w:bottom w:val="none" w:sz="0" w:space="0" w:color="auto"/>
            <w:right w:val="none" w:sz="0" w:space="0" w:color="auto"/>
          </w:divBdr>
          <w:divsChild>
            <w:div w:id="1389575259">
              <w:marLeft w:val="0"/>
              <w:marRight w:val="0"/>
              <w:marTop w:val="0"/>
              <w:marBottom w:val="0"/>
              <w:divBdr>
                <w:top w:val="none" w:sz="0" w:space="0" w:color="auto"/>
                <w:left w:val="none" w:sz="0" w:space="0" w:color="auto"/>
                <w:bottom w:val="none" w:sz="0" w:space="0" w:color="auto"/>
                <w:right w:val="none" w:sz="0" w:space="0" w:color="auto"/>
              </w:divBdr>
            </w:div>
          </w:divsChild>
        </w:div>
        <w:div w:id="1705128332">
          <w:marLeft w:val="0"/>
          <w:marRight w:val="0"/>
          <w:marTop w:val="0"/>
          <w:marBottom w:val="0"/>
          <w:divBdr>
            <w:top w:val="none" w:sz="0" w:space="0" w:color="auto"/>
            <w:left w:val="none" w:sz="0" w:space="0" w:color="auto"/>
            <w:bottom w:val="none" w:sz="0" w:space="0" w:color="auto"/>
            <w:right w:val="none" w:sz="0" w:space="0" w:color="auto"/>
          </w:divBdr>
          <w:divsChild>
            <w:div w:id="1055392631">
              <w:marLeft w:val="0"/>
              <w:marRight w:val="0"/>
              <w:marTop w:val="0"/>
              <w:marBottom w:val="0"/>
              <w:divBdr>
                <w:top w:val="none" w:sz="0" w:space="0" w:color="auto"/>
                <w:left w:val="none" w:sz="0" w:space="0" w:color="auto"/>
                <w:bottom w:val="none" w:sz="0" w:space="0" w:color="auto"/>
                <w:right w:val="none" w:sz="0" w:space="0" w:color="auto"/>
              </w:divBdr>
            </w:div>
          </w:divsChild>
        </w:div>
        <w:div w:id="916742326">
          <w:marLeft w:val="0"/>
          <w:marRight w:val="0"/>
          <w:marTop w:val="0"/>
          <w:marBottom w:val="0"/>
          <w:divBdr>
            <w:top w:val="none" w:sz="0" w:space="0" w:color="auto"/>
            <w:left w:val="none" w:sz="0" w:space="0" w:color="auto"/>
            <w:bottom w:val="none" w:sz="0" w:space="0" w:color="auto"/>
            <w:right w:val="none" w:sz="0" w:space="0" w:color="auto"/>
          </w:divBdr>
          <w:divsChild>
            <w:div w:id="1390953024">
              <w:marLeft w:val="0"/>
              <w:marRight w:val="0"/>
              <w:marTop w:val="0"/>
              <w:marBottom w:val="0"/>
              <w:divBdr>
                <w:top w:val="none" w:sz="0" w:space="0" w:color="auto"/>
                <w:left w:val="none" w:sz="0" w:space="0" w:color="auto"/>
                <w:bottom w:val="none" w:sz="0" w:space="0" w:color="auto"/>
                <w:right w:val="none" w:sz="0" w:space="0" w:color="auto"/>
              </w:divBdr>
            </w:div>
          </w:divsChild>
        </w:div>
        <w:div w:id="1026636796">
          <w:marLeft w:val="0"/>
          <w:marRight w:val="0"/>
          <w:marTop w:val="0"/>
          <w:marBottom w:val="0"/>
          <w:divBdr>
            <w:top w:val="none" w:sz="0" w:space="0" w:color="auto"/>
            <w:left w:val="none" w:sz="0" w:space="0" w:color="auto"/>
            <w:bottom w:val="none" w:sz="0" w:space="0" w:color="auto"/>
            <w:right w:val="none" w:sz="0" w:space="0" w:color="auto"/>
          </w:divBdr>
          <w:divsChild>
            <w:div w:id="1173571691">
              <w:marLeft w:val="0"/>
              <w:marRight w:val="0"/>
              <w:marTop w:val="0"/>
              <w:marBottom w:val="0"/>
              <w:divBdr>
                <w:top w:val="none" w:sz="0" w:space="0" w:color="auto"/>
                <w:left w:val="none" w:sz="0" w:space="0" w:color="auto"/>
                <w:bottom w:val="none" w:sz="0" w:space="0" w:color="auto"/>
                <w:right w:val="none" w:sz="0" w:space="0" w:color="auto"/>
              </w:divBdr>
            </w:div>
          </w:divsChild>
        </w:div>
        <w:div w:id="127668266">
          <w:marLeft w:val="0"/>
          <w:marRight w:val="0"/>
          <w:marTop w:val="0"/>
          <w:marBottom w:val="0"/>
          <w:divBdr>
            <w:top w:val="none" w:sz="0" w:space="0" w:color="auto"/>
            <w:left w:val="none" w:sz="0" w:space="0" w:color="auto"/>
            <w:bottom w:val="none" w:sz="0" w:space="0" w:color="auto"/>
            <w:right w:val="none" w:sz="0" w:space="0" w:color="auto"/>
          </w:divBdr>
          <w:divsChild>
            <w:div w:id="8126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556188">
      <w:bodyDiv w:val="1"/>
      <w:marLeft w:val="0"/>
      <w:marRight w:val="0"/>
      <w:marTop w:val="0"/>
      <w:marBottom w:val="0"/>
      <w:divBdr>
        <w:top w:val="none" w:sz="0" w:space="0" w:color="auto"/>
        <w:left w:val="none" w:sz="0" w:space="0" w:color="auto"/>
        <w:bottom w:val="none" w:sz="0" w:space="0" w:color="auto"/>
        <w:right w:val="none" w:sz="0" w:space="0" w:color="auto"/>
      </w:divBdr>
    </w:div>
    <w:div w:id="1849440655">
      <w:bodyDiv w:val="1"/>
      <w:marLeft w:val="0"/>
      <w:marRight w:val="0"/>
      <w:marTop w:val="0"/>
      <w:marBottom w:val="0"/>
      <w:divBdr>
        <w:top w:val="none" w:sz="0" w:space="0" w:color="auto"/>
        <w:left w:val="none" w:sz="0" w:space="0" w:color="auto"/>
        <w:bottom w:val="none" w:sz="0" w:space="0" w:color="auto"/>
        <w:right w:val="none" w:sz="0" w:space="0" w:color="auto"/>
      </w:divBdr>
    </w:div>
    <w:div w:id="1940750043">
      <w:bodyDiv w:val="1"/>
      <w:marLeft w:val="0"/>
      <w:marRight w:val="0"/>
      <w:marTop w:val="0"/>
      <w:marBottom w:val="0"/>
      <w:divBdr>
        <w:top w:val="none" w:sz="0" w:space="0" w:color="auto"/>
        <w:left w:val="none" w:sz="0" w:space="0" w:color="auto"/>
        <w:bottom w:val="none" w:sz="0" w:space="0" w:color="auto"/>
        <w:right w:val="none" w:sz="0" w:space="0" w:color="auto"/>
      </w:divBdr>
    </w:div>
    <w:div w:id="2024740991">
      <w:bodyDiv w:val="1"/>
      <w:marLeft w:val="0"/>
      <w:marRight w:val="0"/>
      <w:marTop w:val="0"/>
      <w:marBottom w:val="0"/>
      <w:divBdr>
        <w:top w:val="none" w:sz="0" w:space="0" w:color="auto"/>
        <w:left w:val="none" w:sz="0" w:space="0" w:color="auto"/>
        <w:bottom w:val="none" w:sz="0" w:space="0" w:color="auto"/>
        <w:right w:val="none" w:sz="0" w:space="0" w:color="auto"/>
      </w:divBdr>
    </w:div>
    <w:div w:id="2102022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2.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simulacrum.healthdatainsight.org.uk" TargetMode="Externa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oter" Target="footer6.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yperlink" Target="https://arxiv.org/pdf/1701.07875.pdf"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oter" Target="footer5.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footer" Target="footer4.xml"/><Relationship Id="rId28"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eader" Target="header4.xml"/><Relationship Id="rId27"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Allgemein"/>
          <w:gallery w:val="placeholder"/>
        </w:category>
        <w:types>
          <w:type w:val="bbPlcHdr"/>
        </w:types>
        <w:behaviors>
          <w:behavior w:val="content"/>
        </w:behaviors>
        <w:guid w:val="{2E1363C4-8B76-4688-8529-979B3F8C2CC1}"/>
      </w:docPartPr>
      <w:docPartBody>
        <w:p w:rsidR="00524947" w:rsidRDefault="00524947">
          <w:r w:rsidRPr="00A11DA9">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947"/>
    <w:rsid w:val="000A01DE"/>
    <w:rsid w:val="003852E5"/>
    <w:rsid w:val="00524947"/>
    <w:rsid w:val="00883F5C"/>
    <w:rsid w:val="008D5CA5"/>
    <w:rsid w:val="00914D0D"/>
    <w:rsid w:val="00FA16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52494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kument" ma:contentTypeID="0x01010013882C2A162DBB45A492115CE6C9642D" ma:contentTypeVersion="21" ma:contentTypeDescription="Ein neues Dokument erstellen." ma:contentTypeScope="" ma:versionID="0678d3a7b5f363de873f01a468aea449">
  <xsd:schema xmlns:xsd="http://www.w3.org/2001/XMLSchema" xmlns:xs="http://www.w3.org/2001/XMLSchema" xmlns:p="http://schemas.microsoft.com/office/2006/metadata/properties" xmlns:ns2="286e28f7-2273-4278-8381-a77b917e83c1" xmlns:ns3="59278a02-dd7f-493b-bf8b-dd42271261b4" targetNamespace="http://schemas.microsoft.com/office/2006/metadata/properties" ma:root="true" ma:fieldsID="21862549bb61e268c931382833449ff8" ns2:_="" ns3:_="">
    <xsd:import namespace="286e28f7-2273-4278-8381-a77b917e83c1"/>
    <xsd:import namespace="59278a02-dd7f-493b-bf8b-dd42271261b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Tags" minOccurs="0"/>
                <xsd:element ref="ns2:Tags_x0020_" minOccurs="0"/>
                <xsd:element ref="ns2:MediaServiceEventHashCode" minOccurs="0"/>
                <xsd:element ref="ns2:MediaServiceGenerationTime" minOccurs="0"/>
                <xsd:element ref="ns3:SharedWithUsers" minOccurs="0"/>
                <xsd:element ref="ns3:SharedWithDetails" minOccurs="0"/>
                <xsd:element ref="ns2:MediaServiceLocation"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element ref="ns2:_Flow_SignoffStatu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6e28f7-2273-4278-8381-a77b917e83c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Tags" ma:index="13" nillable="true" ma:displayName="Tags" ma:internalName="Tags">
      <xsd:simpleType>
        <xsd:restriction base="dms:Note">
          <xsd:maxLength value="255"/>
        </xsd:restriction>
      </xsd:simpleType>
    </xsd:element>
    <xsd:element name="Tags_x0020_" ma:index="14" nillable="true" ma:displayName="Tags " ma:description="Hier können Tags eingetragen werden, die die Suche nach Dateien bestimmter Themengebiete vereinfacht." ma:internalName="Tags_x0020_">
      <xsd:simpleType>
        <xsd:restriction base="dms:Text">
          <xsd:maxLength value="255"/>
        </xsd:restriction>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element name="MediaLengthInSeconds" ma:index="22" nillable="true" ma:displayName="Length (seconds)"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Bildmarkierungen" ma:readOnly="false" ma:fieldId="{5cf76f15-5ced-4ddc-b409-7134ff3c332f}" ma:taxonomyMulti="true" ma:sspId="b0c8fe1e-392a-4edb-84ff-83b6512d933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element name="_Flow_SignoffStatus" ma:index="27" nillable="true" ma:displayName="Status Unterschrift" ma:internalName="Status_x0020_Unterschrift">
      <xsd:simpleType>
        <xsd:restriction base="dms:Text"/>
      </xsd:simpleType>
    </xsd:element>
    <xsd:element name="MediaServiceSearchProperties" ma:index="2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9278a02-dd7f-493b-bf8b-dd42271261b4" elementFormDefault="qualified">
    <xsd:import namespace="http://schemas.microsoft.com/office/2006/documentManagement/types"/>
    <xsd:import namespace="http://schemas.microsoft.com/office/infopath/2007/PartnerControls"/>
    <xsd:element name="SharedWithUsers" ma:index="17"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Freigegeben für - Details" ma:internalName="SharedWithDetails" ma:readOnly="true">
      <xsd:simpleType>
        <xsd:restriction base="dms:Note">
          <xsd:maxLength value="255"/>
        </xsd:restriction>
      </xsd:simpleType>
    </xsd:element>
    <xsd:element name="TaxCatchAll" ma:index="25" nillable="true" ma:displayName="Taxonomy Catch All Column" ma:hidden="true" ma:list="{cbf00815-c62c-4da8-840a-bc73056d7a11}" ma:internalName="TaxCatchAll" ma:showField="CatchAllData" ma:web="59278a02-dd7f-493b-bf8b-dd42271261b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59278a02-dd7f-493b-bf8b-dd42271261b4" xsi:nil="true"/>
    <lcf76f155ced4ddcb4097134ff3c332f xmlns="286e28f7-2273-4278-8381-a77b917e83c1">
      <Terms xmlns="http://schemas.microsoft.com/office/infopath/2007/PartnerControls"/>
    </lcf76f155ced4ddcb4097134ff3c332f>
    <_Flow_SignoffStatus xmlns="286e28f7-2273-4278-8381-a77b917e83c1" xsi:nil="true"/>
    <Tags xmlns="286e28f7-2273-4278-8381-a77b917e83c1" xsi:nil="true"/>
    <Tags_x0020_ xmlns="286e28f7-2273-4278-8381-a77b917e83c1"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B092E79-B851-4EC7-A143-DBAD8841D8B1}">
  <ds:schemaRefs>
    <ds:schemaRef ds:uri="http://schemas.openxmlformats.org/officeDocument/2006/bibliography"/>
  </ds:schemaRefs>
</ds:datastoreItem>
</file>

<file path=customXml/itemProps2.xml><?xml version="1.0" encoding="utf-8"?>
<ds:datastoreItem xmlns:ds="http://schemas.openxmlformats.org/officeDocument/2006/customXml" ds:itemID="{A42E857B-42B9-4429-BAFF-97C0B5B7FBE2}"/>
</file>

<file path=customXml/itemProps3.xml><?xml version="1.0" encoding="utf-8"?>
<ds:datastoreItem xmlns:ds="http://schemas.openxmlformats.org/officeDocument/2006/customXml" ds:itemID="{5EF3EEF7-8098-4C2B-BA12-3BF72AC5B482}">
  <ds:schemaRefs>
    <ds:schemaRef ds:uri="http://schemas.microsoft.com/office/2006/metadata/properties"/>
    <ds:schemaRef ds:uri="http://schemas.microsoft.com/office/infopath/2007/PartnerControls"/>
    <ds:schemaRef ds:uri="59ca7248-f41c-44b1-a9e5-81f7a1b0a5a2"/>
  </ds:schemaRefs>
</ds:datastoreItem>
</file>

<file path=customXml/itemProps4.xml><?xml version="1.0" encoding="utf-8"?>
<ds:datastoreItem xmlns:ds="http://schemas.openxmlformats.org/officeDocument/2006/customXml" ds:itemID="{4C6F55CE-BBA2-47E8-A552-3F4381902FF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7347</Words>
  <Characters>78383</Characters>
  <Application>Microsoft Office Word</Application>
  <DocSecurity>0</DocSecurity>
  <Lines>653</Lines>
  <Paragraphs>171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Statistical Analysis Plan GEL</vt:lpstr>
      <vt:lpstr>Statistical Analysis Plan GEL</vt:lpstr>
    </vt:vector>
  </TitlesOfParts>
  <Company>AstraZeneca</Company>
  <LinksUpToDate>false</LinksUpToDate>
  <CharactersWithSpaces>85559</CharactersWithSpaces>
  <SharedDoc>false</SharedDoc>
  <HLinks>
    <vt:vector size="42" baseType="variant">
      <vt:variant>
        <vt:i4>6750241</vt:i4>
      </vt:variant>
      <vt:variant>
        <vt:i4>78</vt:i4>
      </vt:variant>
      <vt:variant>
        <vt:i4>0</vt:i4>
      </vt:variant>
      <vt:variant>
        <vt:i4>5</vt:i4>
      </vt:variant>
      <vt:variant>
        <vt:lpwstr>http://clinicaltrials.gov/ct2/home</vt:lpwstr>
      </vt:variant>
      <vt:variant>
        <vt:lpwstr/>
      </vt:variant>
      <vt:variant>
        <vt:i4>5570643</vt:i4>
      </vt:variant>
      <vt:variant>
        <vt:i4>75</vt:i4>
      </vt:variant>
      <vt:variant>
        <vt:i4>0</vt:i4>
      </vt:variant>
      <vt:variant>
        <vt:i4>5</vt:i4>
      </vt:variant>
      <vt:variant>
        <vt:lpwstr>http://www.crd.york.ac.uk/CRDWeb/AboutNHSEED.asp</vt:lpwstr>
      </vt:variant>
      <vt:variant>
        <vt:lpwstr/>
      </vt:variant>
      <vt:variant>
        <vt:i4>75</vt:i4>
      </vt:variant>
      <vt:variant>
        <vt:i4>72</vt:i4>
      </vt:variant>
      <vt:variant>
        <vt:i4>0</vt:i4>
      </vt:variant>
      <vt:variant>
        <vt:i4>5</vt:i4>
      </vt:variant>
      <vt:variant>
        <vt:lpwstr>http://www.ebscohost.com/academic/econlit</vt:lpwstr>
      </vt:variant>
      <vt:variant>
        <vt:lpwstr/>
      </vt:variant>
      <vt:variant>
        <vt:i4>4653076</vt:i4>
      </vt:variant>
      <vt:variant>
        <vt:i4>69</vt:i4>
      </vt:variant>
      <vt:variant>
        <vt:i4>0</vt:i4>
      </vt:variant>
      <vt:variant>
        <vt:i4>5</vt:i4>
      </vt:variant>
      <vt:variant>
        <vt:lpwstr>http://www.york.ac.uk/inst/crd/intertasc/</vt:lpwstr>
      </vt:variant>
      <vt:variant>
        <vt:lpwstr/>
      </vt:variant>
      <vt:variant>
        <vt:i4>1245188</vt:i4>
      </vt:variant>
      <vt:variant>
        <vt:i4>66</vt:i4>
      </vt:variant>
      <vt:variant>
        <vt:i4>0</vt:i4>
      </vt:variant>
      <vt:variant>
        <vt:i4>5</vt:i4>
      </vt:variant>
      <vt:variant>
        <vt:lpwstr>http://www.cochrane-handbook.org/</vt:lpwstr>
      </vt:variant>
      <vt:variant>
        <vt:lpwstr/>
      </vt:variant>
      <vt:variant>
        <vt:i4>3735592</vt:i4>
      </vt:variant>
      <vt:variant>
        <vt:i4>63</vt:i4>
      </vt:variant>
      <vt:variant>
        <vt:i4>0</vt:i4>
      </vt:variant>
      <vt:variant>
        <vt:i4>5</vt:i4>
      </vt:variant>
      <vt:variant>
        <vt:lpwstr>http://www.york.ac.uk/inst/crd/SysRev/!SSL!/WebHelp/SysRev3.htm</vt:lpwstr>
      </vt:variant>
      <vt:variant>
        <vt:lpwstr/>
      </vt:variant>
      <vt:variant>
        <vt:i4>1835021</vt:i4>
      </vt:variant>
      <vt:variant>
        <vt:i4>60</vt:i4>
      </vt:variant>
      <vt:variant>
        <vt:i4>0</vt:i4>
      </vt:variant>
      <vt:variant>
        <vt:i4>5</vt:i4>
      </vt:variant>
      <vt:variant>
        <vt:lpwstr>http://www.effectivehealthcare.ahrq.gov/index.cfm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Analysis Plan GEL</dc:title>
  <dc:creator>Helen Broadhurst</dc:creator>
  <cp:keywords>Restricted use;</cp:keywords>
  <cp:lastModifiedBy>Tobias Heidler</cp:lastModifiedBy>
  <cp:revision>3</cp:revision>
  <cp:lastPrinted>2023-07-06T08:36:00Z</cp:lastPrinted>
  <dcterms:created xsi:type="dcterms:W3CDTF">2024-07-09T11:21:00Z</dcterms:created>
  <dcterms:modified xsi:type="dcterms:W3CDTF">2024-07-09T11:22:00Z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pVersion">
    <vt:lpwstr>2.0</vt:lpwstr>
  </property>
  <property fmtid="{D5CDD505-2E9C-101B-9397-08002B2CF9AE}" pid="3" name="prpGSDNo">
    <vt:lpwstr>Released Week Commencing: 02 January 2012</vt:lpwstr>
  </property>
  <property fmtid="{D5CDD505-2E9C-101B-9397-08002B2CF9AE}" pid="4" name="prpGSDName">
    <vt:lpwstr>Statistical Analysis Plan, GEL</vt:lpwstr>
  </property>
  <property fmtid="{D5CDD505-2E9C-101B-9397-08002B2CF9AE}" pid="5" name="prpSOP">
    <vt:lpwstr>LDMS_001_00073734</vt:lpwstr>
  </property>
  <property fmtid="{D5CDD505-2E9C-101B-9397-08002B2CF9AE}" pid="6" name="prpDocID">
    <vt:lpwstr>LDMS_001_00026934</vt:lpwstr>
  </property>
  <property fmtid="{D5CDD505-2E9C-101B-9397-08002B2CF9AE}" pid="7" name="ContentTypeId">
    <vt:lpwstr>0x01010013882C2A162DBB45A492115CE6C9642D</vt:lpwstr>
  </property>
  <property fmtid="{D5CDD505-2E9C-101B-9397-08002B2CF9AE}" pid="8" name="ISFOXClassification">
    <vt:lpwstr>Restricted use</vt:lpwstr>
  </property>
  <property fmtid="{D5CDD505-2E9C-101B-9397-08002B2CF9AE}" pid="9" name="ClassificationContentMarkingFooterShapeIds">
    <vt:lpwstr>1,3,4,5,6,7</vt:lpwstr>
  </property>
  <property fmtid="{D5CDD505-2E9C-101B-9397-08002B2CF9AE}" pid="10" name="ClassificationContentMarkingFooterFontProps">
    <vt:lpwstr>#000000,10,Calibri</vt:lpwstr>
  </property>
  <property fmtid="{D5CDD505-2E9C-101B-9397-08002B2CF9AE}" pid="11" name="ClassificationContentMarkingFooterText">
    <vt:lpwstr>Internal Use Only Medical and Scientific Affairs</vt:lpwstr>
  </property>
  <property fmtid="{D5CDD505-2E9C-101B-9397-08002B2CF9AE}" pid="12" name="MSIP_Label_b387e451-72c8-4fc0-985a-fb25e0413282_Enabled">
    <vt:lpwstr>true</vt:lpwstr>
  </property>
  <property fmtid="{D5CDD505-2E9C-101B-9397-08002B2CF9AE}" pid="13" name="MSIP_Label_b387e451-72c8-4fc0-985a-fb25e0413282_SetDate">
    <vt:lpwstr>2023-09-06T08:44:24Z</vt:lpwstr>
  </property>
  <property fmtid="{D5CDD505-2E9C-101B-9397-08002B2CF9AE}" pid="14" name="MSIP_Label_b387e451-72c8-4fc0-985a-fb25e0413282_Method">
    <vt:lpwstr>Privileged</vt:lpwstr>
  </property>
  <property fmtid="{D5CDD505-2E9C-101B-9397-08002B2CF9AE}" pid="15" name="MSIP_Label_b387e451-72c8-4fc0-985a-fb25e0413282_Name">
    <vt:lpwstr>Internal Use Only Medical and Scientific Affairs</vt:lpwstr>
  </property>
  <property fmtid="{D5CDD505-2E9C-101B-9397-08002B2CF9AE}" pid="16" name="MSIP_Label_b387e451-72c8-4fc0-985a-fb25e0413282_SiteId">
    <vt:lpwstr>4b4266a6-1368-41af-ad5a-59eb634f7ad8</vt:lpwstr>
  </property>
  <property fmtid="{D5CDD505-2E9C-101B-9397-08002B2CF9AE}" pid="17" name="MSIP_Label_b387e451-72c8-4fc0-985a-fb25e0413282_ActionId">
    <vt:lpwstr>8c0475c3-5f51-4690-abe3-3c87598af25c</vt:lpwstr>
  </property>
  <property fmtid="{D5CDD505-2E9C-101B-9397-08002B2CF9AE}" pid="18" name="MSIP_Label_b387e451-72c8-4fc0-985a-fb25e0413282_ContentBits">
    <vt:lpwstr>2</vt:lpwstr>
  </property>
</Properties>
</file>